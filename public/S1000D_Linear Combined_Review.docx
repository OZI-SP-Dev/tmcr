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DF449" w14:textId="68CC16C2" w:rsidR="00AB1789" w:rsidRDefault="00337C09" w:rsidP="006D25C2">
      <w:pPr>
        <w:tabs>
          <w:tab w:val="left" w:pos="-720"/>
        </w:tabs>
        <w:suppressAutoHyphens/>
        <w:jc w:val="center"/>
        <w:rPr>
          <w:ins w:id="0" w:author="GONZALES, JACOB L CIV USAF AFMC AFLCMC/LZPTP" w:date="2022-02-15T11:39:00Z"/>
          <w:b/>
          <w:sz w:val="28"/>
        </w:rPr>
      </w:pPr>
      <w:ins w:id="1" w:author="GONZALES, JACOB L CIV USAF AFMC AFLCMC/LZPTP" w:date="2022-02-15T11:36:00Z">
        <w:r>
          <w:rPr>
            <w:b/>
            <w:sz w:val="28"/>
          </w:rPr>
          <w:t>FRONT MATTER THAT IS FILLABLE BY USER</w:t>
        </w:r>
      </w:ins>
    </w:p>
    <w:p w14:paraId="789204FD" w14:textId="7DC5BABF" w:rsidR="002F5E7A" w:rsidRDefault="002F5E7A" w:rsidP="006D25C2">
      <w:pPr>
        <w:tabs>
          <w:tab w:val="left" w:pos="-720"/>
        </w:tabs>
        <w:suppressAutoHyphens/>
        <w:jc w:val="center"/>
        <w:rPr>
          <w:ins w:id="2" w:author="GONZALES, JACOB L CIV USAF AFMC AFLCMC/LZPTP" w:date="2022-02-15T11:36:00Z"/>
          <w:b/>
          <w:sz w:val="28"/>
        </w:rPr>
      </w:pPr>
      <w:ins w:id="3" w:author="GONZALES, JACOB L CIV USAF AFMC AFLCMC/LZPTP" w:date="2022-02-15T11:39:00Z">
        <w:r>
          <w:rPr>
            <w:b/>
            <w:sz w:val="28"/>
          </w:rPr>
          <w:t>WHEN PROGRAM NAMED IS FILLED IN BELOW, IT IS AUTOMATICALLY ADDED TO OTHER AREAS OF THE DOCUMENT</w:t>
        </w:r>
      </w:ins>
      <w:ins w:id="4" w:author="GONZALES, JACOB L CIV USAF AFMC AFLCMC/LZPTP" w:date="2022-02-15T11:40:00Z">
        <w:r w:rsidR="002531B0">
          <w:rPr>
            <w:b/>
            <w:sz w:val="28"/>
          </w:rPr>
          <w:t xml:space="preserve"> THAT REQUIRE PROGRAM NAME.</w:t>
        </w:r>
      </w:ins>
    </w:p>
    <w:p w14:paraId="7B6C4263" w14:textId="77777777" w:rsidR="00337C09" w:rsidRDefault="00337C09" w:rsidP="006D25C2">
      <w:pPr>
        <w:tabs>
          <w:tab w:val="left" w:pos="-720"/>
        </w:tabs>
        <w:suppressAutoHyphens/>
        <w:jc w:val="center"/>
        <w:rPr>
          <w:b/>
          <w:sz w:val="28"/>
        </w:rPr>
      </w:pPr>
    </w:p>
    <w:p w14:paraId="435F7439" w14:textId="6118846F" w:rsidR="00832FA8" w:rsidRDefault="00832FA8" w:rsidP="00832FA8">
      <w:pPr>
        <w:tabs>
          <w:tab w:val="left" w:pos="-720"/>
        </w:tabs>
        <w:suppressAutoHyphens/>
        <w:jc w:val="center"/>
        <w:rPr>
          <w:b/>
          <w:sz w:val="28"/>
        </w:rPr>
      </w:pPr>
      <w:r>
        <w:rPr>
          <w:b/>
          <w:sz w:val="28"/>
        </w:rPr>
        <w:t>Air Force Technical Manual Contract Requirements (TMCR)</w:t>
      </w:r>
    </w:p>
    <w:p w14:paraId="3FFA7AC2" w14:textId="77777777" w:rsidR="00832FA8" w:rsidRDefault="00832FA8" w:rsidP="00832FA8">
      <w:pPr>
        <w:tabs>
          <w:tab w:val="left" w:pos="-720"/>
        </w:tabs>
        <w:suppressAutoHyphens/>
        <w:jc w:val="center"/>
        <w:rPr>
          <w:rFonts w:ascii="Arial" w:hAnsi="Arial"/>
        </w:rPr>
      </w:pPr>
      <w:r>
        <w:rPr>
          <w:rFonts w:ascii="Arial" w:hAnsi="Arial"/>
        </w:rPr>
        <w:t>for</w:t>
      </w:r>
    </w:p>
    <w:p w14:paraId="07444C55" w14:textId="3F9C1481" w:rsidR="00832FA8" w:rsidRDefault="00832FA8" w:rsidP="00832FA8">
      <w:pPr>
        <w:suppressAutoHyphens/>
        <w:jc w:val="center"/>
      </w:pPr>
      <w:del w:id="5" w:author="PORTERFIELD, ROBERT D GS-13 USAF AFMC AFLCMC/OZIC" w:date="2022-03-04T15:24:00Z">
        <w:r w:rsidDel="002D61C6">
          <w:rPr>
            <w:u w:val="single"/>
          </w:rPr>
          <w:tab/>
        </w:r>
        <w:r w:rsidDel="002D61C6">
          <w:rPr>
            <w:u w:val="single"/>
          </w:rPr>
          <w:tab/>
        </w:r>
        <w:r w:rsidDel="002D61C6">
          <w:rPr>
            <w:u w:val="single"/>
          </w:rPr>
          <w:tab/>
        </w:r>
        <w:r w:rsidDel="002D61C6">
          <w:rPr>
            <w:u w:val="single"/>
          </w:rPr>
          <w:tab/>
        </w:r>
        <w:r w:rsidDel="002D61C6">
          <w:rPr>
            <w:u w:val="single"/>
          </w:rPr>
          <w:tab/>
        </w:r>
        <w:r w:rsidDel="002D61C6">
          <w:rPr>
            <w:u w:val="single"/>
          </w:rPr>
          <w:tab/>
        </w:r>
        <w:r w:rsidDel="002D61C6">
          <w:rPr>
            <w:u w:val="single"/>
          </w:rPr>
          <w:tab/>
        </w:r>
        <w:r w:rsidDel="002D61C6">
          <w:rPr>
            <w:u w:val="single"/>
          </w:rPr>
          <w:tab/>
        </w:r>
        <w:r w:rsidDel="002D61C6">
          <w:rPr>
            <w:u w:val="single"/>
          </w:rPr>
          <w:tab/>
        </w:r>
      </w:del>
      <w:ins w:id="6" w:author="PORTERFIELD, ROBERT D GS-13 USAF AFMC AFLCMC/OZIC" w:date="2022-03-04T15:24:00Z">
        <w:r w:rsidR="002D61C6">
          <w:rPr>
            <w:u w:val="single"/>
          </w:rPr>
          <w:t>{program_mod_system_name}</w:t>
        </w:r>
      </w:ins>
    </w:p>
    <w:p w14:paraId="623102E9" w14:textId="0785E510" w:rsidR="00832FA8" w:rsidRDefault="00832FA8" w:rsidP="00832FA8">
      <w:pPr>
        <w:suppressAutoHyphens/>
        <w:spacing w:after="120"/>
        <w:jc w:val="center"/>
        <w:rPr>
          <w:ins w:id="7" w:author="JACOB GONZALES" w:date="2022-02-08T11:13:00Z"/>
          <w:sz w:val="22"/>
          <w:szCs w:val="22"/>
        </w:rPr>
      </w:pPr>
      <w:r w:rsidRPr="006B2FE5">
        <w:rPr>
          <w:sz w:val="22"/>
          <w:szCs w:val="22"/>
        </w:rPr>
        <w:t>(Program/Modification/Military System)</w:t>
      </w:r>
    </w:p>
    <w:p w14:paraId="78C860E8" w14:textId="5E00F4CB" w:rsidR="00436D13" w:rsidRDefault="00436D13">
      <w:pPr>
        <w:suppressAutoHyphens/>
        <w:spacing w:after="120"/>
        <w:jc w:val="center"/>
        <w:rPr>
          <w:ins w:id="8" w:author="JACOB GONZALES" w:date="2022-02-08T11:14:00Z"/>
        </w:rPr>
        <w:pPrChange w:id="9" w:author="JACOB GONZALES" w:date="2022-02-08T11:14:00Z">
          <w:pPr>
            <w:suppressAutoHyphens/>
            <w:spacing w:after="120"/>
          </w:pPr>
        </w:pPrChange>
      </w:pPr>
      <w:ins w:id="10" w:author="JACOB GONZALES" w:date="2022-02-08T11:14:00Z">
        <w:r>
          <w:t>TMCR Date:</w:t>
        </w:r>
      </w:ins>
      <w:ins w:id="11" w:author="JACOB GONZALES" w:date="2022-02-08T11:15:00Z">
        <w:del w:id="12" w:author="PORTERFIELD, ROBERT D GS-13 USAF AFMC AFLCMC/OZIC" w:date="2022-04-11T11:45:00Z">
          <w:r w:rsidR="00311752" w:rsidDel="00175601">
            <w:delText>_________</w:delText>
          </w:r>
        </w:del>
      </w:ins>
      <w:ins w:id="13" w:author="PORTERFIELD, ROBERT D GS-13 USAF AFMC AFLCMC/OZIC" w:date="2022-04-11T11:45:00Z">
        <w:r w:rsidR="00175601">
          <w:t>{TMCRDate}</w:t>
        </w:r>
      </w:ins>
      <w:bookmarkStart w:id="14" w:name="_GoBack"/>
      <w:bookmarkEnd w:id="14"/>
    </w:p>
    <w:p w14:paraId="77E87D99" w14:textId="63C80B18" w:rsidR="00436D13" w:rsidRDefault="00E63A04" w:rsidP="004F3D0F">
      <w:pPr>
        <w:suppressAutoHyphens/>
        <w:spacing w:after="120"/>
        <w:jc w:val="center"/>
        <w:rPr>
          <w:ins w:id="15" w:author="JACOB GONZALES" w:date="2022-02-08T11:14:00Z"/>
          <w:sz w:val="22"/>
          <w:szCs w:val="22"/>
        </w:rPr>
      </w:pPr>
      <w:ins w:id="16" w:author="JACOB GONZALES" w:date="2022-02-08T11:19:00Z">
        <w:r>
          <w:rPr>
            <w:sz w:val="22"/>
            <w:szCs w:val="22"/>
          </w:rPr>
          <w:t>TYPE OF CONTRACT</w:t>
        </w:r>
      </w:ins>
      <w:ins w:id="17" w:author="JACOB GONZALES" w:date="2022-02-08T11:20:00Z">
        <w:r w:rsidR="004F3D0F">
          <w:rPr>
            <w:sz w:val="22"/>
            <w:szCs w:val="22"/>
          </w:rPr>
          <w:t xml:space="preserve"> (i.e., Firm Fixed </w:t>
        </w:r>
      </w:ins>
      <w:ins w:id="18" w:author="JACOB GONZALES" w:date="2022-02-08T11:21:00Z">
        <w:r w:rsidR="004F3D0F">
          <w:rPr>
            <w:sz w:val="22"/>
            <w:szCs w:val="22"/>
          </w:rPr>
          <w:t>Price)</w:t>
        </w:r>
      </w:ins>
      <w:ins w:id="19" w:author="JACOB GONZALES" w:date="2022-02-08T11:19:00Z">
        <w:r w:rsidR="0051240B">
          <w:rPr>
            <w:sz w:val="22"/>
            <w:szCs w:val="22"/>
          </w:rPr>
          <w:t>:</w:t>
        </w:r>
      </w:ins>
      <w:ins w:id="20" w:author="PORTERFIELD, ROBERT D GS-13 USAF AFMC AFLCMC/OZIC" w:date="2022-04-11T11:44:00Z">
        <w:r w:rsidR="00175601">
          <w:rPr>
            <w:sz w:val="22"/>
            <w:szCs w:val="22"/>
          </w:rPr>
          <w:t xml:space="preserve"> {</w:t>
        </w:r>
      </w:ins>
      <w:ins w:id="21" w:author="PORTERFIELD, ROBERT D GS-13 USAF AFMC AFLCMC/OZIC" w:date="2022-04-11T11:45:00Z">
        <w:r w:rsidR="00175601" w:rsidRPr="00175601">
          <w:rPr>
            <w:sz w:val="22"/>
            <w:szCs w:val="22"/>
          </w:rPr>
          <w:t>type_of_contract</w:t>
        </w:r>
      </w:ins>
      <w:ins w:id="22" w:author="PORTERFIELD, ROBERT D GS-13 USAF AFMC AFLCMC/OZIC" w:date="2022-04-11T11:44:00Z">
        <w:r w:rsidR="00175601">
          <w:rPr>
            <w:sz w:val="22"/>
            <w:szCs w:val="22"/>
          </w:rPr>
          <w:t>}</w:t>
        </w:r>
      </w:ins>
    </w:p>
    <w:p w14:paraId="1C11EA99" w14:textId="77777777" w:rsidR="004F3D0F" w:rsidRDefault="004F3D0F">
      <w:pPr>
        <w:suppressAutoHyphens/>
        <w:spacing w:after="120"/>
        <w:rPr>
          <w:ins w:id="23" w:author="JACOB GONZALES" w:date="2022-02-08T11:21:00Z"/>
          <w:sz w:val="22"/>
          <w:szCs w:val="22"/>
        </w:rPr>
        <w:pPrChange w:id="24" w:author="JACOB GONZALES" w:date="2022-02-08T11:14:00Z">
          <w:pPr>
            <w:suppressAutoHyphens/>
            <w:spacing w:after="120"/>
            <w:jc w:val="center"/>
          </w:pPr>
        </w:pPrChange>
      </w:pPr>
    </w:p>
    <w:p w14:paraId="36B153BB" w14:textId="667B1CEF" w:rsidR="00436D13" w:rsidRPr="006B2FE5" w:rsidRDefault="00436D13">
      <w:pPr>
        <w:suppressAutoHyphens/>
        <w:spacing w:after="120"/>
        <w:rPr>
          <w:sz w:val="22"/>
          <w:szCs w:val="22"/>
        </w:rPr>
        <w:pPrChange w:id="25" w:author="JACOB GONZALES" w:date="2022-02-08T11:14:00Z">
          <w:pPr>
            <w:suppressAutoHyphens/>
            <w:spacing w:after="120"/>
            <w:jc w:val="center"/>
          </w:pPr>
        </w:pPrChange>
      </w:pPr>
      <w:ins w:id="26" w:author="JACOB GONZALES" w:date="2022-02-08T11:13:00Z">
        <w:r>
          <w:rPr>
            <w:sz w:val="22"/>
            <w:szCs w:val="22"/>
          </w:rPr>
          <w:t xml:space="preserve">OPTIONAL </w:t>
        </w:r>
      </w:ins>
      <w:ins w:id="27" w:author="JACOB GONZALES" w:date="2022-02-08T11:14:00Z">
        <w:r>
          <w:rPr>
            <w:sz w:val="22"/>
            <w:szCs w:val="22"/>
          </w:rPr>
          <w:t>Fill in the Blank</w:t>
        </w:r>
      </w:ins>
      <w:ins w:id="28" w:author="JACOB GONZALES" w:date="2022-02-08T11:15:00Z">
        <w:r w:rsidR="00311752">
          <w:rPr>
            <w:sz w:val="22"/>
            <w:szCs w:val="22"/>
          </w:rPr>
          <w:t xml:space="preserve"> </w:t>
        </w:r>
      </w:ins>
      <w:ins w:id="29" w:author="JACOB GONZALES" w:date="2022-02-08T11:13:00Z">
        <w:r>
          <w:rPr>
            <w:sz w:val="22"/>
            <w:szCs w:val="22"/>
          </w:rPr>
          <w:t>AREAS</w:t>
        </w:r>
      </w:ins>
      <w:ins w:id="30" w:author="JACOB GONZALES" w:date="2022-02-08T11:14:00Z">
        <w:r>
          <w:rPr>
            <w:sz w:val="22"/>
            <w:szCs w:val="22"/>
          </w:rPr>
          <w:t>:</w:t>
        </w:r>
      </w:ins>
    </w:p>
    <w:p w14:paraId="0D49A107" w14:textId="77777777" w:rsidR="00832FA8" w:rsidRDefault="00832FA8" w:rsidP="00832FA8">
      <w:pPr>
        <w:tabs>
          <w:tab w:val="left" w:pos="1800"/>
          <w:tab w:val="left" w:pos="5760"/>
          <w:tab w:val="left" w:pos="6480"/>
          <w:tab w:val="right" w:pos="10080"/>
        </w:tabs>
        <w:suppressAutoHyphens/>
        <w:rPr>
          <w:sz w:val="22"/>
        </w:rPr>
      </w:pPr>
      <w:r>
        <w:rPr>
          <w:rFonts w:ascii="Arial Narrow" w:hAnsi="Arial Narrow"/>
          <w:sz w:val="22"/>
        </w:rPr>
        <w:t>ATTACHMENT</w:t>
      </w:r>
      <w:r>
        <w:rPr>
          <w:sz w:val="22"/>
        </w:rPr>
        <w:t xml:space="preserve"> </w:t>
      </w:r>
      <w:r>
        <w:rPr>
          <w:sz w:val="22"/>
          <w:u w:val="single"/>
        </w:rPr>
        <w:tab/>
        <w:t>,</w:t>
      </w:r>
      <w:r>
        <w:rPr>
          <w:sz w:val="22"/>
        </w:rPr>
        <w:t xml:space="preserve"> </w:t>
      </w:r>
      <w:r>
        <w:rPr>
          <w:rFonts w:ascii="Arial Narrow" w:hAnsi="Arial Narrow"/>
          <w:sz w:val="22"/>
        </w:rPr>
        <w:t>TO CDRL SEQUENCE NUMBER</w:t>
      </w:r>
      <w:r>
        <w:rPr>
          <w:sz w:val="22"/>
        </w:rPr>
        <w:t xml:space="preserve"> </w:t>
      </w:r>
      <w:r>
        <w:rPr>
          <w:sz w:val="22"/>
          <w:u w:val="single"/>
        </w:rPr>
        <w:tab/>
      </w:r>
      <w:r>
        <w:rPr>
          <w:sz w:val="22"/>
          <w:u w:val="single"/>
        </w:rPr>
        <w:tab/>
        <w:t>,</w:t>
      </w:r>
      <w:r>
        <w:rPr>
          <w:sz w:val="22"/>
        </w:rPr>
        <w:t xml:space="preserve"> </w:t>
      </w:r>
      <w:r>
        <w:rPr>
          <w:rFonts w:ascii="Arial Narrow" w:hAnsi="Arial Narrow"/>
          <w:sz w:val="22"/>
        </w:rPr>
        <w:t>EXHIBIT</w:t>
      </w:r>
      <w:r>
        <w:rPr>
          <w:sz w:val="22"/>
        </w:rPr>
        <w:t xml:space="preserve"> </w:t>
      </w:r>
      <w:r>
        <w:rPr>
          <w:sz w:val="22"/>
          <w:u w:val="single"/>
        </w:rPr>
        <w:tab/>
      </w:r>
    </w:p>
    <w:p w14:paraId="5CB35119" w14:textId="1E564769" w:rsidR="00832FA8" w:rsidRDefault="00832FA8" w:rsidP="00832FA8">
      <w:pPr>
        <w:tabs>
          <w:tab w:val="right" w:pos="10080"/>
        </w:tabs>
        <w:suppressAutoHyphens/>
        <w:rPr>
          <w:sz w:val="22"/>
        </w:rPr>
      </w:pPr>
      <w:r>
        <w:rPr>
          <w:rFonts w:ascii="Arial Narrow" w:hAnsi="Arial Narrow"/>
          <w:sz w:val="22"/>
        </w:rPr>
        <w:t>REQUEST FOR PROPOSAL/CONTRACT:</w:t>
      </w:r>
      <w:r>
        <w:rPr>
          <w:sz w:val="22"/>
          <w:rPrChange w:id="31" w:author="GONZALES, JACOB L CIV USAF AFMC AFLCMC/LZPTP" w:date="2022-02-08T10:55:00Z">
            <w:rPr>
              <w:sz w:val="22"/>
              <w:u w:val="single"/>
            </w:rPr>
          </w:rPrChange>
        </w:rPr>
        <w:t xml:space="preserve"> </w:t>
      </w:r>
      <w:r w:rsidRPr="005C77BC">
        <w:rPr>
          <w:sz w:val="22"/>
          <w:u w:val="single"/>
        </w:rPr>
        <w:t xml:space="preserve">                                                       </w:t>
      </w:r>
      <w:r>
        <w:rPr>
          <w:sz w:val="22"/>
          <w:rPrChange w:id="32" w:author="GONZALES, JACOB L CIV USAF AFMC AFLCMC/LZPTP" w:date="2022-02-08T10:55:00Z">
            <w:rPr>
              <w:sz w:val="22"/>
              <w:u w:val="single"/>
            </w:rPr>
          </w:rPrChange>
        </w:rPr>
        <w:t>,</w:t>
      </w:r>
      <w:r>
        <w:rPr>
          <w:sz w:val="22"/>
        </w:rPr>
        <w:t xml:space="preserve"> </w:t>
      </w:r>
      <w:r w:rsidRPr="0085494A">
        <w:rPr>
          <w:rFonts w:ascii="Arial Narrow" w:hAnsi="Arial Narrow"/>
          <w:sz w:val="22"/>
        </w:rPr>
        <w:t>CLIN</w:t>
      </w:r>
      <w:r>
        <w:rPr>
          <w:sz w:val="22"/>
        </w:rPr>
        <w:t xml:space="preserve"> </w:t>
      </w:r>
      <w:del w:id="33" w:author="GONZALES, JACOB L CIV USAF AFMC AFLCMC/LZPTP" w:date="2022-02-08T10:55:00Z">
        <w:r w:rsidRPr="005C77BC">
          <w:rPr>
            <w:sz w:val="22"/>
          </w:rPr>
          <w:delText xml:space="preserve"> </w:delText>
        </w:r>
        <w:r>
          <w:rPr>
            <w:sz w:val="22"/>
            <w:u w:val="single"/>
          </w:rPr>
          <w:tab/>
        </w:r>
        <w:r w:rsidRPr="0085494A">
          <w:rPr>
            <w:sz w:val="22"/>
            <w:u w:val="single"/>
          </w:rPr>
          <w:delText xml:space="preserve">             </w:delText>
        </w:r>
      </w:del>
      <w:ins w:id="34" w:author="GONZALES, JACOB L CIV USAF AFMC AFLCMC/LZPTP" w:date="2022-02-08T10:55:00Z">
        <w:r>
          <w:rPr>
            <w:sz w:val="22"/>
            <w:u w:val="single"/>
          </w:rPr>
          <w:tab/>
        </w:r>
      </w:ins>
      <w:r w:rsidRPr="0085494A">
        <w:rPr>
          <w:sz w:val="22"/>
          <w:u w:val="single"/>
        </w:rPr>
        <w:t xml:space="preserve"> </w:t>
      </w:r>
      <w:r w:rsidRPr="005C77BC">
        <w:rPr>
          <w:sz w:val="22"/>
          <w:u w:val="single"/>
        </w:rPr>
        <w:t xml:space="preserve">   </w:t>
      </w:r>
      <w:r w:rsidRPr="0085494A">
        <w:rPr>
          <w:sz w:val="22"/>
          <w:u w:val="single"/>
        </w:rPr>
        <w:t xml:space="preserve">                                    </w:t>
      </w:r>
      <w:r w:rsidRPr="005C77BC">
        <w:rPr>
          <w:sz w:val="22"/>
          <w:u w:val="single"/>
        </w:rPr>
        <w:t xml:space="preserve"> </w:t>
      </w:r>
      <w:r>
        <w:rPr>
          <w:sz w:val="22"/>
          <w:rPrChange w:id="35" w:author="GONZALES, JACOB L CIV USAF AFMC AFLCMC/LZPTP" w:date="2022-02-08T10:55:00Z">
            <w:rPr>
              <w:sz w:val="22"/>
              <w:u w:val="single"/>
            </w:rPr>
          </w:rPrChange>
        </w:rPr>
        <w:t xml:space="preserve"> </w:t>
      </w:r>
    </w:p>
    <w:p w14:paraId="663B17D4" w14:textId="582BD29C" w:rsidR="00832FA8" w:rsidDel="00436D13" w:rsidRDefault="00832FA8">
      <w:pPr>
        <w:suppressAutoHyphens/>
        <w:spacing w:after="120"/>
        <w:rPr>
          <w:del w:id="36" w:author="JACOB GONZALES" w:date="2022-02-08T11:14:00Z"/>
        </w:rPr>
        <w:pPrChange w:id="37" w:author="JACOB GONZALES" w:date="2022-02-08T11:14:00Z">
          <w:pPr>
            <w:suppressAutoHyphens/>
            <w:spacing w:after="120"/>
            <w:jc w:val="center"/>
          </w:pPr>
        </w:pPrChange>
      </w:pPr>
      <w:del w:id="38" w:author="JACOB GONZALES" w:date="2022-02-08T11:14:00Z">
        <w:r w:rsidDel="00436D13">
          <w:delText xml:space="preserve">Date:  </w:delText>
        </w:r>
        <w:r w:rsidDel="00436D13">
          <w:rPr>
            <w:u w:val="single"/>
          </w:rPr>
          <w:tab/>
        </w:r>
        <w:r w:rsidDel="00436D13">
          <w:rPr>
            <w:u w:val="single"/>
          </w:rPr>
          <w:tab/>
        </w:r>
      </w:del>
    </w:p>
    <w:p w14:paraId="040E0180" w14:textId="0A726D7D" w:rsidR="00832FA8" w:rsidRDefault="00832FA8">
      <w:pPr>
        <w:pStyle w:val="NoteText"/>
        <w:spacing w:after="0"/>
        <w:ind w:left="0" w:right="0"/>
        <w:rPr>
          <w:ins w:id="39" w:author="GONZALES, JACOB L CIV USAF AFMC AFLCMC/LZPTP" w:date="2022-02-15T11:36:00Z"/>
          <w:b/>
          <w:i/>
          <w:szCs w:val="24"/>
        </w:rPr>
        <w:pPrChange w:id="40" w:author="JACOB GONZALES" w:date="2022-02-08T11:13:00Z">
          <w:pPr>
            <w:pStyle w:val="NoteText"/>
            <w:spacing w:after="0"/>
            <w:ind w:left="0" w:right="0"/>
            <w:jc w:val="center"/>
          </w:pPr>
        </w:pPrChange>
      </w:pPr>
    </w:p>
    <w:p w14:paraId="62DF0B7B" w14:textId="4C4C9B01" w:rsidR="00337C09" w:rsidRDefault="00337C09">
      <w:pPr>
        <w:pStyle w:val="NoteText"/>
        <w:spacing w:after="0"/>
        <w:ind w:left="0" w:right="0"/>
        <w:rPr>
          <w:ins w:id="41" w:author="JACOB GONZALES" w:date="2022-02-08T11:11:00Z"/>
          <w:b/>
          <w:i/>
          <w:szCs w:val="24"/>
        </w:rPr>
        <w:pPrChange w:id="42" w:author="JACOB GONZALES" w:date="2022-02-08T11:13:00Z">
          <w:pPr>
            <w:pStyle w:val="NoteText"/>
            <w:spacing w:after="0"/>
            <w:ind w:left="0" w:right="0"/>
            <w:jc w:val="center"/>
          </w:pPr>
        </w:pPrChange>
      </w:pPr>
      <w:ins w:id="43" w:author="GONZALES, JACOB L CIV USAF AFMC AFLCMC/LZPTP" w:date="2022-02-15T11:36:00Z">
        <w:r>
          <w:rPr>
            <w:b/>
            <w:sz w:val="28"/>
          </w:rPr>
          <w:t>FRONT MATTER THAT IS FILLABLE BY USER</w:t>
        </w:r>
      </w:ins>
    </w:p>
    <w:p w14:paraId="70023C89" w14:textId="6EC712B4" w:rsidR="00B25A30" w:rsidRDefault="00B25A30">
      <w:pPr>
        <w:pStyle w:val="NoteText"/>
        <w:spacing w:after="0"/>
        <w:ind w:left="0" w:right="0"/>
        <w:rPr>
          <w:ins w:id="44" w:author="JACOB GONZALES" w:date="2022-02-08T11:11:00Z"/>
          <w:b/>
          <w:i/>
          <w:szCs w:val="24"/>
        </w:rPr>
        <w:pPrChange w:id="45" w:author="JACOB GONZALES" w:date="2022-02-08T11:11:00Z">
          <w:pPr>
            <w:pStyle w:val="NoteText"/>
            <w:spacing w:after="0"/>
            <w:ind w:left="0" w:right="0"/>
            <w:jc w:val="center"/>
          </w:pPr>
        </w:pPrChange>
      </w:pPr>
    </w:p>
    <w:p w14:paraId="66256459" w14:textId="5E1B324C" w:rsidR="00B25A30" w:rsidDel="006C0D4C" w:rsidRDefault="00B25A30" w:rsidP="00832FA8">
      <w:pPr>
        <w:pStyle w:val="NoteText"/>
        <w:spacing w:after="0"/>
        <w:ind w:left="0" w:right="0"/>
        <w:jc w:val="center"/>
        <w:rPr>
          <w:del w:id="46" w:author="JACOB GONZALES" w:date="2022-02-08T11:16:00Z"/>
          <w:b/>
          <w:i/>
          <w:szCs w:val="24"/>
        </w:rPr>
      </w:pPr>
    </w:p>
    <w:p w14:paraId="285C4B0A" w14:textId="08F769C4" w:rsidR="00832FA8" w:rsidDel="006C0D4C" w:rsidRDefault="00832FA8" w:rsidP="00832FA8">
      <w:pPr>
        <w:pStyle w:val="NoteText"/>
        <w:spacing w:after="0"/>
        <w:ind w:left="0" w:right="0"/>
        <w:jc w:val="center"/>
        <w:rPr>
          <w:del w:id="47" w:author="JACOB GONZALES" w:date="2022-02-08T11:16:00Z"/>
          <w:b/>
          <w:i/>
          <w:color w:val="FF0000"/>
          <w:sz w:val="28"/>
          <w:szCs w:val="28"/>
          <w:u w:val="single"/>
        </w:rPr>
      </w:pPr>
      <w:del w:id="48" w:author="JACOB GONZALES" w:date="2022-02-08T11:16:00Z">
        <w:r w:rsidRPr="00C23E95" w:rsidDel="006C0D4C">
          <w:rPr>
            <w:b/>
            <w:i/>
            <w:color w:val="FF0000"/>
            <w:sz w:val="28"/>
            <w:szCs w:val="28"/>
          </w:rPr>
          <w:delText>NOTE:</w:delText>
        </w:r>
        <w:r w:rsidRPr="00C23E95" w:rsidDel="006C0D4C">
          <w:rPr>
            <w:i/>
            <w:color w:val="FF0000"/>
            <w:sz w:val="28"/>
            <w:szCs w:val="28"/>
          </w:rPr>
          <w:delText xml:space="preserve"> </w:delText>
        </w:r>
        <w:r w:rsidRPr="00C23E95" w:rsidDel="006C0D4C">
          <w:rPr>
            <w:b/>
            <w:i/>
            <w:color w:val="FF0000"/>
            <w:sz w:val="28"/>
            <w:szCs w:val="28"/>
            <w:u w:val="single"/>
          </w:rPr>
          <w:delText xml:space="preserve">Delete </w:delText>
        </w:r>
        <w:r w:rsidDel="006C0D4C">
          <w:rPr>
            <w:b/>
            <w:i/>
            <w:color w:val="FF0000"/>
            <w:sz w:val="28"/>
            <w:szCs w:val="28"/>
            <w:u w:val="single"/>
          </w:rPr>
          <w:delText>ALL</w:delText>
        </w:r>
        <w:r w:rsidRPr="00C23E95" w:rsidDel="006C0D4C">
          <w:rPr>
            <w:b/>
            <w:i/>
            <w:color w:val="FF0000"/>
            <w:sz w:val="28"/>
            <w:szCs w:val="28"/>
            <w:u w:val="single"/>
          </w:rPr>
          <w:delText xml:space="preserve"> italicized notes prior to placing the TMCR in the RFP.</w:delText>
        </w:r>
      </w:del>
    </w:p>
    <w:p w14:paraId="77B799AB" w14:textId="5BDFD60B" w:rsidR="00832FA8" w:rsidRPr="0012287C" w:rsidDel="006C0D4C" w:rsidRDefault="00832FA8" w:rsidP="00832FA8">
      <w:pPr>
        <w:pStyle w:val="NoteText"/>
        <w:spacing w:after="0"/>
        <w:ind w:left="0" w:right="0"/>
        <w:jc w:val="center"/>
        <w:rPr>
          <w:ins w:id="49" w:author="GONZALES, JACOB L CIV USAF AFMC AFLCMC/LZPTP" w:date="2022-02-08T10:55:00Z"/>
          <w:del w:id="50" w:author="JACOB GONZALES" w:date="2022-02-08T11:16:00Z"/>
          <w:rStyle w:val="Hyperlink"/>
          <w:b/>
          <w:i/>
          <w:sz w:val="28"/>
          <w:szCs w:val="28"/>
        </w:rPr>
      </w:pPr>
      <w:del w:id="51" w:author="JACOB GONZALES" w:date="2022-02-08T11:16:00Z">
        <w:r w:rsidRPr="0012287C" w:rsidDel="006C0D4C">
          <w:rPr>
            <w:b/>
            <w:i/>
            <w:color w:val="FF0000"/>
            <w:sz w:val="28"/>
            <w:szCs w:val="28"/>
          </w:rPr>
          <w:tab/>
        </w:r>
        <w:r w:rsidRPr="007E295A" w:rsidDel="006C0D4C">
          <w:rPr>
            <w:b/>
            <w:i/>
            <w:color w:val="2E74B5"/>
            <w:sz w:val="28"/>
            <w:u w:val="single"/>
            <w:rPrChange w:id="52" w:author="GONZALES, JACOB L CIV USAF AFMC AFLCMC/LZPTP" w:date="2022-02-08T10:55:00Z">
              <w:rPr/>
            </w:rPrChange>
          </w:rPr>
          <w:fldChar w:fldCharType="begin"/>
        </w:r>
        <w:r w:rsidRPr="007E295A" w:rsidDel="006C0D4C">
          <w:rPr>
            <w:b/>
            <w:i/>
            <w:color w:val="2E74B5"/>
            <w:sz w:val="28"/>
            <w:szCs w:val="28"/>
            <w:u w:val="single"/>
          </w:rPr>
          <w:delInstrText xml:space="preserve"> HYPERLINK "https://cs2.eis.af.mil/sites/10531/afkn_docs/forms/allitems.aspx?rootfolder=%2fsites%2f10531%2fafkn%5fdocs%2f01%29%20toma%20functional%20user%20guides%20and%20checklists%2facquisition%20documents%20%28tmcr%2c%20tolcmp%2ctovp%2c%20etc%29&amp;folderctid=0x01200086c0cb2714069c489a232a57e70cbfe2" </w:delInstrText>
        </w:r>
        <w:r w:rsidRPr="007E295A" w:rsidDel="006C0D4C">
          <w:rPr>
            <w:color w:val="2E74B5"/>
            <w:rPrChange w:id="53" w:author="GONZALES, JACOB L CIV USAF AFMC AFLCMC/LZPTP" w:date="2022-02-08T10:55:00Z">
              <w:rPr>
                <w:rStyle w:val="Hyperlink"/>
                <w:b/>
                <w:i/>
                <w:sz w:val="28"/>
              </w:rPr>
            </w:rPrChange>
          </w:rPr>
          <w:fldChar w:fldCharType="separate"/>
        </w:r>
        <w:r w:rsidRPr="0012287C" w:rsidDel="006C0D4C">
          <w:rPr>
            <w:rStyle w:val="Hyperlink"/>
            <w:b/>
            <w:i/>
            <w:sz w:val="28"/>
            <w:szCs w:val="28"/>
          </w:rPr>
          <w:delText>Please use TMCR Writing Guide for instructions on filling out this document</w:delText>
        </w:r>
      </w:del>
      <w:ins w:id="54" w:author="GONZALES, JACOB L CIV USAF AFMC AFLCMC/LZPTP" w:date="2022-02-08T10:55:00Z">
        <w:del w:id="55" w:author="JACOB GONZALES" w:date="2022-02-08T11:16:00Z">
          <w:r w:rsidDel="006C0D4C">
            <w:rPr>
              <w:rStyle w:val="Hyperlink"/>
              <w:b/>
              <w:i/>
              <w:sz w:val="28"/>
              <w:szCs w:val="28"/>
            </w:rPr>
            <w:delText>. This template has been substantially revised and previous versions are obsolete for new contracting actions.</w:delText>
          </w:r>
        </w:del>
      </w:ins>
    </w:p>
    <w:p w14:paraId="2EE16079" w14:textId="58F1B77D" w:rsidR="00832FA8" w:rsidRPr="007E295A" w:rsidDel="006C0D4C" w:rsidRDefault="00832FA8" w:rsidP="00832FA8">
      <w:pPr>
        <w:tabs>
          <w:tab w:val="left" w:pos="-720"/>
        </w:tabs>
        <w:suppressAutoHyphens/>
        <w:rPr>
          <w:del w:id="56" w:author="JACOB GONZALES" w:date="2022-02-08T11:16:00Z"/>
          <w:color w:val="2E74B5"/>
          <w:sz w:val="18"/>
        </w:rPr>
      </w:pPr>
      <w:del w:id="57" w:author="JACOB GONZALES" w:date="2022-02-08T11:16:00Z">
        <w:r w:rsidRPr="007E295A" w:rsidDel="006C0D4C">
          <w:rPr>
            <w:color w:val="2E74B5"/>
            <w:rPrChange w:id="58" w:author="GONZALES, JACOB L CIV USAF AFMC AFLCMC/LZPTP" w:date="2022-02-08T10:55:00Z">
              <w:rPr>
                <w:rStyle w:val="Hyperlink"/>
                <w:b/>
                <w:i/>
                <w:sz w:val="28"/>
              </w:rPr>
            </w:rPrChange>
          </w:rPr>
          <w:fldChar w:fldCharType="end"/>
        </w:r>
        <w:r w:rsidDel="006C0D4C">
          <w:rPr>
            <w:rStyle w:val="Hyperlink"/>
            <w:b/>
            <w:i/>
            <w:sz w:val="28"/>
            <w:szCs w:val="28"/>
          </w:rPr>
          <w:delText xml:space="preserve">. </w:delText>
        </w:r>
        <w:r w:rsidRPr="00967449" w:rsidDel="006C0D4C">
          <w:rPr>
            <w:rStyle w:val="Hyperlink"/>
            <w:b/>
            <w:i/>
            <w:sz w:val="28"/>
            <w:szCs w:val="28"/>
          </w:rPr>
          <w:delText>This template has been substantially revised and previous versions are obsolete for new contracting actions.</w:delText>
        </w:r>
      </w:del>
    </w:p>
    <w:p w14:paraId="598F298F" w14:textId="77777777" w:rsidR="00832FA8" w:rsidRDefault="00832FA8" w:rsidP="00832FA8">
      <w:pPr>
        <w:tabs>
          <w:tab w:val="left" w:pos="-720"/>
        </w:tabs>
        <w:suppressAutoHyphens/>
        <w:rPr>
          <w:ins w:id="59" w:author="GONZALES, JACOB L CIV USAF AFMC AFLCMC/LZPTP" w:date="2022-02-08T10:55:00Z"/>
          <w:b/>
          <w:i/>
          <w:color w:val="2E74B5"/>
          <w:sz w:val="28"/>
          <w:szCs w:val="28"/>
          <w:u w:val="single"/>
        </w:rPr>
      </w:pPr>
    </w:p>
    <w:p w14:paraId="643A3747" w14:textId="77777777" w:rsidR="00832FA8" w:rsidRDefault="00832FA8" w:rsidP="00832FA8">
      <w:pPr>
        <w:pStyle w:val="NoteText"/>
        <w:spacing w:after="0"/>
        <w:ind w:left="0" w:right="0"/>
        <w:rPr>
          <w:b/>
          <w:i/>
          <w:sz w:val="20"/>
        </w:rPr>
      </w:pPr>
    </w:p>
    <w:p w14:paraId="286780F3" w14:textId="70656A9E" w:rsidR="00832FA8" w:rsidRDefault="00832FA8" w:rsidP="00832FA8">
      <w:pPr>
        <w:pStyle w:val="Heading2"/>
      </w:pPr>
      <w:r w:rsidRPr="009B4AA9">
        <w:t>Section 1.  Technical Order (TO) Program Requirements</w:t>
      </w:r>
      <w:r>
        <w:t xml:space="preserve"> – </w:t>
      </w:r>
      <w:del w:id="60" w:author="GONZALES, JACOB L CIV USAF AFMC AFLCMC/LZPTP" w:date="2022-02-08T10:55:00Z">
        <w:r>
          <w:delText>S1000D/IETM</w:delText>
        </w:r>
      </w:del>
      <w:ins w:id="61" w:author="GONZALES, JACOB L CIV USAF AFMC AFLCMC/LZPTP" w:date="2022-02-08T10:55:00Z">
        <w:r>
          <w:t>TMSS Linear TMs</w:t>
        </w:r>
      </w:ins>
      <w:ins w:id="62" w:author="JACOB GONZALES" w:date="2022-02-08T11:16:00Z">
        <w:r w:rsidR="006C0D4C">
          <w:t xml:space="preserve"> (DROP DOWN MENU with two choices</w:t>
        </w:r>
      </w:ins>
      <w:ins w:id="63" w:author="JACOB GONZALES" w:date="2022-02-08T11:26:00Z">
        <w:r w:rsidR="00E86A2B">
          <w:t>; S1000D (IETM</w:t>
        </w:r>
      </w:ins>
      <w:ins w:id="64" w:author="JACOB GONZALES" w:date="2022-02-08T11:27:00Z">
        <w:r w:rsidR="00E86A2B">
          <w:t>)</w:t>
        </w:r>
      </w:ins>
      <w:ins w:id="65" w:author="JACOB GONZALES" w:date="2022-02-08T11:26:00Z">
        <w:r w:rsidR="00E86A2B">
          <w:t>, Proprietary IETM,</w:t>
        </w:r>
      </w:ins>
      <w:ins w:id="66" w:author="JACOB GONZALES" w:date="2022-02-08T11:29:00Z">
        <w:r w:rsidR="00876E46">
          <w:t xml:space="preserve"> TMSS Linear</w:t>
        </w:r>
        <w:r w:rsidR="00AF0A61">
          <w:t xml:space="preserve"> TM</w:t>
        </w:r>
      </w:ins>
      <w:ins w:id="67" w:author="JACOB GONZALES" w:date="2022-02-08T11:16:00Z">
        <w:r w:rsidR="006C0D4C">
          <w:t>)</w:t>
        </w:r>
      </w:ins>
    </w:p>
    <w:p w14:paraId="25CAC22C" w14:textId="77777777" w:rsidR="00832FA8" w:rsidRDefault="00832FA8" w:rsidP="00832FA8">
      <w:pPr>
        <w:rPr>
          <w:ins w:id="68" w:author="GONZALES, JACOB L CIV USAF AFMC AFLCMC/LZPTP" w:date="2022-02-08T10:55:00Z"/>
        </w:rPr>
      </w:pPr>
    </w:p>
    <w:p w14:paraId="6E87C7EE" w14:textId="34AC5768" w:rsidR="00832FA8" w:rsidRPr="00DF0996" w:rsidDel="006C0D4C" w:rsidRDefault="00832FA8" w:rsidP="00832FA8">
      <w:pPr>
        <w:rPr>
          <w:ins w:id="69" w:author="GONZALES, JACOB L CIV USAF AFMC AFLCMC/LZPTP" w:date="2022-02-08T10:55:00Z"/>
          <w:del w:id="70" w:author="JACOB GONZALES" w:date="2022-02-08T11:17:00Z"/>
        </w:rPr>
      </w:pPr>
    </w:p>
    <w:p w14:paraId="6A0DED45" w14:textId="6B5E5121" w:rsidR="00832FA8" w:rsidDel="0076172C" w:rsidRDefault="004E08F8" w:rsidP="00832FA8">
      <w:pPr>
        <w:suppressAutoHyphens/>
        <w:rPr>
          <w:ins w:id="71" w:author="GONZALES, JACOB L CIV USAF AFMC AFLCMC/LZPTP" w:date="2022-02-15T11:37:00Z"/>
          <w:del w:id="72" w:author="PORTERFIELD, ROBERT D GS-13 USAF AFMC AFLCMC/OZIC" w:date="2022-03-04T15:56:00Z"/>
          <w:smallCaps/>
        </w:rPr>
      </w:pPr>
      <w:ins w:id="73" w:author="JACOB GONZALES" w:date="2022-02-08T11:17:00Z">
        <w:r>
          <w:rPr>
            <w:smallCaps/>
          </w:rPr>
          <w:t>(</w:t>
        </w:r>
      </w:ins>
      <w:ins w:id="74" w:author="GONZALES, JACOB L CIV USAF AFMC AFLCMC/LZPTP" w:date="2022-02-15T11:37:00Z">
        <w:r w:rsidR="00337C09" w:rsidRPr="00FD70CB">
          <w:rPr>
            <w:smallCaps/>
            <w:color w:val="FF0000"/>
            <w:rPrChange w:id="75" w:author="GONZALES, JACOB L CIV USAF AFMC AFLCMC/LZPTP" w:date="2022-02-15T11:37:00Z">
              <w:rPr>
                <w:smallCaps/>
              </w:rPr>
            </w:rPrChange>
          </w:rPr>
          <w:t xml:space="preserve">MOST OF THE following PARAGRAPHS WILL BE </w:t>
        </w:r>
      </w:ins>
      <w:ins w:id="76" w:author="JACOB GONZALES" w:date="2022-02-08T11:17:00Z">
        <w:del w:id="77" w:author="GONZALES, JACOB L CIV USAF AFMC AFLCMC/LZPTP" w:date="2022-02-15T11:37:00Z">
          <w:r w:rsidRPr="00FD70CB" w:rsidDel="00337C09">
            <w:rPr>
              <w:smallCaps/>
              <w:color w:val="FF0000"/>
              <w:rPrChange w:id="78" w:author="GONZALES, JACOB L CIV USAF AFMC AFLCMC/LZPTP" w:date="2022-02-15T11:37:00Z">
                <w:rPr>
                  <w:smallCaps/>
                </w:rPr>
              </w:rPrChange>
            </w:rPr>
            <w:delText xml:space="preserve">This will </w:delText>
          </w:r>
        </w:del>
        <w:del w:id="79" w:author="GONZALES, JACOB L CIV USAF AFMC AFLCMC/LZPTP" w:date="2022-02-15T11:38:00Z">
          <w:r w:rsidRPr="00FD70CB" w:rsidDel="00FD70CB">
            <w:rPr>
              <w:smallCaps/>
              <w:color w:val="FF0000"/>
              <w:rPrChange w:id="80" w:author="GONZALES, JACOB L CIV USAF AFMC AFLCMC/LZPTP" w:date="2022-02-15T11:37:00Z">
                <w:rPr>
                  <w:smallCaps/>
                </w:rPr>
              </w:rPrChange>
            </w:rPr>
            <w:delText>be</w:delText>
          </w:r>
        </w:del>
        <w:r w:rsidRPr="00FD70CB">
          <w:rPr>
            <w:smallCaps/>
            <w:color w:val="FF0000"/>
            <w:rPrChange w:id="81" w:author="GONZALES, JACOB L CIV USAF AFMC AFLCMC/LZPTP" w:date="2022-02-15T11:37:00Z">
              <w:rPr>
                <w:smallCaps/>
              </w:rPr>
            </w:rPrChange>
          </w:rPr>
          <w:t xml:space="preserve"> standard verbiage for </w:t>
        </w:r>
      </w:ins>
      <w:ins w:id="82" w:author="JACOB GONZALES" w:date="2022-02-08T11:28:00Z">
        <w:r w:rsidR="00876E46" w:rsidRPr="00FD70CB">
          <w:rPr>
            <w:smallCaps/>
            <w:color w:val="FF0000"/>
            <w:rPrChange w:id="83" w:author="GONZALES, JACOB L CIV USAF AFMC AFLCMC/LZPTP" w:date="2022-02-15T11:37:00Z">
              <w:rPr>
                <w:smallCaps/>
              </w:rPr>
            </w:rPrChange>
          </w:rPr>
          <w:t>ALL</w:t>
        </w:r>
      </w:ins>
      <w:ins w:id="84" w:author="JACOB GONZALES" w:date="2022-02-08T11:17:00Z">
        <w:r w:rsidRPr="00FD70CB">
          <w:rPr>
            <w:smallCaps/>
            <w:color w:val="FF0000"/>
            <w:rPrChange w:id="85" w:author="GONZALES, JACOB L CIV USAF AFMC AFLCMC/LZPTP" w:date="2022-02-15T11:37:00Z">
              <w:rPr>
                <w:smallCaps/>
              </w:rPr>
            </w:rPrChange>
          </w:rPr>
          <w:t xml:space="preserve"> options)</w:t>
        </w:r>
      </w:ins>
    </w:p>
    <w:p w14:paraId="43FF72CB" w14:textId="7FCD8F90" w:rsidR="0076172C" w:rsidRDefault="0076172C" w:rsidP="00832FA8">
      <w:pPr>
        <w:suppressAutoHyphens/>
        <w:rPr>
          <w:ins w:id="86" w:author="PORTERFIELD, ROBERT D GS-13 USAF AFMC AFLCMC/OZIC" w:date="2022-03-04T15:55:00Z"/>
          <w:smallCaps/>
        </w:rPr>
      </w:pPr>
    </w:p>
    <w:p w14:paraId="72935A04" w14:textId="633E1366" w:rsidR="0076172C" w:rsidRDefault="0076172C" w:rsidP="00832FA8">
      <w:pPr>
        <w:suppressAutoHyphens/>
        <w:rPr>
          <w:ins w:id="87" w:author="PORTERFIELD, ROBERT D GS-13 USAF AFMC AFLCMC/OZIC" w:date="2022-03-04T16:26:00Z"/>
          <w:smallCaps/>
        </w:rPr>
      </w:pPr>
    </w:p>
    <w:p w14:paraId="47976117" w14:textId="13A94B2E" w:rsidR="0076172C" w:rsidRPr="0076172C" w:rsidRDefault="0076172C">
      <w:pPr>
        <w:rPr>
          <w:rPrChange w:id="88" w:author="PORTERFIELD, ROBERT D GS-13 USAF AFMC AFLCMC/OZIC" w:date="2022-03-04T15:58:00Z">
            <w:rPr>
              <w:smallCaps/>
            </w:rPr>
          </w:rPrChange>
        </w:rPr>
        <w:pPrChange w:id="89" w:author="PORTERFIELD, ROBERT D GS-13 USAF AFMC AFLCMC/OZIC" w:date="2022-03-04T15:58:00Z">
          <w:pPr>
            <w:suppressAutoHyphens/>
          </w:pPr>
        </w:pPrChange>
      </w:pPr>
      <w:ins w:id="90" w:author="PORTERFIELD, ROBERT D GS-13 USAF AFMC AFLCMC/OZIC" w:date="2022-03-04T15:57:00Z">
        <w:r w:rsidRPr="0076172C">
          <w:rPr>
            <w:rPrChange w:id="91" w:author="PORTERFIELD, ROBERT D GS-13 USAF AFMC AFLCMC/OZIC" w:date="2022-03-04T15:58:00Z">
              <w:rPr>
                <w:smallCaps/>
              </w:rPr>
            </w:rPrChange>
          </w:rPr>
          <w:t>{#</w:t>
        </w:r>
      </w:ins>
      <w:ins w:id="92" w:author="PORTERFIELD, ROBERT D GS-13 USAF AFMC AFLCMC/OZIC" w:date="2022-03-04T15:58:00Z">
        <w:r>
          <w:t>i</w:t>
        </w:r>
      </w:ins>
      <w:ins w:id="93" w:author="PORTERFIELD, ROBERT D GS-13 USAF AFMC AFLCMC/OZIC" w:date="2022-03-04T15:57:00Z">
        <w:r w:rsidR="00D64F5E">
          <w:t>nclude_stuff</w:t>
        </w:r>
        <w:r w:rsidRPr="0076172C">
          <w:t>}</w:t>
        </w:r>
      </w:ins>
    </w:p>
    <w:p w14:paraId="3DE861A5" w14:textId="2B24B81B" w:rsidR="00832FA8" w:rsidRPr="00157F9C" w:rsidRDefault="00832FA8" w:rsidP="00832FA8">
      <w:pPr>
        <w:spacing w:after="120"/>
        <w:jc w:val="both"/>
        <w:rPr>
          <w:del w:id="94" w:author="GONZALES, JACOB L CIV USAF AFMC AFLCMC/LZPTP" w:date="2022-02-08T10:55:00Z"/>
          <w:color w:val="FF0000"/>
        </w:rPr>
      </w:pPr>
      <w:r>
        <w:t>1.</w:t>
      </w:r>
      <w:del w:id="95" w:author="GONZALES, JACOB L CIV USAF AFMC AFLCMC/LZPTP" w:date="2022-02-08T10:55:00Z">
        <w:r>
          <w:delText xml:space="preserve"> </w:delText>
        </w:r>
      </w:del>
      <w:r>
        <w:t xml:space="preserve"> </w:t>
      </w:r>
      <w:r>
        <w:rPr>
          <w:u w:val="single"/>
        </w:rPr>
        <w:t>TMCR Tailoring</w:t>
      </w:r>
      <w:r>
        <w:t>.  Air Force (AF) TO Acquisition procedures, including procedures for tailoring this document, are found in TO 00-5-3, </w:t>
      </w:r>
      <w:r>
        <w:rPr>
          <w:i/>
          <w:iCs/>
        </w:rPr>
        <w:t>AF Technical Order Life Cycle Management</w:t>
      </w:r>
      <w:r>
        <w:t>, located at </w:t>
      </w:r>
      <w:hyperlink r:id="rId12" w:history="1">
        <w:r>
          <w:rPr>
            <w:rStyle w:val="Hyperlink"/>
          </w:rPr>
          <w:t>http://www.tinker.af.mil/Home/TechnicalOrders.aspx</w:t>
        </w:r>
      </w:hyperlink>
      <w:r>
        <w:t>.  Any terms or procedures found in this document may be researched at this website. The Contractor may propose and submit, in writing, additional tailoring to the Technical Order Manager Agency/Agent (TOMA), Government Program Manager (PM) and Procuring Contracting Officer (PCO) as required by Section L</w:t>
      </w:r>
      <w:r w:rsidR="00EC1076">
        <w:t xml:space="preserve"> </w:t>
      </w:r>
      <w:del w:id="96" w:author="GONZALES, JACOB L CIV USAF AFMC AFLCMC/LZPTP" w:date="2022-02-08T10:55:00Z">
        <w:r w:rsidR="00EC1076">
          <w:delText>of</w:delText>
        </w:r>
      </w:del>
      <w:ins w:id="97" w:author="GONZALES, JACOB L CIV USAF AFMC AFLCMC/LZPTP" w:date="2022-02-08T10:55:00Z">
        <w:r w:rsidR="00EC1076">
          <w:t>or</w:t>
        </w:r>
      </w:ins>
      <w:r w:rsidR="00EC1076">
        <w:t xml:space="preserve"> the RFP</w:t>
      </w:r>
      <w:del w:id="98" w:author="JACOB GONZALES" w:date="2022-02-08T11:17:00Z">
        <w:r w:rsidDel="004E08F8">
          <w:delText xml:space="preserve"> </w:delText>
        </w:r>
        <w:r w:rsidRPr="00157F9C" w:rsidDel="004E08F8">
          <w:rPr>
            <w:i/>
            <w:color w:val="FF0000"/>
          </w:rPr>
          <w:delText>(See TMCR Writing Guide for potential language)</w:delText>
        </w:r>
      </w:del>
      <w:r>
        <w:rPr>
          <w:i/>
          <w:color w:val="FF0000"/>
        </w:rPr>
        <w:t>.</w:t>
      </w:r>
      <w:ins w:id="99" w:author="GONZALES, JACOB L CIV USAF AFMC AFLCMC/LZPTP" w:date="2022-02-08T10:55:00Z">
        <w:r>
          <w:t> </w:t>
        </w:r>
      </w:ins>
      <w:r>
        <w:rPr>
          <w:rFonts w:ascii="Segoe UI" w:hAnsi="Segoe UI"/>
          <w:color w:val="000000"/>
          <w:sz w:val="20"/>
          <w:rPrChange w:id="100" w:author="GONZALES, JACOB L CIV USAF AFMC AFLCMC/LZPTP" w:date="2022-02-08T10:55:00Z">
            <w:rPr>
              <w:color w:val="000000"/>
            </w:rPr>
          </w:rPrChange>
        </w:rPr>
        <w:t xml:space="preserve"> </w:t>
      </w:r>
      <w:r w:rsidRPr="000F4AC5">
        <w:rPr>
          <w:color w:val="000000"/>
        </w:rPr>
        <w:t>Modifications to contracts can continue to utilize</w:t>
      </w:r>
      <w:r>
        <w:rPr>
          <w:color w:val="000000"/>
        </w:rPr>
        <w:t xml:space="preserve"> </w:t>
      </w:r>
      <w:r w:rsidRPr="000F4AC5">
        <w:rPr>
          <w:color w:val="000000"/>
        </w:rPr>
        <w:t>the existing format until renegotiated/replaced</w:t>
      </w:r>
      <w:r w:rsidRPr="000F4AC5">
        <w:rPr>
          <w:color w:val="000000"/>
          <w:sz w:val="22"/>
          <w:szCs w:val="22"/>
        </w:rPr>
        <w:t>.</w:t>
      </w:r>
    </w:p>
    <w:p w14:paraId="33545AFD" w14:textId="02241939" w:rsidR="00832FA8" w:rsidRDefault="00832FA8">
      <w:pPr>
        <w:spacing w:after="120"/>
        <w:jc w:val="both"/>
        <w:rPr>
          <w:sz w:val="22"/>
          <w:szCs w:val="22"/>
        </w:rPr>
        <w:pPrChange w:id="101" w:author="GONZALES, JACOB L CIV USAF AFMC AFLCMC/LZPTP" w:date="2022-02-08T10:55:00Z">
          <w:pPr>
            <w:autoSpaceDE w:val="0"/>
            <w:autoSpaceDN w:val="0"/>
            <w:jc w:val="both"/>
          </w:pPr>
        </w:pPrChange>
      </w:pPr>
      <w:r>
        <w:rPr>
          <w:rFonts w:ascii="Segoe UI" w:hAnsi="Segoe UI" w:cs="Segoe UI"/>
          <w:color w:val="000000"/>
          <w:sz w:val="20"/>
          <w:szCs w:val="20"/>
        </w:rPr>
        <w:t xml:space="preserve"> </w:t>
      </w:r>
      <w:r>
        <w:t>The acceptance of any contractor tailored TMCR will be at the discretion of the government and is not in effect until accepted in writing by the PCO or specified in the contract.</w:t>
      </w:r>
    </w:p>
    <w:p w14:paraId="46337D77" w14:textId="1D8446A3" w:rsidR="00832FA8" w:rsidRDefault="0076172C" w:rsidP="00832FA8">
      <w:pPr>
        <w:rPr>
          <w:ins w:id="102" w:author="PORTERFIELD, ROBERT D GS-13 USAF AFMC AFLCMC/OZIC" w:date="2022-03-04T15:57:00Z"/>
        </w:rPr>
      </w:pPr>
      <w:ins w:id="103" w:author="PORTERFIELD, ROBERT D GS-13 USAF AFMC AFLCMC/OZIC" w:date="2022-03-04T15:57:00Z">
        <w:r>
          <w:t>{/}</w:t>
        </w:r>
      </w:ins>
      <w:ins w:id="104" w:author="GONZALES, JACOB L CIV USAF AFMC AFLCMC/LZPTP" w:date="2022-02-08T10:55:00Z">
        <w:r w:rsidR="00832FA8">
          <w:t xml:space="preserve"> </w:t>
        </w:r>
      </w:ins>
    </w:p>
    <w:p w14:paraId="5268D9C1" w14:textId="77777777" w:rsidR="0076172C" w:rsidRDefault="0076172C" w:rsidP="00832FA8"/>
    <w:p w14:paraId="40612B1A" w14:textId="35261DF7" w:rsidR="00832FA8" w:rsidRDefault="00832FA8" w:rsidP="00832FA8">
      <w:pPr>
        <w:spacing w:after="120"/>
        <w:jc w:val="both"/>
        <w:rPr>
          <w:rPrChange w:id="105" w:author="GONZALES, JACOB L CIV USAF AFMC AFLCMC/LZPTP" w:date="2022-02-08T10:55:00Z">
            <w:rPr>
              <w:spacing w:val="-2"/>
            </w:rPr>
          </w:rPrChange>
        </w:rPr>
      </w:pPr>
      <w:r>
        <w:t xml:space="preserve">2.  </w:t>
      </w:r>
      <w:r>
        <w:rPr>
          <w:u w:val="single"/>
        </w:rPr>
        <w:t>TO Program Scope</w:t>
      </w:r>
      <w:r w:rsidRPr="00104005">
        <w:t>.</w:t>
      </w:r>
      <w:r>
        <w:t xml:space="preserve">  The Contractor shall develop and deliver technical manuals in accordance with (IAW) this TMCR</w:t>
      </w:r>
      <w:del w:id="106" w:author="GONZALES, JACOB L CIV USAF AFMC AFLCMC/LZPTP" w:date="2022-02-08T10:55:00Z">
        <w:r>
          <w:delText>, the attached functionality requirements, and supplied Business Rules (BRs) that supports</w:delText>
        </w:r>
      </w:del>
      <w:ins w:id="107" w:author="GONZALES, JACOB L CIV USAF AFMC AFLCMC/LZPTP" w:date="2022-02-08T10:55:00Z">
        <w:r>
          <w:t xml:space="preserve"> that support</w:t>
        </w:r>
      </w:ins>
      <w:r>
        <w:t xml:space="preserve"> the </w:t>
      </w:r>
      <w:ins w:id="108" w:author="PORTERFIELD, ROBERT D GS-13 USAF AFMC AFLCMC/OZIC" w:date="2022-03-04T15:54:00Z">
        <w:r w:rsidR="0076172C" w:rsidRPr="0076172C">
          <w:t>{program_mod_system_name}</w:t>
        </w:r>
        <w:r w:rsidR="0076172C" w:rsidRPr="0076172C" w:rsidDel="0076172C">
          <w:t xml:space="preserve"> </w:t>
        </w:r>
      </w:ins>
      <w:del w:id="109" w:author="PORTERFIELD, ROBERT D GS-13 USAF AFMC AFLCMC/OZIC" w:date="2022-03-04T15:54:00Z">
        <w:r w:rsidRPr="00A2494B" w:rsidDel="0076172C">
          <w:rPr>
            <w:color w:val="FF0000"/>
            <w:u w:val="single"/>
          </w:rPr>
          <w:delText>(</w:delText>
        </w:r>
        <w:r w:rsidRPr="00A2494B" w:rsidDel="0076172C">
          <w:rPr>
            <w:i/>
            <w:color w:val="FF0000"/>
            <w:u w:val="single"/>
          </w:rPr>
          <w:delText>program name</w:delText>
        </w:r>
        <w:r w:rsidRPr="00A2494B" w:rsidDel="0076172C">
          <w:rPr>
            <w:color w:val="FF0000"/>
            <w:u w:val="single"/>
          </w:rPr>
          <w:delText>)</w:delText>
        </w:r>
        <w:r w:rsidDel="0076172C">
          <w:delText xml:space="preserve"> </w:delText>
        </w:r>
      </w:del>
      <w:r>
        <w:t xml:space="preserve">requirements for technically usable manuals concurrent with the program’s TO CONOPS.  </w:t>
      </w:r>
      <w:r>
        <w:rPr>
          <w:spacing w:val="-2"/>
        </w:rPr>
        <w:t>The Contractor may propose and submit, in writing to the PCO, additional Section 2</w:t>
      </w:r>
      <w:r w:rsidRPr="00A4008D">
        <w:rPr>
          <w:spacing w:val="-2"/>
        </w:rPr>
        <w:t xml:space="preserve"> </w:t>
      </w:r>
      <w:r w:rsidRPr="0004320D">
        <w:rPr>
          <w:spacing w:val="-2"/>
        </w:rPr>
        <w:t>tailor</w:t>
      </w:r>
      <w:r>
        <w:rPr>
          <w:spacing w:val="-2"/>
        </w:rPr>
        <w:t xml:space="preserve">ing  to propose new </w:t>
      </w:r>
      <w:r w:rsidRPr="0004320D">
        <w:rPr>
          <w:spacing w:val="-2"/>
        </w:rPr>
        <w:t>TO types (Table 1) and source da</w:t>
      </w:r>
      <w:r>
        <w:rPr>
          <w:spacing w:val="-2"/>
        </w:rPr>
        <w:t xml:space="preserve">ta and </w:t>
      </w:r>
      <w:r w:rsidRPr="0004320D">
        <w:rPr>
          <w:spacing w:val="-2"/>
        </w:rPr>
        <w:t>TO updates</w:t>
      </w:r>
      <w:r>
        <w:rPr>
          <w:spacing w:val="-2"/>
        </w:rPr>
        <w:t xml:space="preserve"> </w:t>
      </w:r>
      <w:r w:rsidRPr="0004320D">
        <w:rPr>
          <w:spacing w:val="-2"/>
        </w:rPr>
        <w:t xml:space="preserve">(Table 2) required to support the </w:t>
      </w:r>
      <w:ins w:id="110" w:author="PORTERFIELD, ROBERT D GS-13 USAF AFMC AFLCMC/OZIC" w:date="2022-03-04T15:54:00Z">
        <w:r w:rsidR="0076172C">
          <w:t xml:space="preserve">{program_mod_system_name} </w:t>
        </w:r>
      </w:ins>
      <w:del w:id="111" w:author="PORTERFIELD, ROBERT D GS-13 USAF AFMC AFLCMC/OZIC" w:date="2022-03-04T15:54:00Z">
        <w:r w:rsidRPr="00E7520B" w:rsidDel="0076172C">
          <w:rPr>
            <w:i/>
            <w:color w:val="FF0000"/>
            <w:spacing w:val="-2"/>
            <w:u w:val="single"/>
          </w:rPr>
          <w:delText>(program name)</w:delText>
        </w:r>
        <w:r w:rsidRPr="00E7520B" w:rsidDel="0076172C">
          <w:rPr>
            <w:color w:val="FF0000"/>
            <w:spacing w:val="-2"/>
          </w:rPr>
          <w:delText xml:space="preserve"> </w:delText>
        </w:r>
      </w:del>
      <w:r w:rsidRPr="0004320D">
        <w:rPr>
          <w:spacing w:val="-2"/>
        </w:rPr>
        <w:t>program’s objectives</w:t>
      </w:r>
      <w:del w:id="112" w:author="GONZALES, JACOB L CIV USAF AFMC AFLCMC/LZPTP" w:date="2022-02-08T10:55:00Z">
        <w:r w:rsidRPr="0004320D">
          <w:rPr>
            <w:spacing w:val="-2"/>
          </w:rPr>
          <w:delText>.</w:delText>
        </w:r>
      </w:del>
      <w:ins w:id="113" w:author="GONZALES, JACOB L CIV USAF AFMC AFLCMC/LZPTP" w:date="2022-02-08T10:55:00Z">
        <w:r>
          <w:rPr>
            <w:spacing w:val="-2"/>
          </w:rPr>
          <w:t xml:space="preserve"> and as defined by the TMSS</w:t>
        </w:r>
        <w:r w:rsidRPr="0004320D">
          <w:rPr>
            <w:spacing w:val="-2"/>
          </w:rPr>
          <w:t>.</w:t>
        </w:r>
      </w:ins>
      <w:r>
        <w:rPr>
          <w:spacing w:val="-2"/>
        </w:rPr>
        <w:t xml:space="preserve">  </w:t>
      </w:r>
      <w:r w:rsidRPr="00157F9C">
        <w:t>The acceptance of any additionally tailored TMCR will be at the discretion of the government and is not in effect until accepted in writing by the PCO.</w:t>
      </w:r>
    </w:p>
    <w:p w14:paraId="247BD940" w14:textId="1649A186" w:rsidR="0012782F" w:rsidRDefault="0012782F" w:rsidP="00832FA8">
      <w:pPr>
        <w:spacing w:after="120"/>
        <w:jc w:val="both"/>
        <w:rPr>
          <w:ins w:id="114" w:author="GONZALES, JACOB L CIV USAF AFMC AFLCMC/LZPTP" w:date="2022-02-15T10:45:00Z"/>
        </w:rPr>
      </w:pPr>
      <w:ins w:id="115" w:author="GONZALES, JACOB L CIV USAF AFMC AFLCMC/LZPTP" w:date="2022-02-15T10:45:00Z">
        <w:r>
          <w:t>S1000D ONLY PATHWAY</w:t>
        </w:r>
      </w:ins>
    </w:p>
    <w:p w14:paraId="506B82F3" w14:textId="727242DC" w:rsidR="00832FA8" w:rsidRDefault="00832FA8" w:rsidP="00832FA8">
      <w:pPr>
        <w:spacing w:after="120"/>
        <w:jc w:val="both"/>
        <w:rPr>
          <w:del w:id="116" w:author="GONZALES, JACOB L CIV USAF AFMC AFLCMC/LZPTP" w:date="2022-02-08T10:55:00Z"/>
        </w:rPr>
      </w:pPr>
      <w:r>
        <w:lastRenderedPageBreak/>
        <w:t xml:space="preserve">3.  </w:t>
      </w:r>
      <w:del w:id="117" w:author="GONZALES, JACOB L CIV USAF AFMC AFLCMC/LZPTP" w:date="2022-02-08T10:55:00Z">
        <w:r w:rsidRPr="003B0025">
          <w:rPr>
            <w:u w:val="single"/>
          </w:rPr>
          <w:delText>S1000D Technical Manual Content and Product Plan</w:delText>
        </w:r>
        <w:r w:rsidRPr="00B14C7C">
          <w:delText>.</w:delText>
        </w:r>
        <w:r>
          <w:delText xml:space="preserve">  The Contractor shall develop and deliver a Technical Manual Content and Product Plan IAW the requirements specified within this TMCR.  This plan shall be developed in the Contractor’s format and will specify the development of the S1000D Interactive Electronic Technical Manual(s) (IETM) incorporating a</w:delText>
        </w:r>
        <w:r w:rsidRPr="00FE15A4">
          <w:delText>ll applicable Business Rule requirements</w:delText>
        </w:r>
        <w:r>
          <w:delText xml:space="preserve"> and the preliminary functionality requirements.  For the purposes of this contractual document, the term IETM is considered synonymous with the S1000D term Interactive Electronic Technical Publication (IETP).  The plan shall also detail the t</w:delText>
        </w:r>
        <w:r w:rsidRPr="00FE15A4">
          <w:delText>otal technical content coverage for each system, subsystem, equipment, and major component</w:delText>
        </w:r>
        <w:r>
          <w:delText>s</w:delText>
        </w:r>
        <w:r w:rsidRPr="00FE15A4">
          <w:delText xml:space="preserve"> including a preliminary Data </w:delText>
        </w:r>
        <w:r>
          <w:delText>Management</w:delText>
        </w:r>
        <w:r w:rsidRPr="00FE15A4">
          <w:delText xml:space="preserve"> Requirement List (DMRL) listing all D</w:delText>
        </w:r>
        <w:r>
          <w:delText xml:space="preserve">ata </w:delText>
        </w:r>
        <w:r w:rsidRPr="00FE15A4">
          <w:delText>M</w:delText>
        </w:r>
        <w:r>
          <w:delText>odules (DMs) and Publication Modules (PMs)</w:delText>
        </w:r>
        <w:r w:rsidRPr="00FE15A4">
          <w:delText xml:space="preserve"> to be developed in support of the weapon system/equipment and a List of Applicable Publications if the DMs are to be a part of more than one Technical Publication or IETM.</w:delText>
        </w:r>
        <w:r>
          <w:delText xml:space="preserve">  The DMRL shall also reference the proposed DM schema type each module is written against.  The plan shall document the solution architecture requirements necessary for IETM development, to include solution diagrams, solution test cases, and applicable testing documentation.</w:delText>
        </w:r>
      </w:del>
    </w:p>
    <w:p w14:paraId="478B7BB8" w14:textId="77777777" w:rsidR="00832FA8" w:rsidRDefault="00832FA8" w:rsidP="00832FA8">
      <w:pPr>
        <w:spacing w:after="120"/>
        <w:ind w:left="360"/>
        <w:jc w:val="both"/>
        <w:rPr>
          <w:del w:id="118" w:author="GONZALES, JACOB L CIV USAF AFMC AFLCMC/LZPTP" w:date="2022-02-08T10:55:00Z"/>
        </w:rPr>
      </w:pPr>
      <w:del w:id="119" w:author="GONZALES, JACOB L CIV USAF AFMC AFLCMC/LZPTP" w:date="2022-02-08T10:55:00Z">
        <w:r w:rsidRPr="00B7543B">
          <w:delText xml:space="preserve">3.1. </w:delText>
        </w:r>
        <w:r w:rsidRPr="00B7543B">
          <w:rPr>
            <w:u w:val="single"/>
          </w:rPr>
          <w:delText>Additional Content Information</w:delText>
        </w:r>
        <w:r w:rsidRPr="00B7543B">
          <w:delText>.  Problems regarding requirements, interpretation, and application shall be identified within the plan.  Conflicts between standards and guidance documents shall be highlighted.  An explanation or initial demonstration of how the technical content information will be rendered on the display device and an overview of how the user will access the technical information shall be provided.  The Contractor may propose opportunities for data (text, graphics, other media) re-use across data types (including training data), weapons system/equipment configurations and foreign military sales. The plan shall include a list of re-use objects with future potential to be used across DoD, as well as those items that are unique to the system addressed in the listed IETM(s).  The Contractor shall also detail their approach to managing the relationship between content and weapon system/equipment applicability. Prior to award, guidance will be outlined in Section L</w:delText>
        </w:r>
        <w:r w:rsidR="00EC1076">
          <w:delText>of the RFP</w:delText>
        </w:r>
        <w:r w:rsidRPr="00B7543B">
          <w:delText>,</w:delText>
        </w:r>
        <w:r w:rsidRPr="00B7543B">
          <w:rPr>
            <w:i/>
            <w:color w:val="FF0000"/>
          </w:rPr>
          <w:delText xml:space="preserve"> (See TMCR Writing Guide for potential  language)</w:delText>
        </w:r>
        <w:r w:rsidRPr="00B7543B">
          <w:delText xml:space="preserve"> 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delText>
        </w:r>
      </w:del>
    </w:p>
    <w:p w14:paraId="4D161AB5" w14:textId="77777777" w:rsidR="00832FA8" w:rsidRDefault="00832FA8" w:rsidP="00832FA8">
      <w:pPr>
        <w:spacing w:after="120"/>
        <w:ind w:left="360"/>
        <w:jc w:val="both"/>
        <w:rPr>
          <w:del w:id="120" w:author="GONZALES, JACOB L CIV USAF AFMC AFLCMC/LZPTP" w:date="2022-02-08T10:55:00Z"/>
        </w:rPr>
      </w:pPr>
      <w:del w:id="121" w:author="GONZALES, JACOB L CIV USAF AFMC AFLCMC/LZPTP" w:date="2022-02-08T10:55:00Z">
        <w:r>
          <w:delText xml:space="preserve">3.2.  </w:delText>
        </w:r>
        <w:r w:rsidRPr="00F066B9">
          <w:rPr>
            <w:u w:val="single"/>
          </w:rPr>
          <w:delText>Product Coverage</w:delText>
        </w:r>
        <w:r>
          <w:delText>.  The plan shall include Contractor recommendations for the packaging of the IETM content, (i.e., single IETM or multiple IETM products), based on the defined maintenance concept.  The Contractor shall include external and internal links and references within the plan.  Additionally, the plan shall include the use of Commercial-Off-The-Shelf (COTS) and/or other TMs listed within Section 2, Table 2 of this TMCR, and other manuals as applicable.</w:delText>
        </w:r>
      </w:del>
    </w:p>
    <w:p w14:paraId="640B7BED" w14:textId="77777777" w:rsidR="00832FA8" w:rsidRPr="00FE15A4" w:rsidRDefault="00832FA8" w:rsidP="00832FA8">
      <w:pPr>
        <w:spacing w:after="120"/>
        <w:ind w:left="360"/>
        <w:jc w:val="both"/>
        <w:rPr>
          <w:del w:id="122" w:author="GONZALES, JACOB L CIV USAF AFMC AFLCMC/LZPTP" w:date="2022-02-08T10:55:00Z"/>
        </w:rPr>
      </w:pPr>
      <w:del w:id="123" w:author="GONZALES, JACOB L CIV USAF AFMC AFLCMC/LZPTP" w:date="2022-02-08T10:55:00Z">
        <w:r>
          <w:delText xml:space="preserve">3.3.  </w:delText>
        </w:r>
        <w:r w:rsidRPr="00F066B9">
          <w:rPr>
            <w:u w:val="single"/>
          </w:rPr>
          <w:delText>Alternative Recommendations</w:delText>
        </w:r>
        <w:r>
          <w:delText xml:space="preserve">.  </w:delText>
        </w:r>
        <w:r w:rsidRPr="00D422E3">
          <w:delText>The Contractor may propose, within the plan and as outlined in Section L</w:delText>
        </w:r>
        <w:r w:rsidR="00F35568">
          <w:delText xml:space="preserve"> of the RFP</w:delText>
        </w:r>
        <w:r w:rsidRPr="00D422E3">
          <w:delText>, alternative recommendations for certain technical manual types that may not readily conform to the provided functionality requirements and proposed program BRs.  Additionally, the Contractor may propose alterations and alternative IETM constructs for paper-based requirements to better optimize page output and minimize print cost.</w:delText>
        </w:r>
        <w:r>
          <w:delText xml:space="preserve">  Alterations will be in compliance with AF TMSS requirements.</w:delText>
        </w:r>
      </w:del>
    </w:p>
    <w:p w14:paraId="6ABF5B5C" w14:textId="279E1BB3" w:rsidR="00832FA8" w:rsidRDefault="00832FA8" w:rsidP="00832FA8">
      <w:pPr>
        <w:spacing w:after="120"/>
        <w:jc w:val="both"/>
      </w:pPr>
      <w:del w:id="124" w:author="GONZALES, JACOB L CIV USAF AFMC AFLCMC/LZPTP" w:date="2022-02-08T10:55:00Z">
        <w:r>
          <w:delText xml:space="preserve">4.  </w:delText>
        </w:r>
      </w:del>
      <w:r>
        <w:rPr>
          <w:u w:val="single"/>
        </w:rPr>
        <w:t>Commercial Manuals</w:t>
      </w:r>
      <w:r w:rsidRPr="00104005">
        <w:t>.</w:t>
      </w:r>
      <w:r>
        <w:t xml:space="preserve">  Contractors shall recommend the use of existing commercial manuals to the maximum extent possible without impairing program support objectives.  All proposed commercial manuals are subject to Government review and approval.  Contractors shall use Data Item Description (DID) DI-TMSS-80067C, </w:t>
      </w:r>
      <w:r w:rsidRPr="00B85262">
        <w:rPr>
          <w:i/>
        </w:rPr>
        <w:t>Technical Manual (TM) Contractor Furnished Aeronautical Equipment or Contractor Furnished Equipment (CFAE/CFE) Notices</w:t>
      </w:r>
      <w:r>
        <w:rPr>
          <w:i/>
        </w:rPr>
        <w:t>,</w:t>
      </w:r>
      <w:r w:rsidRPr="00B85262">
        <w:t xml:space="preserve"> </w:t>
      </w:r>
      <w:r>
        <w:t xml:space="preserve">to provide recommendation data.  A copy is available through ASSIST at </w:t>
      </w:r>
      <w:hyperlink r:id="rId13" w:history="1">
        <w:r w:rsidRPr="009442C4">
          <w:rPr>
            <w:rStyle w:val="Hyperlink"/>
          </w:rPr>
          <w:t>http://quicksearch.dla.mil/qsSearch.aspx</w:t>
        </w:r>
      </w:hyperlink>
      <w:r w:rsidRPr="009442C4">
        <w:t>.</w:t>
      </w:r>
      <w:ins w:id="125" w:author="GONZALES, JACOB L CIV USAF AFMC AFLCMC/LZPTP" w:date="2022-02-08T10:55:00Z">
        <w:r w:rsidRPr="009442C4">
          <w:t xml:space="preserve"> </w:t>
        </w:r>
      </w:ins>
    </w:p>
    <w:p w14:paraId="463814E8" w14:textId="2FD0279A" w:rsidR="007B6DCD" w:rsidRDefault="007B6DCD" w:rsidP="00832FA8">
      <w:pPr>
        <w:spacing w:after="120"/>
        <w:ind w:left="360"/>
        <w:jc w:val="both"/>
        <w:rPr>
          <w:ins w:id="126" w:author="GONZALES, JACOB L CIV USAF AFMC AFLCMC/LZPTP" w:date="2022-02-15T10:46:00Z"/>
        </w:rPr>
      </w:pPr>
      <w:ins w:id="127" w:author="GONZALES, JACOB L CIV USAF AFMC AFLCMC/LZPTP" w:date="2022-02-15T10:47:00Z">
        <w:r>
          <w:t xml:space="preserve">Both: </w:t>
        </w:r>
      </w:ins>
      <w:ins w:id="128" w:author="GONZALES, JACOB L CIV USAF AFMC AFLCMC/LZPTP" w:date="2022-02-15T10:46:00Z">
        <w:r>
          <w:t>S</w:t>
        </w:r>
      </w:ins>
      <w:ins w:id="129" w:author="GONZALES, JACOB L CIV USAF AFMC AFLCMC/LZPTP" w:date="2022-02-15T10:47:00Z">
        <w:r>
          <w:t>1000D and Linear (small change)</w:t>
        </w:r>
      </w:ins>
    </w:p>
    <w:p w14:paraId="4A20CD3C" w14:textId="5C51B921" w:rsidR="00832FA8" w:rsidRDefault="00832FA8" w:rsidP="00832FA8">
      <w:pPr>
        <w:spacing w:after="120"/>
        <w:ind w:left="360"/>
        <w:jc w:val="both"/>
      </w:pPr>
      <w:del w:id="130" w:author="GONZALES, JACOB L CIV USAF AFMC AFLCMC/LZPTP" w:date="2022-02-08T10:55:00Z">
        <w:r>
          <w:delText>4</w:delText>
        </w:r>
      </w:del>
      <w:ins w:id="131" w:author="GONZALES, JACOB L CIV USAF AFMC AFLCMC/LZPTP" w:date="2022-02-08T10:55:00Z">
        <w:r>
          <w:t>3</w:t>
        </w:r>
      </w:ins>
      <w:r>
        <w:t>.1.  The Contractor shall provide the</w:t>
      </w:r>
      <w:r>
        <w:rPr>
          <w:rPrChange w:id="132" w:author="GONZALES, JACOB L CIV USAF AFMC AFLCMC/LZPTP" w:date="2022-02-08T10:55:00Z">
            <w:rPr>
              <w:color w:val="FF0000"/>
            </w:rPr>
          </w:rPrChange>
        </w:rPr>
        <w:t xml:space="preserve"> </w:t>
      </w:r>
      <w:del w:id="133" w:author="GONZALES, JACOB L CIV USAF AFMC AFLCMC/LZPTP" w:date="2022-02-08T10:55:00Z">
        <w:r w:rsidRPr="00755022">
          <w:delText xml:space="preserve">government the </w:delText>
        </w:r>
      </w:del>
      <w:r>
        <w:t>ability</w:t>
      </w:r>
      <w:del w:id="134" w:author="GONZALES, JACOB L CIV USAF AFMC AFLCMC/LZPTP" w:date="2022-02-08T10:55:00Z">
        <w:r w:rsidRPr="00755022">
          <w:delText xml:space="preserve"> or authority</w:delText>
        </w:r>
      </w:del>
      <w:r>
        <w:t xml:space="preserve"> to</w:t>
      </w:r>
      <w:r w:rsidRPr="000C23B1">
        <w:t xml:space="preserve"> electronically store, print, distribute</w:t>
      </w:r>
      <w:r>
        <w:t>, update</w:t>
      </w:r>
      <w:r w:rsidRPr="000C23B1">
        <w:t xml:space="preserve"> and decollate the commercia</w:t>
      </w:r>
      <w:r>
        <w:t>l manual to allow for</w:t>
      </w:r>
      <w:r w:rsidRPr="000C23B1">
        <w:t xml:space="preserve"> printing. </w:t>
      </w:r>
      <w:r>
        <w:t xml:space="preserve"> </w:t>
      </w:r>
      <w:ins w:id="135" w:author="GONZALES, JACOB L CIV USAF AFMC AFLCMC/LZPTP" w:date="2022-02-08T10:55:00Z">
        <w:r>
          <w:t>Commercial manuals shall be delivered as Portable Document Format (PDF) unless otherwise specified.</w:t>
        </w:r>
      </w:ins>
    </w:p>
    <w:p w14:paraId="676E5774" w14:textId="2B05CA85" w:rsidR="00832FA8" w:rsidRDefault="00832FA8" w:rsidP="00832FA8">
      <w:pPr>
        <w:spacing w:after="120"/>
        <w:ind w:left="360"/>
        <w:jc w:val="both"/>
      </w:pPr>
      <w:del w:id="136" w:author="GONZALES, JACOB L CIV USAF AFMC AFLCMC/LZPTP" w:date="2022-02-08T10:55:00Z">
        <w:r>
          <w:delText>4</w:delText>
        </w:r>
      </w:del>
      <w:ins w:id="137" w:author="GONZALES, JACOB L CIV USAF AFMC AFLCMC/LZPTP" w:date="2022-02-08T10:55:00Z">
        <w:r>
          <w:t>3</w:t>
        </w:r>
      </w:ins>
      <w:r>
        <w:t xml:space="preserve">.2.  Approved </w:t>
      </w:r>
      <w:ins w:id="138" w:author="GONZALES, JACOB L CIV USAF AFMC AFLCMC/LZPTP" w:date="2022-02-08T10:55:00Z">
        <w:r w:rsidRPr="000C23B1">
          <w:t>C</w:t>
        </w:r>
        <w:r>
          <w:t>ommercial-</w:t>
        </w:r>
        <w:r w:rsidRPr="000C23B1">
          <w:t>O</w:t>
        </w:r>
        <w:r>
          <w:t>ff-</w:t>
        </w:r>
        <w:r w:rsidRPr="000C23B1">
          <w:t>T</w:t>
        </w:r>
        <w:r>
          <w:t>he-</w:t>
        </w:r>
        <w:r w:rsidRPr="000C23B1">
          <w:t>S</w:t>
        </w:r>
        <w:r>
          <w:t>helf (</w:t>
        </w:r>
      </w:ins>
      <w:r>
        <w:t>COTS</w:t>
      </w:r>
      <w:ins w:id="139" w:author="GONZALES, JACOB L CIV USAF AFMC AFLCMC/LZPTP" w:date="2022-02-08T10:55:00Z">
        <w:r>
          <w:t>)</w:t>
        </w:r>
      </w:ins>
      <w:r w:rsidRPr="000C23B1">
        <w:t xml:space="preserve"> Manuals shall be delivered with an Identifying TO Publication Sheet</w:t>
      </w:r>
      <w:r>
        <w:t xml:space="preserve"> (ITPS)</w:t>
      </w:r>
      <w:r w:rsidRPr="000C23B1">
        <w:t xml:space="preserve">, IAW </w:t>
      </w:r>
      <w:del w:id="140" w:author="GONZALES, JACOB L CIV USAF AFMC AFLCMC/LZPTP" w:date="2022-02-08T10:55:00Z">
        <w:r>
          <w:delText>Military Performance Specification (</w:delText>
        </w:r>
      </w:del>
      <w:r w:rsidRPr="000C23B1">
        <w:t>MIL-PRF</w:t>
      </w:r>
      <w:del w:id="141" w:author="GONZALES, JACOB L CIV USAF AFMC AFLCMC/LZPTP" w:date="2022-02-08T10:55:00Z">
        <w:r>
          <w:delText>)</w:delText>
        </w:r>
        <w:r w:rsidRPr="000C23B1">
          <w:delText>-</w:delText>
        </w:r>
      </w:del>
      <w:ins w:id="142" w:author="GONZALES, JACOB L CIV USAF AFMC AFLCMC/LZPTP" w:date="2022-02-08T10:55:00Z">
        <w:r w:rsidRPr="000C23B1">
          <w:t>-</w:t>
        </w:r>
      </w:ins>
      <w:r w:rsidRPr="000C23B1">
        <w:t>32216</w:t>
      </w:r>
      <w:ins w:id="143" w:author="GONZALES, JACOB L CIV USAF AFMC AFLCMC/LZPTP" w:date="2022-02-08T10:55:00Z">
        <w:r>
          <w:t>,</w:t>
        </w:r>
      </w:ins>
      <w:r>
        <w:t xml:space="preserve"> </w:t>
      </w:r>
      <w:r w:rsidRPr="00234A39">
        <w:rPr>
          <w:i/>
        </w:rPr>
        <w:t>P</w:t>
      </w:r>
      <w:r>
        <w:rPr>
          <w:i/>
        </w:rPr>
        <w:t>erformance</w:t>
      </w:r>
      <w:r w:rsidRPr="00234A39">
        <w:rPr>
          <w:i/>
        </w:rPr>
        <w:t xml:space="preserve"> S</w:t>
      </w:r>
      <w:r>
        <w:rPr>
          <w:i/>
        </w:rPr>
        <w:t>pecification</w:t>
      </w:r>
      <w:r w:rsidRPr="00234A39">
        <w:rPr>
          <w:i/>
        </w:rPr>
        <w:t>:</w:t>
      </w:r>
      <w:r>
        <w:rPr>
          <w:i/>
        </w:rPr>
        <w:t xml:space="preserve"> </w:t>
      </w:r>
      <w:r w:rsidRPr="00234A39">
        <w:rPr>
          <w:i/>
        </w:rPr>
        <w:t>E</w:t>
      </w:r>
      <w:r>
        <w:rPr>
          <w:i/>
        </w:rPr>
        <w:t>valuation</w:t>
      </w:r>
      <w:r w:rsidRPr="00D40BB3">
        <w:rPr>
          <w:i/>
        </w:rPr>
        <w:t xml:space="preserve"> O</w:t>
      </w:r>
      <w:r>
        <w:rPr>
          <w:i/>
        </w:rPr>
        <w:t>f</w:t>
      </w:r>
      <w:r w:rsidRPr="00234A39">
        <w:rPr>
          <w:i/>
        </w:rPr>
        <w:t xml:space="preserve"> C</w:t>
      </w:r>
      <w:r>
        <w:rPr>
          <w:i/>
        </w:rPr>
        <w:t>ommercial</w:t>
      </w:r>
      <w:r w:rsidRPr="00234A39">
        <w:rPr>
          <w:i/>
        </w:rPr>
        <w:t xml:space="preserve"> O</w:t>
      </w:r>
      <w:r>
        <w:rPr>
          <w:i/>
        </w:rPr>
        <w:t>ff</w:t>
      </w:r>
      <w:r w:rsidRPr="00234A39">
        <w:rPr>
          <w:i/>
        </w:rPr>
        <w:t>-T</w:t>
      </w:r>
      <w:r>
        <w:rPr>
          <w:i/>
        </w:rPr>
        <w:t>he</w:t>
      </w:r>
      <w:r w:rsidRPr="00234A39">
        <w:rPr>
          <w:i/>
        </w:rPr>
        <w:t>-S</w:t>
      </w:r>
      <w:r>
        <w:rPr>
          <w:i/>
        </w:rPr>
        <w:t>helf</w:t>
      </w:r>
      <w:r w:rsidRPr="00234A39">
        <w:rPr>
          <w:i/>
        </w:rPr>
        <w:t xml:space="preserve"> (COTS) M</w:t>
      </w:r>
      <w:r>
        <w:rPr>
          <w:i/>
        </w:rPr>
        <w:t>anuals</w:t>
      </w:r>
      <w:r w:rsidRPr="00234A39">
        <w:rPr>
          <w:i/>
        </w:rPr>
        <w:t xml:space="preserve"> A</w:t>
      </w:r>
      <w:r>
        <w:rPr>
          <w:i/>
        </w:rPr>
        <w:t>nd</w:t>
      </w:r>
      <w:r w:rsidRPr="00234A39">
        <w:rPr>
          <w:i/>
        </w:rPr>
        <w:t xml:space="preserve"> P</w:t>
      </w:r>
      <w:r>
        <w:rPr>
          <w:i/>
        </w:rPr>
        <w:t>reparation</w:t>
      </w:r>
      <w:r w:rsidRPr="00234A39">
        <w:rPr>
          <w:i/>
        </w:rPr>
        <w:t xml:space="preserve"> O</w:t>
      </w:r>
      <w:r>
        <w:rPr>
          <w:i/>
        </w:rPr>
        <w:t>f</w:t>
      </w:r>
      <w:r w:rsidRPr="00234A39">
        <w:rPr>
          <w:i/>
        </w:rPr>
        <w:t xml:space="preserve"> S</w:t>
      </w:r>
      <w:r>
        <w:rPr>
          <w:i/>
        </w:rPr>
        <w:t>upplemental</w:t>
      </w:r>
      <w:r w:rsidRPr="00234A39">
        <w:rPr>
          <w:i/>
        </w:rPr>
        <w:t xml:space="preserve"> D</w:t>
      </w:r>
      <w:r>
        <w:rPr>
          <w:i/>
        </w:rPr>
        <w:t>ata</w:t>
      </w:r>
      <w:r w:rsidRPr="000C23B1">
        <w:t>.</w:t>
      </w:r>
      <w:r>
        <w:t xml:space="preserve">  </w:t>
      </w:r>
      <w:r w:rsidRPr="000C23B1">
        <w:t xml:space="preserve">All PDF files of commercial data shall be </w:t>
      </w:r>
      <w:r w:rsidRPr="000C23B1">
        <w:rPr>
          <w:u w:val="single"/>
        </w:rPr>
        <w:t>non-password protected</w:t>
      </w:r>
      <w:r w:rsidRPr="000C23B1">
        <w:t xml:space="preserve"> to allow the AF to dec</w:t>
      </w:r>
      <w:r>
        <w:t>ollate the manual for</w:t>
      </w:r>
      <w:r w:rsidRPr="000C23B1">
        <w:t xml:space="preserve"> printing.</w:t>
      </w:r>
      <w:r>
        <w:t xml:space="preserve"> </w:t>
      </w:r>
    </w:p>
    <w:p w14:paraId="0F1DE31F" w14:textId="18370DAF" w:rsidR="00832FA8" w:rsidRDefault="00832FA8" w:rsidP="00832FA8">
      <w:pPr>
        <w:spacing w:after="120"/>
        <w:ind w:left="360"/>
        <w:jc w:val="both"/>
      </w:pPr>
      <w:del w:id="144" w:author="GONZALES, JACOB L CIV USAF AFMC AFLCMC/LZPTP" w:date="2022-02-08T10:55:00Z">
        <w:r>
          <w:delText>4</w:delText>
        </w:r>
      </w:del>
      <w:ins w:id="145" w:author="GONZALES, JACOB L CIV USAF AFMC AFLCMC/LZPTP" w:date="2022-02-08T10:55:00Z">
        <w:r>
          <w:t>3</w:t>
        </w:r>
      </w:ins>
      <w:r>
        <w:t>.3.  If the proposed COTS data is found to be insufficient after review by the Government, the Contractor shall prepare supplemental data for the COTS manual as required IAW Military Standard (MIL-STD)-38784.  If the COTS data cannot be supplemented sufficiently the Contractor will develop new TM data IAW the applicable TMSS listed in Section 2</w:t>
      </w:r>
      <w:ins w:id="146" w:author="GONZALES, JACOB L CIV USAF AFMC AFLCMC/LZPTP" w:date="2022-02-08T10:55:00Z">
        <w:r>
          <w:t>,</w:t>
        </w:r>
      </w:ins>
      <w:r>
        <w:t xml:space="preserve"> Table 1.</w:t>
      </w:r>
    </w:p>
    <w:p w14:paraId="66E00788" w14:textId="3519C824" w:rsidR="0009633A" w:rsidRDefault="0009633A" w:rsidP="00832FA8">
      <w:pPr>
        <w:spacing w:after="120"/>
        <w:ind w:left="360"/>
        <w:jc w:val="both"/>
        <w:rPr>
          <w:ins w:id="147" w:author="GONZALES, JACOB L CIV USAF AFMC AFLCMC/LZPTP" w:date="2022-02-15T10:48:00Z"/>
        </w:rPr>
      </w:pPr>
      <w:ins w:id="148" w:author="GONZALES, JACOB L CIV USAF AFMC AFLCMC/LZPTP" w:date="2022-02-15T10:48:00Z">
        <w:r>
          <w:t>S1000D Path</w:t>
        </w:r>
      </w:ins>
    </w:p>
    <w:p w14:paraId="1314C35A" w14:textId="584EECD2" w:rsidR="00832FA8" w:rsidRDefault="00832FA8" w:rsidP="00832FA8">
      <w:pPr>
        <w:spacing w:after="120"/>
        <w:ind w:left="360"/>
        <w:jc w:val="both"/>
        <w:rPr>
          <w:del w:id="149" w:author="GONZALES, JACOB L CIV USAF AFMC AFLCMC/LZPTP" w:date="2022-02-08T10:55:00Z"/>
        </w:rPr>
      </w:pPr>
      <w:del w:id="150" w:author="GONZALES, JACOB L CIV USAF AFMC AFLCMC/LZPTP" w:date="2022-02-08T10:55:00Z">
        <w:r>
          <w:delText xml:space="preserve">4.4.  If the Government accepts the proposed COTS manual, the Contractor shall propose if and how the manual will be incorporated and distributed as part of the IETM within the Technical Manual Content and Product Plan.  </w:delText>
        </w:r>
      </w:del>
    </w:p>
    <w:p w14:paraId="089ED7E9" w14:textId="21E14155" w:rsidR="00832FA8" w:rsidRDefault="00832FA8" w:rsidP="00832FA8">
      <w:pPr>
        <w:spacing w:after="120"/>
        <w:jc w:val="both"/>
      </w:pPr>
      <w:del w:id="151" w:author="GONZALES, JACOB L CIV USAF AFMC AFLCMC/LZPTP" w:date="2022-02-08T10:55:00Z">
        <w:r>
          <w:delText>5</w:delText>
        </w:r>
      </w:del>
      <w:ins w:id="152" w:author="GONZALES, JACOB L CIV USAF AFMC AFLCMC/LZPTP" w:date="2022-02-08T10:55:00Z">
        <w:r>
          <w:t>4</w:t>
        </w:r>
      </w:ins>
      <w:r>
        <w:t xml:space="preserve">.  </w:t>
      </w:r>
      <w:r>
        <w:rPr>
          <w:u w:val="single"/>
        </w:rPr>
        <w:t>Technical Manual Specifications and Standards (TMSS) Tailoring</w:t>
      </w:r>
      <w:r w:rsidRPr="00104005">
        <w:t>.</w:t>
      </w:r>
      <w:r>
        <w:t xml:space="preserve">  AF TMSS tailoring options and some Joint Service TMSS have been documented in preliminary </w:t>
      </w:r>
      <w:r w:rsidRPr="0089326C">
        <w:t>S</w:t>
      </w:r>
      <w:r>
        <w:t>pecification</w:t>
      </w:r>
      <w:r w:rsidRPr="0089326C">
        <w:t>/S</w:t>
      </w:r>
      <w:r>
        <w:t>tandard</w:t>
      </w:r>
      <w:r w:rsidRPr="0089326C">
        <w:t xml:space="preserve"> I</w:t>
      </w:r>
      <w:r>
        <w:t>nterface</w:t>
      </w:r>
      <w:r w:rsidRPr="0089326C">
        <w:t xml:space="preserve"> R</w:t>
      </w:r>
      <w:r>
        <w:t>ecords</w:t>
      </w:r>
      <w:r w:rsidRPr="0089326C">
        <w:t xml:space="preserve"> (SIRS)</w:t>
      </w:r>
      <w:r>
        <w:t xml:space="preserve">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Document Type Definition (DTD) </w:t>
      </w:r>
      <w:del w:id="153" w:author="GONZALES, JACOB L CIV USAF AFMC AFLCMC/LZPTP" w:date="2022-02-08T10:55:00Z">
        <w:r>
          <w:delText xml:space="preserve">or XML schema structure </w:delText>
        </w:r>
      </w:del>
      <w:r>
        <w:t xml:space="preserve">located in Section 2, Table 1.  </w:t>
      </w:r>
      <w:r w:rsidRPr="00CC2E0E">
        <w:rPr>
          <w:b/>
        </w:rPr>
        <w:t>NOTE:</w:t>
      </w:r>
      <w:r>
        <w:t xml:space="preserve">  TMSS requirements marked “(F)” are specifically for Air Force use; “(A)” is for Army, “(M)” is Marine Corps and “(N)” is Navy.  Comply with all unmarked and “(F)” TMSS requirements as modified by the tailoring options in each TMSS.</w:t>
      </w:r>
    </w:p>
    <w:p w14:paraId="50CDA93C" w14:textId="59942122" w:rsidR="00832FA8" w:rsidRDefault="00832FA8" w:rsidP="00832FA8">
      <w:pPr>
        <w:tabs>
          <w:tab w:val="left" w:pos="360"/>
        </w:tabs>
        <w:spacing w:after="120"/>
        <w:ind w:left="360"/>
        <w:jc w:val="both"/>
      </w:pPr>
      <w:del w:id="154" w:author="GONZALES, JACOB L CIV USAF AFMC AFLCMC/LZPTP" w:date="2022-02-08T10:55:00Z">
        <w:r>
          <w:delText>5</w:delText>
        </w:r>
      </w:del>
      <w:ins w:id="155" w:author="GONZALES, JACOB L CIV USAF AFMC AFLCMC/LZPTP" w:date="2022-02-08T10:55:00Z">
        <w:r>
          <w:t>4</w:t>
        </w:r>
      </w:ins>
      <w:r>
        <w:t xml:space="preserve">.1.  Questions concerning TMSS requirements may be submitted in writing with suggestions for resolution and supporting information to the PCO and </w:t>
      </w:r>
      <w:r w:rsidRPr="00A2494B">
        <w:rPr>
          <w:color w:val="FF0000"/>
          <w:u w:val="single"/>
          <w:rPrChange w:id="156" w:author="GONZALES, JACOB L CIV USAF AFMC AFLCMC/LZPTP" w:date="2022-02-08T10:55:00Z">
            <w:rPr>
              <w:color w:val="FF0000"/>
            </w:rPr>
          </w:rPrChange>
        </w:rPr>
        <w:t>(</w:t>
      </w:r>
      <w:r w:rsidRPr="00A2494B">
        <w:rPr>
          <w:i/>
          <w:color w:val="FF0000"/>
          <w:u w:val="single"/>
          <w:rPrChange w:id="157" w:author="GONZALES, JACOB L CIV USAF AFMC AFLCMC/LZPTP" w:date="2022-02-08T10:55:00Z">
            <w:rPr>
              <w:i/>
              <w:color w:val="FF0000"/>
            </w:rPr>
          </w:rPrChange>
        </w:rPr>
        <w:t>enter name, office symbol, address and phone number of TO Manager</w:t>
      </w:r>
      <w:r w:rsidRPr="00A2494B">
        <w:rPr>
          <w:color w:val="FF0000"/>
          <w:u w:val="single"/>
          <w:rPrChange w:id="158" w:author="GONZALES, JACOB L CIV USAF AFMC AFLCMC/LZPTP" w:date="2022-02-08T10:55:00Z">
            <w:rPr>
              <w:color w:val="FF0000"/>
            </w:rPr>
          </w:rPrChange>
        </w:rPr>
        <w:t>)</w:t>
      </w:r>
      <w:r>
        <w:t xml:space="preserve">.  Deficiencies and suggested improvements </w:t>
      </w:r>
      <w:r w:rsidRPr="002A3EC1">
        <w:t>may</w:t>
      </w:r>
      <w:r>
        <w:t xml:space="preserve"> be submitted to the TMSS Preparing Activity (PA).  Recommendations, corrections and clarifications approved by the PCO, if any, will be maintained with contract documentation.</w:t>
      </w:r>
    </w:p>
    <w:p w14:paraId="7CE24759" w14:textId="6F716B75" w:rsidR="00832FA8" w:rsidRDefault="00832FA8" w:rsidP="00832FA8">
      <w:pPr>
        <w:spacing w:after="120"/>
        <w:jc w:val="both"/>
      </w:pPr>
      <w:del w:id="159" w:author="GONZALES, JACOB L CIV USAF AFMC AFLCMC/LZPTP" w:date="2022-02-08T10:55:00Z">
        <w:r>
          <w:delText>6</w:delText>
        </w:r>
      </w:del>
      <w:ins w:id="160" w:author="GONZALES, JACOB L CIV USAF AFMC AFLCMC/LZPTP" w:date="2022-02-08T10:55:00Z">
        <w:r>
          <w:t>5</w:t>
        </w:r>
      </w:ins>
      <w:r>
        <w:t xml:space="preserve">.  </w:t>
      </w:r>
      <w:r>
        <w:rPr>
          <w:u w:val="single"/>
        </w:rPr>
        <w:t>Subsequent TO/Data Requirements</w:t>
      </w:r>
      <w:r w:rsidRPr="00B65B86">
        <w:t>.</w:t>
      </w:r>
      <w:r>
        <w:t xml:space="preserve">  When new TO requirements are identified the Contractor shall notify the Government utilizing DI-TMSS-80067C, </w:t>
      </w:r>
      <w:r w:rsidRPr="00455410">
        <w:rPr>
          <w:i/>
        </w:rPr>
        <w:t>Technical Manual (TM) Contractor Furnished Aeronautical Equipment or Contractor Furnished Equipment (CFAE/CFE) Notice</w:t>
      </w:r>
      <w:r>
        <w:rPr>
          <w:i/>
        </w:rPr>
        <w:t>s,</w:t>
      </w:r>
      <w:r>
        <w:t xml:space="preserve"> or approved Contractor formats.  This process shall require Government review and approval of recommended additional requirements prior to developing additional data.</w:t>
      </w:r>
      <w:del w:id="161" w:author="GONZALES, JACOB L CIV USAF AFMC AFLCMC/LZPTP" w:date="2022-02-08T10:55:00Z">
        <w:r>
          <w:delText xml:space="preserve">  When approved, the Contractor shall incorporate the requirements within the Technical Manual Content and Product Plan where applicable.</w:delText>
        </w:r>
      </w:del>
    </w:p>
    <w:p w14:paraId="0FD81865" w14:textId="294DD65A" w:rsidR="00832FA8" w:rsidRDefault="00832FA8" w:rsidP="00832FA8">
      <w:pPr>
        <w:spacing w:after="120"/>
        <w:jc w:val="both"/>
      </w:pPr>
      <w:del w:id="162" w:author="GONZALES, JACOB L CIV USAF AFMC AFLCMC/LZPTP" w:date="2022-02-08T10:55:00Z">
        <w:r>
          <w:delText>7</w:delText>
        </w:r>
      </w:del>
      <w:ins w:id="163" w:author="GONZALES, JACOB L CIV USAF AFMC AFLCMC/LZPTP" w:date="2022-02-08T10:55:00Z">
        <w:r>
          <w:t>6</w:t>
        </w:r>
      </w:ins>
      <w:r>
        <w:t xml:space="preserve">.  </w:t>
      </w:r>
      <w:r>
        <w:rPr>
          <w:u w:val="single"/>
        </w:rPr>
        <w:t>TO Development</w:t>
      </w:r>
      <w:r w:rsidRPr="00B65B86">
        <w:t>.</w:t>
      </w:r>
      <w:r>
        <w:t xml:space="preserve">  </w:t>
      </w:r>
      <w:r w:rsidRPr="002E2633">
        <w:rPr>
          <w:spacing w:val="-4"/>
        </w:rPr>
        <w:t>TOs shall</w:t>
      </w:r>
      <w:r>
        <w:t xml:space="preserve"> be written to a scope and depth of coverage to support the</w:t>
      </w:r>
      <w:ins w:id="164" w:author="PORTERFIELD, ROBERT D GS-13 USAF AFMC AFLCMC/OZIC" w:date="2022-03-04T15:54:00Z">
        <w:r w:rsidR="0076172C">
          <w:t xml:space="preserve"> </w:t>
        </w:r>
        <w:r w:rsidR="0076172C" w:rsidRPr="0076172C">
          <w:t>{program_mod_system_name}</w:t>
        </w:r>
      </w:ins>
      <w:del w:id="165" w:author="PORTERFIELD, ROBERT D GS-13 USAF AFMC AFLCMC/OZIC" w:date="2022-03-04T15:54:00Z">
        <w:r w:rsidDel="0076172C">
          <w:delText xml:space="preserve"> </w:delText>
        </w:r>
        <w:r w:rsidRPr="00A2494B" w:rsidDel="0076172C">
          <w:rPr>
            <w:color w:val="FF0000"/>
            <w:u w:val="single"/>
          </w:rPr>
          <w:delText>(</w:delText>
        </w:r>
        <w:r w:rsidRPr="00A2494B" w:rsidDel="0076172C">
          <w:rPr>
            <w:i/>
            <w:color w:val="FF0000"/>
            <w:u w:val="single"/>
          </w:rPr>
          <w:delText>program name</w:delText>
        </w:r>
        <w:r w:rsidRPr="00A2494B" w:rsidDel="0076172C">
          <w:rPr>
            <w:color w:val="FF0000"/>
            <w:u w:val="single"/>
          </w:rPr>
          <w:delText>)</w:delText>
        </w:r>
      </w:del>
      <w:r w:rsidRPr="00E7520B">
        <w:rPr>
          <w:color w:val="FF0000"/>
        </w:rPr>
        <w:t xml:space="preserve"> </w:t>
      </w:r>
      <w:r>
        <w:t>operations and maintenance concepts.</w:t>
      </w:r>
      <w:r w:rsidRPr="00E26F21">
        <w:t xml:space="preserve"> </w:t>
      </w:r>
    </w:p>
    <w:p w14:paraId="056897E8" w14:textId="0CDC7E6B" w:rsidR="00C230AD" w:rsidRDefault="00C230AD" w:rsidP="00832FA8">
      <w:pPr>
        <w:spacing w:after="120"/>
        <w:ind w:left="360"/>
        <w:jc w:val="both"/>
        <w:rPr>
          <w:ins w:id="166" w:author="GONZALES, JACOB L CIV USAF AFMC AFLCMC/LZPTP" w:date="2022-02-15T10:50:00Z"/>
        </w:rPr>
      </w:pPr>
      <w:ins w:id="167" w:author="GONZALES, JACOB L CIV USAF AFMC AFLCMC/LZPTP" w:date="2022-02-15T10:50:00Z">
        <w:r>
          <w:t>S1000D ONLY</w:t>
        </w:r>
      </w:ins>
    </w:p>
    <w:p w14:paraId="0A50EC69" w14:textId="7ABED119" w:rsidR="00832FA8" w:rsidRDefault="00832FA8" w:rsidP="00832FA8">
      <w:pPr>
        <w:spacing w:after="120"/>
        <w:ind w:left="360"/>
        <w:jc w:val="both"/>
        <w:rPr>
          <w:del w:id="168" w:author="GONZALES, JACOB L CIV USAF AFMC AFLCMC/LZPTP" w:date="2022-02-08T10:55:00Z"/>
        </w:rPr>
      </w:pPr>
      <w:del w:id="169" w:author="GONZALES, JACOB L CIV USAF AFMC AFLCMC/LZPTP" w:date="2022-02-08T10:55:00Z">
        <w:r>
          <w:delText xml:space="preserve">7.1.  TO data shall be developed IAW </w:delText>
        </w:r>
        <w:r w:rsidRPr="00C86429">
          <w:delText>ASD/AIA S1000D</w:delText>
        </w:r>
        <w:r w:rsidRPr="003977CD">
          <w:delText xml:space="preserve">, </w:delText>
        </w:r>
        <w:r w:rsidRPr="003977CD">
          <w:rPr>
            <w:i/>
          </w:rPr>
          <w:delText xml:space="preserve">International Specification for Technical </w:delText>
        </w:r>
        <w:r w:rsidRPr="00A677D8">
          <w:rPr>
            <w:i/>
          </w:rPr>
          <w:delText xml:space="preserve">Publications Utilizing </w:delText>
        </w:r>
        <w:r w:rsidRPr="008D05F9">
          <w:rPr>
            <w:i/>
          </w:rPr>
          <w:delText>a Common Source Database</w:delText>
        </w:r>
        <w:r w:rsidRPr="008D05F9">
          <w:delText xml:space="preserve">, and MIL-STD-3048, </w:delText>
        </w:r>
        <w:r>
          <w:rPr>
            <w:i/>
          </w:rPr>
          <w:delText xml:space="preserve">Air Force </w:delText>
        </w:r>
        <w:r w:rsidRPr="007F609B">
          <w:rPr>
            <w:i/>
          </w:rPr>
          <w:delText>Business Rules for the Implementation of S1000D</w:delText>
        </w:r>
        <w:r w:rsidRPr="008D05F9">
          <w:delText>.</w:delText>
        </w:r>
        <w:r w:rsidRPr="00A677D8">
          <w:delText xml:space="preserve"> </w:delText>
        </w:r>
        <w:r w:rsidRPr="008D05F9">
          <w:delText xml:space="preserve"> </w:delText>
        </w:r>
        <w:r w:rsidRPr="00853C9D">
          <w:delText>For S1000D, th</w:delText>
        </w:r>
        <w:r w:rsidRPr="00C93C1F">
          <w:delText>is includes program tailored f</w:delText>
        </w:r>
        <w:r w:rsidRPr="00853C9D">
          <w:delText xml:space="preserve">unctionality </w:delText>
        </w:r>
        <w:r>
          <w:delText>requirements</w:delText>
        </w:r>
        <w:r w:rsidRPr="00853C9D">
          <w:delText xml:space="preserve"> and Project Business Rules when implemented</w:delText>
        </w:r>
        <w:r w:rsidRPr="000B0713">
          <w:delText>.</w:delText>
        </w:r>
        <w:r w:rsidRPr="008D05F9">
          <w:delText xml:space="preserve">  </w:delText>
        </w:r>
        <w:r>
          <w:delText>The Government tailored functionality requirements and Business</w:delText>
        </w:r>
        <w:r w:rsidRPr="00853C9D">
          <w:delText xml:space="preserve"> Rule Decision Points for MIL-STD-3048</w:delText>
        </w:r>
        <w:r w:rsidRPr="008D101C">
          <w:delText xml:space="preserve"> </w:delText>
        </w:r>
        <w:r>
          <w:delText>are</w:delText>
        </w:r>
        <w:r w:rsidRPr="008D05F9">
          <w:delText xml:space="preserve"> included in the SIR found in Section 3 of this document.</w:delText>
        </w:r>
        <w:r>
          <w:delText xml:space="preserve">  All delivered graphics shall conform to the approved graphic creation and format guidelines listed in Attachment 1, </w:delText>
        </w:r>
        <w:r w:rsidRPr="0085494A">
          <w:rPr>
            <w:i/>
          </w:rPr>
          <w:delText xml:space="preserve">Graphics Format </w:delText>
        </w:r>
        <w:r>
          <w:rPr>
            <w:i/>
          </w:rPr>
          <w:delText>Guidelines</w:delText>
        </w:r>
        <w:r>
          <w:delText>.</w:delText>
        </w:r>
        <w:r w:rsidRPr="008D05F9">
          <w:delText xml:space="preserve">  </w:delText>
        </w:r>
        <w:r>
          <w:delText>If needed, the Contractor shall co</w:delText>
        </w:r>
        <w:r w:rsidRPr="00A677D8">
          <w:delText>ntact</w:delText>
        </w:r>
        <w:r>
          <w:delText xml:space="preserve"> the PCO and TOMA to request guidance from the Air Force PA, AFLCMC/HIAM, Technical Data Section, 4170 Hebble Creek Rd, Bldg. 280, Door 15, WPAFB OH 45433-5653.</w:delText>
        </w:r>
      </w:del>
    </w:p>
    <w:p w14:paraId="702CA64B" w14:textId="5D8A25A0" w:rsidR="00832FA8" w:rsidRDefault="00832FA8" w:rsidP="00832FA8">
      <w:pPr>
        <w:autoSpaceDE w:val="0"/>
        <w:autoSpaceDN w:val="0"/>
        <w:adjustRightInd w:val="0"/>
        <w:spacing w:after="120"/>
        <w:ind w:left="360"/>
        <w:jc w:val="both"/>
      </w:pPr>
      <w:del w:id="170" w:author="GONZALES, JACOB L CIV USAF AFMC AFLCMC/LZPTP" w:date="2022-02-08T10:55:00Z">
        <w:r>
          <w:delText>7</w:delText>
        </w:r>
        <w:r w:rsidRPr="00B2254E">
          <w:delText>.</w:delText>
        </w:r>
        <w:r>
          <w:delText>2</w:delText>
        </w:r>
        <w:r w:rsidRPr="00B2254E">
          <w:delText>.</w:delText>
        </w:r>
      </w:del>
      <w:ins w:id="171" w:author="GONZALES, JACOB L CIV USAF AFMC AFLCMC/LZPTP" w:date="2022-02-08T10:55:00Z">
        <w:r w:rsidRPr="00B2254E">
          <w:t>6.</w:t>
        </w:r>
        <w:r>
          <w:t>1</w:t>
        </w:r>
        <w:r w:rsidRPr="00B2254E">
          <w:t>.</w:t>
        </w:r>
      </w:ins>
      <w:r w:rsidRPr="00B2254E">
        <w:t xml:space="preserve"> </w:t>
      </w:r>
      <w:r>
        <w:t xml:space="preserve"> Standard Generalized Markup Language (SGML) tagged TO files shall include required illustration (graphics) files in an approved graphics exchange format.  Illustration files developed and delivered for other purposes shall be used in lieu of developing special TM illustration files whenever </w:t>
      </w:r>
      <w:r>
        <w:lastRenderedPageBreak/>
        <w:t xml:space="preserve">possible.  All delivered graphics shall conform to the approved graphic creation and format guidelines listed in Attachment 1, </w:t>
      </w:r>
      <w:r w:rsidRPr="0085494A">
        <w:rPr>
          <w:i/>
        </w:rPr>
        <w:t xml:space="preserve">Graphics Format </w:t>
      </w:r>
      <w:r>
        <w:rPr>
          <w:i/>
        </w:rPr>
        <w:t>Guidelines</w:t>
      </w:r>
      <w:r>
        <w:t>.  For assistance with illustration requirements contact</w:t>
      </w:r>
      <w:r w:rsidRPr="00B2254E">
        <w:t xml:space="preserve"> </w:t>
      </w:r>
      <w:r>
        <w:t xml:space="preserve">AF TMSS via </w:t>
      </w:r>
      <w:r w:rsidRPr="00B2254E">
        <w:t xml:space="preserve">(e-mail: </w:t>
      </w:r>
      <w:hyperlink r:id="rId14" w:history="1">
        <w:r w:rsidRPr="00B2254E">
          <w:t>SGMLSupport@us.af.mil</w:t>
        </w:r>
      </w:hyperlink>
      <w:r w:rsidRPr="00B2254E">
        <w:t>)</w:t>
      </w:r>
      <w:r>
        <w:t>.</w:t>
      </w:r>
      <w:ins w:id="172" w:author="GONZALES, JACOB L CIV USAF AFMC AFLCMC/LZPTP" w:date="2022-02-08T10:55:00Z">
        <w:r>
          <w:t xml:space="preserve"> </w:t>
        </w:r>
      </w:ins>
    </w:p>
    <w:p w14:paraId="7BF46FA6" w14:textId="75F9A26A" w:rsidR="00832FA8" w:rsidRDefault="00832FA8" w:rsidP="00832FA8">
      <w:pPr>
        <w:autoSpaceDE w:val="0"/>
        <w:autoSpaceDN w:val="0"/>
        <w:adjustRightInd w:val="0"/>
        <w:spacing w:after="120"/>
        <w:ind w:left="360"/>
        <w:jc w:val="both"/>
      </w:pPr>
      <w:del w:id="173" w:author="GONZALES, JACOB L CIV USAF AFMC AFLCMC/LZPTP" w:date="2022-02-08T10:55:00Z">
        <w:r>
          <w:delText>7.3</w:delText>
        </w:r>
      </w:del>
      <w:ins w:id="174" w:author="GONZALES, JACOB L CIV USAF AFMC AFLCMC/LZPTP" w:date="2022-02-08T10:55:00Z">
        <w:r>
          <w:t>6.2</w:t>
        </w:r>
      </w:ins>
      <w:r>
        <w:t xml:space="preserve">.  Page-oriented Military Specification (MIL-SPEC) TOs shall be formatted with text, graphics and delivered according to the TMSS specified in Section 2.  The Contractor shall develop TO files (tagged instances) using SGML according to the DTDs referenced in the appendix to MIL-STD-38784 and each applicable military detail specification </w:t>
      </w:r>
      <w:r w:rsidRPr="00D124AB">
        <w:t xml:space="preserve">(MIL-DTL). </w:t>
      </w:r>
      <w:r>
        <w:t xml:space="preserve"> </w:t>
      </w:r>
      <w:r w:rsidRPr="007B04E2">
        <w:t>Multiple SGML file instances for a single TO document are not authorized</w:t>
      </w:r>
      <w:r w:rsidRPr="00D124AB">
        <w:t>.</w:t>
      </w:r>
      <w:del w:id="175" w:author="GONZALES, JACOB L CIV USAF AFMC AFLCMC/LZPTP" w:date="2022-02-08T10:55:00Z">
        <w:r>
          <w:delText xml:space="preserve">  Ensure all </w:delText>
        </w:r>
      </w:del>
      <w:commentRangeStart w:id="176"/>
      <w:ins w:id="177" w:author="GONZALES, JACOB L CIV USAF AFMC AFLCMC/LZPTP" w:date="2022-02-15T10:53:00Z">
        <w:r w:rsidR="003C4B67">
          <w:t xml:space="preserve">required </w:t>
        </w:r>
      </w:ins>
      <w:del w:id="178" w:author="GONZALES, JACOB L CIV USAF AFMC AFLCMC/LZPTP" w:date="2022-02-08T10:55:00Z">
        <w:r>
          <w:delText>P</w:delText>
        </w:r>
      </w:del>
      <w:commentRangeEnd w:id="176"/>
      <w:r w:rsidR="003C4B67">
        <w:rPr>
          <w:rStyle w:val="CommentReference"/>
        </w:rPr>
        <w:commentReference w:id="176"/>
      </w:r>
      <w:del w:id="179" w:author="GONZALES, JACOB L CIV USAF AFMC AFLCMC/LZPTP" w:date="2022-02-08T10:55:00Z">
        <w:r>
          <w:delText>DF files for TO delivery shall be non-password protected to allow the AF to decollate the manual for printing.</w:delText>
        </w:r>
      </w:del>
    </w:p>
    <w:p w14:paraId="6B6C1C6D" w14:textId="78E44E49" w:rsidR="00832FA8" w:rsidRDefault="00832FA8" w:rsidP="00832FA8">
      <w:pPr>
        <w:autoSpaceDE w:val="0"/>
        <w:autoSpaceDN w:val="0"/>
        <w:adjustRightInd w:val="0"/>
        <w:spacing w:after="120"/>
        <w:jc w:val="both"/>
      </w:pPr>
      <w:del w:id="180" w:author="GONZALES, JACOB L CIV USAF AFMC AFLCMC/LZPTP" w:date="2022-02-08T10:55:00Z">
        <w:r>
          <w:delText>8</w:delText>
        </w:r>
      </w:del>
      <w:ins w:id="181" w:author="GONZALES, JACOB L CIV USAF AFMC AFLCMC/LZPTP" w:date="2022-02-08T10:55:00Z">
        <w:r w:rsidRPr="00D124AB">
          <w:t>7</w:t>
        </w:r>
      </w:ins>
      <w:r w:rsidRPr="00D124AB">
        <w:t xml:space="preserve">.  </w:t>
      </w:r>
      <w:r w:rsidRPr="00E97306">
        <w:rPr>
          <w:u w:val="single"/>
        </w:rPr>
        <w:t>TO Numbering</w:t>
      </w:r>
      <w:r w:rsidRPr="0085494A">
        <w:t>.</w:t>
      </w:r>
      <w:r w:rsidRPr="00D124AB">
        <w:t xml:space="preserve">  Contractors shall notify the </w:t>
      </w:r>
      <w:r>
        <w:t>Government, in writing,</w:t>
      </w:r>
      <w:r w:rsidRPr="00D124AB">
        <w:t xml:space="preserve"> of manuals which require TO numbers.  TO numbers are not required for manuals to be used exclusively by the Contractor’s own</w:t>
      </w:r>
      <w:r>
        <w:t xml:space="preserve"> personnel. </w:t>
      </w:r>
      <w:del w:id="182" w:author="GONZALES, JACOB L CIV USAF AFMC AFLCMC/LZPTP" w:date="2022-02-08T10:55:00Z">
        <w:r>
          <w:delText xml:space="preserve"> </w:delText>
        </w:r>
      </w:del>
      <w:r>
        <w:t>Requests for new TO numbers shall be submitted to the TOMA utilizing the TO numbering worksheet</w:t>
      </w:r>
      <w:del w:id="183" w:author="GONZALES, JACOB L CIV USAF AFMC AFLCMC/LZPTP" w:date="2022-02-08T10:55:00Z">
        <w:r>
          <w:delText>.</w:delText>
        </w:r>
      </w:del>
      <w:r>
        <w:t xml:space="preserve"> (Attachment 2, </w:t>
      </w:r>
      <w:r w:rsidRPr="0085494A">
        <w:rPr>
          <w:i/>
        </w:rPr>
        <w:t>Request for Technical Order Number</w:t>
      </w:r>
      <w:del w:id="184" w:author="GONZALES, JACOB L CIV USAF AFMC AFLCMC/LZPTP" w:date="2022-02-08T10:55:00Z">
        <w:r>
          <w:delText>)</w:delText>
        </w:r>
      </w:del>
      <w:ins w:id="185" w:author="GONZALES, JACOB L CIV USAF AFMC AFLCMC/LZPTP" w:date="2022-02-08T10:55:00Z">
        <w:r>
          <w:t>).</w:t>
        </w:r>
      </w:ins>
    </w:p>
    <w:p w14:paraId="2D8B7BCF" w14:textId="699C327D" w:rsidR="00832FA8" w:rsidRDefault="00832FA8" w:rsidP="00832FA8">
      <w:pPr>
        <w:autoSpaceDE w:val="0"/>
        <w:autoSpaceDN w:val="0"/>
        <w:adjustRightInd w:val="0"/>
        <w:spacing w:after="120"/>
        <w:jc w:val="both"/>
        <w:rPr>
          <w:ins w:id="186" w:author="GONZALES, JACOB L CIV USAF AFMC AFLCMC/LZPTP" w:date="2022-02-08T10:55:00Z"/>
        </w:rPr>
      </w:pPr>
      <w:del w:id="187" w:author="GONZALES, JACOB L CIV USAF AFMC AFLCMC/LZPTP" w:date="2022-02-08T10:55:00Z">
        <w:r>
          <w:delText>9</w:delText>
        </w:r>
      </w:del>
    </w:p>
    <w:p w14:paraId="5B197190" w14:textId="67BFF85B" w:rsidR="00832FA8" w:rsidRDefault="00832FA8" w:rsidP="00832FA8">
      <w:pPr>
        <w:spacing w:after="120"/>
        <w:jc w:val="both"/>
      </w:pPr>
      <w:ins w:id="188" w:author="GONZALES, JACOB L CIV USAF AFMC AFLCMC/LZPTP" w:date="2022-02-08T10:55:00Z">
        <w:r w:rsidRPr="00157F9C">
          <w:t>8</w:t>
        </w:r>
      </w:ins>
      <w:r w:rsidRPr="00157F9C">
        <w:t xml:space="preserve">.  </w:t>
      </w:r>
      <w:r w:rsidRPr="00157F9C">
        <w:rPr>
          <w:u w:val="single"/>
        </w:rPr>
        <w:t>Data Rights</w:t>
      </w:r>
      <w:r w:rsidRPr="00157F9C">
        <w:t xml:space="preserve">.  Contractors shall comply with 10 U.S.C. 2320 and Defense Federal Acquisition Regulation Supplement (DFARS) provisions and clauses.  The Government’s rights in technical data are specified in DFARS 252.227-7013, </w:t>
      </w:r>
      <w:r w:rsidRPr="00157F9C">
        <w:rPr>
          <w:i/>
        </w:rPr>
        <w:t>Rights in Technical Data-Noncommercial Items</w:t>
      </w:r>
      <w:r w:rsidRPr="00157F9C">
        <w:t xml:space="preserve">, 252.227-7014, </w:t>
      </w:r>
      <w:r w:rsidRPr="00157F9C">
        <w:rPr>
          <w:i/>
        </w:rPr>
        <w:t>Rights in Noncommercial Computer Software and Noncommercial Computer Software Documentation</w:t>
      </w:r>
      <w:r w:rsidRPr="00157F9C">
        <w:t xml:space="preserve">, and 252.227-7015, </w:t>
      </w:r>
      <w:r w:rsidRPr="00157F9C">
        <w:rPr>
          <w:i/>
        </w:rPr>
        <w:t xml:space="preserve">Technical Data-Commercial Items </w:t>
      </w:r>
      <w:r w:rsidRPr="00157F9C">
        <w:t>and other applicable provisions and clauses from DFARS 227 and 252.227.  In accordance with those clauses and provisions, the Contractor grants the Government Unlimited Rights, as defined therein, in all source data, TO publications, TO updates</w:t>
      </w:r>
      <w:del w:id="189" w:author="GONZALES, JACOB L CIV USAF AFMC AFLCMC/LZPTP" w:date="2022-02-08T10:55:00Z">
        <w:r>
          <w:delText>,</w:delText>
        </w:r>
      </w:del>
      <w:r w:rsidRPr="00157F9C">
        <w:t xml:space="preserve"> and TO-related documents prepared specifically for the contract.  The Contractor also grants the Government Unlimited Rights in all Government-funded business rules (tailoring</w:t>
      </w:r>
      <w:ins w:id="190" w:author="GONZALES, JACOB L CIV USAF AFMC AFLCMC/LZPTP" w:date="2022-02-08T10:55:00Z">
        <w:r>
          <w:t>,</w:t>
        </w:r>
      </w:ins>
      <w:r>
        <w:t xml:space="preserve"> </w:t>
      </w:r>
      <w:r w:rsidRPr="00157F9C">
        <w:t xml:space="preserve">and application methods and procedures) and documented business processes developed under the contract for the purpose of </w:t>
      </w:r>
      <w:del w:id="191" w:author="GONZALES, JACOB L CIV USAF AFMC AFLCMC/LZPTP" w:date="2022-02-08T10:55:00Z">
        <w:r>
          <w:delText xml:space="preserve">or for </w:delText>
        </w:r>
        <w:r w:rsidRPr="0081202A">
          <w:delText xml:space="preserve">use in </w:delText>
        </w:r>
      </w:del>
      <w:r w:rsidRPr="00157F9C">
        <w:t>TO development</w:t>
      </w:r>
      <w:del w:id="192" w:author="GONZALES, JACOB L CIV USAF AFMC AFLCMC/LZPTP" w:date="2022-02-08T10:55:00Z">
        <w:r>
          <w:delText>,</w:delText>
        </w:r>
        <w:r w:rsidRPr="0081202A">
          <w:delText>.</w:delText>
        </w:r>
      </w:del>
      <w:ins w:id="193" w:author="GONZALES, JACOB L CIV USAF AFMC AFLCMC/LZPTP" w:date="2022-02-08T10:55:00Z">
        <w:r w:rsidRPr="00157F9C">
          <w:t>.</w:t>
        </w:r>
      </w:ins>
      <w:r w:rsidRPr="00157F9C">
        <w:rPr>
          <w:color w:val="000000"/>
        </w:rPr>
        <w:t xml:space="preserve">  Contractor shall identify any data to be delivered to the Government with other than Unlimited Rights IAW DFARS 252.227-7017, </w:t>
      </w:r>
      <w:r w:rsidRPr="00157F9C">
        <w:rPr>
          <w:i/>
          <w:color w:val="000000"/>
        </w:rPr>
        <w:t>Identification and Assertion of Use, Release, or Disclosure Restrictions</w:t>
      </w:r>
      <w:r w:rsidRPr="00157F9C">
        <w:rPr>
          <w:i/>
          <w:color w:val="000000"/>
          <w:rPrChange w:id="194" w:author="GONZALES, JACOB L CIV USAF AFMC AFLCMC/LZPTP" w:date="2022-02-08T10:55:00Z">
            <w:rPr>
              <w:color w:val="000000"/>
            </w:rPr>
          </w:rPrChange>
        </w:rPr>
        <w:t xml:space="preserve"> </w:t>
      </w:r>
      <w:r w:rsidRPr="00157F9C">
        <w:rPr>
          <w:color w:val="000000"/>
        </w:rPr>
        <w:t xml:space="preserve">and shall mark such data only in accordance with the applicable DFARS clause.  </w:t>
      </w:r>
      <w:r w:rsidRPr="00157F9C">
        <w:t>The Contractor shall pass through and enforce all requirements in this TMCR to all sub-Contractors.</w:t>
      </w:r>
    </w:p>
    <w:p w14:paraId="7A269872" w14:textId="4AA7A54E" w:rsidR="00832FA8" w:rsidRPr="006D25C2" w:rsidRDefault="00832FA8" w:rsidP="00832FA8">
      <w:pPr>
        <w:shd w:val="clear" w:color="auto" w:fill="FFFFFF"/>
        <w:spacing w:after="120"/>
        <w:jc w:val="both"/>
        <w:rPr>
          <w:shd w:val="clear" w:color="auto" w:fill="FFFFFF"/>
        </w:rPr>
      </w:pPr>
      <w:del w:id="195" w:author="GONZALES, JACOB L CIV USAF AFMC AFLCMC/LZPTP" w:date="2022-02-08T10:55:00Z">
        <w:r>
          <w:delText>10</w:delText>
        </w:r>
      </w:del>
      <w:ins w:id="196" w:author="GONZALES, JACOB L CIV USAF AFMC AFLCMC/LZPTP" w:date="2022-02-08T10:55:00Z">
        <w:r w:rsidRPr="00D124AB">
          <w:t>9</w:t>
        </w:r>
      </w:ins>
      <w:r w:rsidRPr="00D124AB">
        <w:t xml:space="preserve">.  </w:t>
      </w:r>
      <w:r w:rsidRPr="00D124AB">
        <w:rPr>
          <w:u w:val="single"/>
        </w:rPr>
        <w:t>Classification, Distribution, Destruction, Disclosure, Export Control Notices</w:t>
      </w:r>
      <w:r>
        <w:rPr>
          <w:u w:val="single"/>
        </w:rPr>
        <w:t>, and Cyber Security</w:t>
      </w:r>
      <w:r w:rsidRPr="00D124AB">
        <w:t xml:space="preserve">.  Contractors shall </w:t>
      </w:r>
      <w:r>
        <w:t>recommend</w:t>
      </w:r>
      <w:r w:rsidRPr="00D124AB">
        <w:t xml:space="preserve"> the correct markings and controls for classified and restricted distribution data and TOs IAW the program’s Security Classification Guide </w:t>
      </w:r>
      <w:ins w:id="197" w:author="GONZALES, JACOB L CIV USAF AFMC AFLCMC/LZPTP" w:date="2022-02-08T10:55:00Z">
        <w:r w:rsidRPr="00D124AB">
          <w:t xml:space="preserve">(SCG) </w:t>
        </w:r>
      </w:ins>
      <w:r w:rsidRPr="00D124AB">
        <w:t xml:space="preserve">and </w:t>
      </w:r>
      <w:r>
        <w:t>Department of Defense Manual (</w:t>
      </w:r>
      <w:r w:rsidRPr="00D124AB">
        <w:t>D</w:t>
      </w:r>
      <w:r>
        <w:t>O</w:t>
      </w:r>
      <w:r w:rsidRPr="00D124AB">
        <w:t>DM</w:t>
      </w:r>
      <w:r>
        <w:t>)</w:t>
      </w:r>
      <w:r w:rsidRPr="00D124AB">
        <w:t xml:space="preserve"> </w:t>
      </w:r>
      <w:r>
        <w:t>5200.01</w:t>
      </w:r>
      <w:r w:rsidRPr="00D124AB">
        <w:t>, D</w:t>
      </w:r>
      <w:r>
        <w:t>epartment of Defense Instruction (D</w:t>
      </w:r>
      <w:r w:rsidRPr="00D124AB">
        <w:t>OD</w:t>
      </w:r>
      <w:r>
        <w:t>I)</w:t>
      </w:r>
      <w:r w:rsidRPr="00D124AB">
        <w:t xml:space="preserve"> 5230.24,</w:t>
      </w:r>
      <w:r>
        <w:t xml:space="preserve"> Department of Defense Directive (DODD) 5230.25,</w:t>
      </w:r>
      <w:r w:rsidRPr="00D124AB">
        <w:t xml:space="preserve"> </w:t>
      </w:r>
      <w:r>
        <w:t xml:space="preserve">Air Force Instruction </w:t>
      </w:r>
      <w:commentRangeStart w:id="198"/>
      <w:r>
        <w:t>(AFI) 16</w:t>
      </w:r>
      <w:r w:rsidRPr="00D124AB">
        <w:t>-</w:t>
      </w:r>
      <w:r>
        <w:t>1</w:t>
      </w:r>
      <w:r w:rsidRPr="00D124AB">
        <w:t>40</w:t>
      </w:r>
      <w:r>
        <w:t>4</w:t>
      </w:r>
      <w:commentRangeEnd w:id="198"/>
      <w:r w:rsidR="003C4B67">
        <w:rPr>
          <w:rStyle w:val="CommentReference"/>
        </w:rPr>
        <w:commentReference w:id="198"/>
      </w:r>
      <w:r>
        <w:t>,</w:t>
      </w:r>
      <w:r w:rsidRPr="00D124AB">
        <w:t xml:space="preserve"> and MIL-STD-38784 (available at </w:t>
      </w:r>
      <w:hyperlink r:id="rId17" w:history="1">
        <w:r w:rsidRPr="00D124AB">
          <w:rPr>
            <w:rStyle w:val="Hyperlink"/>
          </w:rPr>
          <w:t>http://www.e-publishing.af.mil/</w:t>
        </w:r>
      </w:hyperlink>
      <w:r w:rsidRPr="00D124AB">
        <w:t xml:space="preserve"> or </w:t>
      </w:r>
      <w:hyperlink r:id="rId18" w:history="1">
        <w:r w:rsidRPr="00D124AB">
          <w:rPr>
            <w:rStyle w:val="Hyperlink"/>
          </w:rPr>
          <w:t>https://assist.dla.mil/online/start/index.cfm</w:t>
        </w:r>
      </w:hyperlink>
      <w:r w:rsidRPr="00D124AB">
        <w:t xml:space="preserve">).  </w:t>
      </w:r>
      <w:r w:rsidRPr="00E97306">
        <w:t>The markings and notices shall be reviewed during In-Process Reviews (IPR).</w:t>
      </w:r>
      <w:r>
        <w:t xml:space="preserve">  The Contractor shall also apply policy and procedures for </w:t>
      </w:r>
      <w:r w:rsidRPr="00DE55F6">
        <w:rPr>
          <w:i/>
        </w:rPr>
        <w:t>Cybersecurity Program Management</w:t>
      </w:r>
      <w:r>
        <w:t xml:space="preserve"> IAW AFI 17-130, AFMAN 17-1301, </w:t>
      </w:r>
      <w:r w:rsidRPr="00A97376">
        <w:rPr>
          <w:i/>
        </w:rPr>
        <w:t>Computer Security (COMPUSEC</w:t>
      </w:r>
      <w:r>
        <w:rPr>
          <w:i/>
        </w:rPr>
        <w:t xml:space="preserve">) </w:t>
      </w:r>
      <w:r w:rsidRPr="00E97306">
        <w:rPr>
          <w:b/>
        </w:rPr>
        <w:t>NOTE:</w:t>
      </w:r>
      <w:r w:rsidRPr="00E97306">
        <w:t xml:space="preserve">  Distribution limitations </w:t>
      </w:r>
      <w:r w:rsidRPr="006D25C2">
        <w:rPr>
          <w:shd w:val="clear" w:color="auto" w:fill="FFFFFF"/>
        </w:rPr>
        <w:t>will be determined on a case-by-case basis as TOs are developed, dependent upon TO content.</w:t>
      </w:r>
    </w:p>
    <w:p w14:paraId="35B34646" w14:textId="5D83A55B" w:rsidR="00832FA8" w:rsidRPr="00157F9C" w:rsidRDefault="00832FA8" w:rsidP="00832FA8">
      <w:pPr>
        <w:spacing w:after="120"/>
        <w:jc w:val="both"/>
        <w:rPr>
          <w:color w:val="FF0000"/>
          <w:rPrChange w:id="199" w:author="GONZALES, JACOB L CIV USAF AFMC AFLCMC/LZPTP" w:date="2022-02-08T10:55:00Z">
            <w:rPr/>
          </w:rPrChange>
        </w:rPr>
      </w:pPr>
      <w:del w:id="200" w:author="GONZALES, JACOB L CIV USAF AFMC AFLCMC/LZPTP" w:date="2022-02-08T10:55:00Z">
        <w:r>
          <w:delText>11</w:delText>
        </w:r>
      </w:del>
      <w:ins w:id="201" w:author="GONZALES, JACOB L CIV USAF AFMC AFLCMC/LZPTP" w:date="2022-02-08T10:55:00Z">
        <w:r>
          <w:t>10</w:t>
        </w:r>
      </w:ins>
      <w:r>
        <w:t xml:space="preserve">.  </w:t>
      </w:r>
      <w:r>
        <w:rPr>
          <w:u w:val="single"/>
        </w:rPr>
        <w:t>TO Quality</w:t>
      </w:r>
      <w:del w:id="202" w:author="GONZALES, JACOB L CIV USAF AFMC AFLCMC/LZPTP" w:date="2022-02-08T10:55:00Z">
        <w:r w:rsidRPr="00B65B86">
          <w:delText>.</w:delText>
        </w:r>
        <w:r>
          <w:delText xml:space="preserve"> </w:delText>
        </w:r>
      </w:del>
      <w:r>
        <w:rPr>
          <w:u w:val="single"/>
          <w:rPrChange w:id="203" w:author="GONZALES, JACOB L CIV USAF AFMC AFLCMC/LZPTP" w:date="2022-02-08T10:55:00Z">
            <w:rPr/>
          </w:rPrChange>
        </w:rPr>
        <w:t xml:space="preserve"> </w:t>
      </w:r>
      <w:r>
        <w:t xml:space="preserve"> The </w:t>
      </w:r>
      <w:del w:id="204" w:author="GONZALES, JACOB L CIV USAF AFMC AFLCMC/LZPTP" w:date="2022-02-08T10:55:00Z">
        <w:r>
          <w:delText>Contractor</w:delText>
        </w:r>
      </w:del>
      <w:ins w:id="205" w:author="GONZALES, JACOB L CIV USAF AFMC AFLCMC/LZPTP" w:date="2022-02-08T10:55:00Z">
        <w:r>
          <w:t>Contractor</w:t>
        </w:r>
        <w:r w:rsidRPr="00B4314D">
          <w:t>s</w:t>
        </w:r>
      </w:ins>
      <w:r w:rsidRPr="00B4314D">
        <w:t xml:space="preserve"> </w:t>
      </w:r>
      <w:r>
        <w:t xml:space="preserve">shall </w:t>
      </w:r>
      <w:r w:rsidRPr="00B4314D">
        <w:t>e</w:t>
      </w:r>
      <w:r>
        <w:t xml:space="preserve">nsure prepared TOs are: a) </w:t>
      </w:r>
      <w:r w:rsidRPr="00B4314D">
        <w:t>technically accurate</w:t>
      </w:r>
      <w:r>
        <w:t xml:space="preserve"> and safe</w:t>
      </w:r>
      <w:r w:rsidRPr="00B4314D">
        <w:t>; b) written to a scope and depth of coverage to support the operations and maintenance concepts</w:t>
      </w:r>
      <w:r>
        <w:t>;</w:t>
      </w:r>
      <w:r w:rsidRPr="00B4314D">
        <w:t xml:space="preserve"> </w:t>
      </w:r>
      <w:r>
        <w:t>c</w:t>
      </w:r>
      <w:r w:rsidRPr="00B4314D">
        <w:t>) properly classified and marked with export control and distribution limitation statements.</w:t>
      </w:r>
      <w:r>
        <w:t xml:space="preserve">  </w:t>
      </w:r>
      <w:r w:rsidRPr="00873EB3">
        <w:rPr>
          <w:color w:val="000000"/>
        </w:rPr>
        <w:t xml:space="preserve">The </w:t>
      </w:r>
      <w:r>
        <w:rPr>
          <w:color w:val="000000"/>
        </w:rPr>
        <w:t>C</w:t>
      </w:r>
      <w:r w:rsidRPr="00873EB3">
        <w:rPr>
          <w:color w:val="000000"/>
        </w:rPr>
        <w:t>ontractor shall maintain a Technical Manual Quality Assurance (TMQA)</w:t>
      </w:r>
      <w:r>
        <w:rPr>
          <w:color w:val="000000"/>
        </w:rPr>
        <w:t xml:space="preserve"> Program</w:t>
      </w:r>
      <w:r w:rsidRPr="00873EB3">
        <w:rPr>
          <w:color w:val="000000"/>
        </w:rPr>
        <w:t xml:space="preserve"> </w:t>
      </w:r>
      <w:r>
        <w:rPr>
          <w:color w:val="000000"/>
        </w:rPr>
        <w:t>Plan for</w:t>
      </w:r>
      <w:r w:rsidRPr="00873EB3">
        <w:rPr>
          <w:color w:val="000000"/>
        </w:rPr>
        <w:t xml:space="preserve"> this effort.</w:t>
      </w:r>
      <w:r>
        <w:rPr>
          <w:color w:val="000000"/>
        </w:rPr>
        <w:t xml:space="preserve">  </w:t>
      </w:r>
      <w:r w:rsidRPr="00873EB3">
        <w:rPr>
          <w:color w:val="000000"/>
        </w:rPr>
        <w:t>The TMQA</w:t>
      </w:r>
      <w:r>
        <w:rPr>
          <w:color w:val="000000"/>
        </w:rPr>
        <w:t xml:space="preserve"> Program Plan</w:t>
      </w:r>
      <w:r w:rsidRPr="00873EB3">
        <w:rPr>
          <w:color w:val="000000"/>
        </w:rPr>
        <w:t xml:space="preserve"> shall be available for review at the TO Guidance Conference</w:t>
      </w:r>
      <w:r>
        <w:rPr>
          <w:color w:val="000000"/>
        </w:rPr>
        <w:t>.  The TMQA Program Plan shall be sufficiently detailed to support TO certification to</w:t>
      </w:r>
      <w:r>
        <w:t xml:space="preserve"> include actual performance of procedures or desk-top analysis for non-procedural data.  Simulation (walk-through/talk-through) should be reserved for those procedures which would activate explosive devices or present a hazard to personnel or equipment.  </w:t>
      </w:r>
      <w:r>
        <w:rPr>
          <w:b/>
        </w:rPr>
        <w:t>NOTE:</w:t>
      </w:r>
      <w:r>
        <w:t xml:space="preserve">  Quality requirements for the Joint Nuclear Weapons Publications System (JNWPS) and for Non-nuclear Explosive Ordnance Disposal (EOD) Data are contained in TO 11N-1-1 </w:t>
      </w:r>
      <w:r w:rsidRPr="00D9487F">
        <w:rPr>
          <w:i/>
        </w:rPr>
        <w:t xml:space="preserve">Joint Nuclear Weapons </w:t>
      </w:r>
      <w:r w:rsidRPr="00D9487F">
        <w:rPr>
          <w:i/>
        </w:rPr>
        <w:lastRenderedPageBreak/>
        <w:t>Publication System Operating Procedures, Specifications and Standards,</w:t>
      </w:r>
      <w:r>
        <w:t xml:space="preserve"> and DODD 5160.62, </w:t>
      </w:r>
      <w:r w:rsidRPr="00D9487F">
        <w:rPr>
          <w:i/>
        </w:rPr>
        <w:t>Single Manager Responsibility for Military Explosive Ordnance Disposal Technology and Training</w:t>
      </w:r>
      <w:r>
        <w:t xml:space="preserve">, respectively.  The Government will conduct performance-tests on all JNWPS and EOD TOs. </w:t>
      </w:r>
    </w:p>
    <w:p w14:paraId="399BC4D2" w14:textId="3C800ECC" w:rsidR="00832FA8" w:rsidRDefault="00832FA8" w:rsidP="00832FA8">
      <w:pPr>
        <w:pStyle w:val="PlainText"/>
        <w:spacing w:after="120"/>
        <w:ind w:left="360"/>
        <w:jc w:val="both"/>
        <w:rPr>
          <w:rFonts w:ascii="Times New Roman" w:hAnsi="Times New Roman"/>
          <w:sz w:val="24"/>
          <w:rPrChange w:id="206" w:author="GONZALES, JACOB L CIV USAF AFMC AFLCMC/LZPTP" w:date="2022-02-08T10:55:00Z">
            <w:rPr/>
          </w:rPrChange>
        </w:rPr>
      </w:pPr>
      <w:del w:id="207" w:author="GONZALES, JACOB L CIV USAF AFMC AFLCMC/LZPTP" w:date="2022-02-08T10:55:00Z">
        <w:r w:rsidRPr="0085494A">
          <w:rPr>
            <w:rFonts w:ascii="Times New Roman" w:hAnsi="Times New Roman"/>
            <w:sz w:val="24"/>
            <w:szCs w:val="24"/>
            <w:u w:val="single"/>
          </w:rPr>
          <w:delText>11</w:delText>
        </w:r>
      </w:del>
      <w:ins w:id="208" w:author="GONZALES, JACOB L CIV USAF AFMC AFLCMC/LZPTP" w:date="2022-02-08T10:55:00Z">
        <w:r w:rsidRPr="0085494A">
          <w:rPr>
            <w:rFonts w:ascii="Times New Roman" w:hAnsi="Times New Roman"/>
            <w:sz w:val="24"/>
            <w:szCs w:val="24"/>
            <w:u w:val="single"/>
          </w:rPr>
          <w:t>10</w:t>
        </w:r>
      </w:ins>
      <w:r w:rsidRPr="0085494A">
        <w:rPr>
          <w:rFonts w:ascii="Times New Roman" w:hAnsi="Times New Roman"/>
          <w:sz w:val="24"/>
          <w:szCs w:val="24"/>
          <w:u w:val="single"/>
        </w:rPr>
        <w:t xml:space="preserve">.1.  </w:t>
      </w:r>
      <w:r w:rsidRPr="00577734">
        <w:rPr>
          <w:rFonts w:ascii="Times New Roman" w:hAnsi="Times New Roman"/>
          <w:sz w:val="24"/>
          <w:szCs w:val="24"/>
          <w:u w:val="single"/>
        </w:rPr>
        <w:t>Initial Technical Order</w:t>
      </w:r>
      <w:r>
        <w:t xml:space="preserve"> </w:t>
      </w:r>
      <w:r w:rsidRPr="000731B9">
        <w:rPr>
          <w:rFonts w:ascii="Times New Roman" w:hAnsi="Times New Roman"/>
          <w:sz w:val="24"/>
          <w:szCs w:val="24"/>
          <w:u w:val="single"/>
        </w:rPr>
        <w:t>Guidance Conference</w:t>
      </w:r>
      <w:r>
        <w:rPr>
          <w:rFonts w:ascii="Times New Roman" w:hAnsi="Times New Roman"/>
          <w:sz w:val="24"/>
          <w:szCs w:val="24"/>
          <w:u w:val="single"/>
        </w:rPr>
        <w:t xml:space="preserve"> (TOGC)</w:t>
      </w:r>
      <w:r w:rsidRPr="000731B9">
        <w:rPr>
          <w:rFonts w:ascii="Times New Roman" w:hAnsi="Times New Roman"/>
          <w:sz w:val="24"/>
          <w:szCs w:val="24"/>
        </w:rPr>
        <w:t xml:space="preserve">. </w:t>
      </w:r>
      <w:r>
        <w:rPr>
          <w:rFonts w:ascii="Times New Roman" w:hAnsi="Times New Roman"/>
          <w:sz w:val="24"/>
          <w:szCs w:val="24"/>
        </w:rPr>
        <w:t xml:space="preserve"> </w:t>
      </w:r>
      <w:r w:rsidRPr="000731B9">
        <w:rPr>
          <w:rFonts w:ascii="Times New Roman" w:hAnsi="Times New Roman"/>
          <w:sz w:val="24"/>
          <w:szCs w:val="24"/>
        </w:rPr>
        <w:t>Working through the TOMA</w:t>
      </w:r>
      <w:r>
        <w:rPr>
          <w:rFonts w:ascii="Times New Roman" w:hAnsi="Times New Roman"/>
          <w:sz w:val="24"/>
          <w:szCs w:val="24"/>
        </w:rPr>
        <w:t xml:space="preserve">, the Contractor shall </w:t>
      </w:r>
      <w:r w:rsidRPr="000731B9">
        <w:rPr>
          <w:rFonts w:ascii="Times New Roman" w:hAnsi="Times New Roman"/>
          <w:sz w:val="24"/>
          <w:szCs w:val="24"/>
        </w:rPr>
        <w:t>co-host and participate in a guidance conference for this effort</w:t>
      </w:r>
      <w:r>
        <w:rPr>
          <w:rFonts w:ascii="Times New Roman" w:hAnsi="Times New Roman"/>
          <w:sz w:val="24"/>
          <w:szCs w:val="24"/>
        </w:rPr>
        <w:t xml:space="preserve">.  The TOGC will </w:t>
      </w:r>
      <w:r w:rsidRPr="000731B9">
        <w:rPr>
          <w:rFonts w:ascii="Times New Roman" w:hAnsi="Times New Roman"/>
          <w:sz w:val="24"/>
          <w:szCs w:val="24"/>
        </w:rPr>
        <w:t xml:space="preserve">be held within 60 calendar days after </w:t>
      </w:r>
      <w:r>
        <w:rPr>
          <w:rFonts w:ascii="Times New Roman" w:hAnsi="Times New Roman"/>
          <w:sz w:val="24"/>
          <w:szCs w:val="24"/>
        </w:rPr>
        <w:t>contract award</w:t>
      </w:r>
      <w:r w:rsidRPr="000731B9">
        <w:rPr>
          <w:rFonts w:ascii="Times New Roman" w:hAnsi="Times New Roman"/>
          <w:sz w:val="24"/>
          <w:szCs w:val="24"/>
        </w:rPr>
        <w:t xml:space="preserve">.  The Technical </w:t>
      </w:r>
      <w:r>
        <w:rPr>
          <w:rFonts w:ascii="Times New Roman" w:hAnsi="Times New Roman"/>
          <w:sz w:val="24"/>
          <w:szCs w:val="24"/>
        </w:rPr>
        <w:t>Manual</w:t>
      </w:r>
      <w:r w:rsidRPr="000731B9">
        <w:rPr>
          <w:rFonts w:ascii="Times New Roman" w:hAnsi="Times New Roman"/>
          <w:sz w:val="24"/>
          <w:szCs w:val="24"/>
        </w:rPr>
        <w:t xml:space="preserve"> </w:t>
      </w:r>
      <w:r>
        <w:rPr>
          <w:rFonts w:ascii="Times New Roman" w:hAnsi="Times New Roman"/>
          <w:sz w:val="24"/>
          <w:szCs w:val="24"/>
        </w:rPr>
        <w:t>Schedule</w:t>
      </w:r>
      <w:r w:rsidRPr="000731B9">
        <w:rPr>
          <w:rFonts w:ascii="Times New Roman" w:hAnsi="Times New Roman"/>
          <w:sz w:val="24"/>
          <w:szCs w:val="24"/>
        </w:rPr>
        <w:t xml:space="preserve"> and S</w:t>
      </w:r>
      <w:r>
        <w:rPr>
          <w:rFonts w:ascii="Times New Roman" w:hAnsi="Times New Roman"/>
          <w:sz w:val="24"/>
          <w:szCs w:val="24"/>
        </w:rPr>
        <w:t>tatus</w:t>
      </w:r>
      <w:r w:rsidRPr="000731B9">
        <w:rPr>
          <w:rFonts w:ascii="Times New Roman" w:hAnsi="Times New Roman"/>
          <w:sz w:val="24"/>
          <w:szCs w:val="24"/>
        </w:rPr>
        <w:t xml:space="preserve"> will be formalized at this conference.  The </w:t>
      </w:r>
      <w:r>
        <w:rPr>
          <w:rFonts w:ascii="Times New Roman" w:hAnsi="Times New Roman"/>
          <w:sz w:val="24"/>
          <w:szCs w:val="24"/>
        </w:rPr>
        <w:t>Contractor</w:t>
      </w:r>
      <w:r w:rsidRPr="000731B9">
        <w:rPr>
          <w:rFonts w:ascii="Times New Roman" w:hAnsi="Times New Roman"/>
          <w:sz w:val="24"/>
          <w:szCs w:val="24"/>
        </w:rPr>
        <w:t xml:space="preserve"> shall present a briefing on their interpretation of the basic contract, SOW</w:t>
      </w:r>
      <w:r>
        <w:rPr>
          <w:rFonts w:ascii="Times New Roman" w:hAnsi="Times New Roman"/>
          <w:sz w:val="24"/>
          <w:szCs w:val="24"/>
        </w:rPr>
        <w:t>/Performance Work Statement</w:t>
      </w:r>
      <w:del w:id="209" w:author="GONZALES, JACOB L CIV USAF AFMC AFLCMC/LZPTP" w:date="2022-02-08T10:55:00Z">
        <w:r>
          <w:rPr>
            <w:rFonts w:ascii="Times New Roman" w:hAnsi="Times New Roman"/>
            <w:sz w:val="24"/>
            <w:szCs w:val="24"/>
          </w:rPr>
          <w:delText>,</w:delText>
        </w:r>
      </w:del>
      <w:ins w:id="210" w:author="GONZALES, JACOB L CIV USAF AFMC AFLCMC/LZPTP" w:date="2022-02-08T10:55:00Z">
        <w:r>
          <w:rPr>
            <w:rFonts w:ascii="Times New Roman" w:hAnsi="Times New Roman"/>
            <w:sz w:val="24"/>
            <w:szCs w:val="24"/>
          </w:rPr>
          <w:t xml:space="preserve"> (PWS),</w:t>
        </w:r>
      </w:ins>
      <w:r>
        <w:rPr>
          <w:rFonts w:ascii="Times New Roman" w:hAnsi="Times New Roman"/>
          <w:sz w:val="24"/>
          <w:szCs w:val="24"/>
        </w:rPr>
        <w:t xml:space="preserve"> CDRLs, </w:t>
      </w:r>
      <w:del w:id="211" w:author="GONZALES, JACOB L CIV USAF AFMC AFLCMC/LZPTP" w:date="2022-02-08T10:55:00Z">
        <w:r w:rsidRPr="000731B9">
          <w:rPr>
            <w:rFonts w:ascii="Times New Roman" w:hAnsi="Times New Roman"/>
            <w:sz w:val="24"/>
            <w:szCs w:val="24"/>
          </w:rPr>
          <w:delText>Data Item Descriptions (</w:delText>
        </w:r>
      </w:del>
      <w:r>
        <w:rPr>
          <w:rFonts w:ascii="Times New Roman" w:hAnsi="Times New Roman"/>
          <w:sz w:val="24"/>
          <w:szCs w:val="24"/>
        </w:rPr>
        <w:t>DIDs</w:t>
      </w:r>
      <w:del w:id="212" w:author="GONZALES, JACOB L CIV USAF AFMC AFLCMC/LZPTP" w:date="2022-02-08T10:55:00Z">
        <w:r w:rsidRPr="000731B9">
          <w:rPr>
            <w:rFonts w:ascii="Times New Roman" w:hAnsi="Times New Roman"/>
            <w:sz w:val="24"/>
            <w:szCs w:val="24"/>
          </w:rPr>
          <w:delText>),</w:delText>
        </w:r>
      </w:del>
      <w:ins w:id="213" w:author="GONZALES, JACOB L CIV USAF AFMC AFLCMC/LZPTP" w:date="2022-02-08T10:55:00Z">
        <w:r w:rsidRPr="000731B9">
          <w:rPr>
            <w:rFonts w:ascii="Times New Roman" w:hAnsi="Times New Roman"/>
            <w:sz w:val="24"/>
            <w:szCs w:val="24"/>
          </w:rPr>
          <w:t>,</w:t>
        </w:r>
      </w:ins>
      <w:r w:rsidRPr="000731B9">
        <w:rPr>
          <w:rFonts w:ascii="Times New Roman" w:hAnsi="Times New Roman"/>
          <w:sz w:val="24"/>
          <w:szCs w:val="24"/>
        </w:rPr>
        <w:t xml:space="preserve"> MIL-SPEC, </w:t>
      </w:r>
      <w:r>
        <w:rPr>
          <w:rFonts w:ascii="Times New Roman" w:hAnsi="Times New Roman"/>
          <w:sz w:val="24"/>
          <w:szCs w:val="24"/>
        </w:rPr>
        <w:t xml:space="preserve">MIL-DTL, </w:t>
      </w:r>
      <w:r w:rsidRPr="000731B9">
        <w:rPr>
          <w:rFonts w:ascii="Times New Roman" w:hAnsi="Times New Roman"/>
          <w:sz w:val="24"/>
          <w:szCs w:val="24"/>
        </w:rPr>
        <w:t>MIL-STD, SIRs, this document and the planned preparation and delivery of the TOs and related data.</w:t>
      </w:r>
      <w:r>
        <w:rPr>
          <w:rPrChange w:id="214" w:author="GONZALES, JACOB L CIV USAF AFMC AFLCMC/LZPTP" w:date="2022-02-08T10:55:00Z">
            <w:rPr>
              <w:rFonts w:ascii="Times New Roman" w:hAnsi="Times New Roman"/>
              <w:sz w:val="24"/>
            </w:rPr>
          </w:rPrChange>
        </w:rPr>
        <w:t xml:space="preserve">  </w:t>
      </w:r>
      <w:del w:id="215" w:author="GONZALES, JACOB L CIV USAF AFMC AFLCMC/LZPTP" w:date="2022-02-08T10:55:00Z">
        <w:r>
          <w:rPr>
            <w:rFonts w:ascii="Times New Roman" w:hAnsi="Times New Roman"/>
            <w:sz w:val="24"/>
            <w:szCs w:val="24"/>
          </w:rPr>
          <w:delText>The Contractor shall also provide their S1000D Technical Manual Content and Product Plan for review and approval.</w:delText>
        </w:r>
        <w:r>
          <w:delText xml:space="preserve">  </w:delText>
        </w:r>
      </w:del>
    </w:p>
    <w:p w14:paraId="3135E8D2" w14:textId="5397D2A9" w:rsidR="00797B06" w:rsidRDefault="00797B06" w:rsidP="00832FA8">
      <w:pPr>
        <w:pStyle w:val="PlainText"/>
        <w:spacing w:after="120"/>
        <w:ind w:left="360"/>
        <w:jc w:val="both"/>
        <w:rPr>
          <w:rFonts w:ascii="Times New Roman" w:hAnsi="Times New Roman"/>
          <w:sz w:val="24"/>
          <w:szCs w:val="24"/>
        </w:rPr>
      </w:pPr>
      <w:r>
        <w:rPr>
          <w:rFonts w:ascii="Times New Roman" w:hAnsi="Times New Roman"/>
          <w:sz w:val="24"/>
          <w:szCs w:val="24"/>
        </w:rPr>
        <w:t>Standard Verbiage for both</w:t>
      </w:r>
    </w:p>
    <w:p w14:paraId="27DA7A84" w14:textId="7672E7DC" w:rsidR="00832FA8" w:rsidRDefault="00832FA8" w:rsidP="00832FA8">
      <w:pPr>
        <w:pStyle w:val="PlainText"/>
        <w:spacing w:after="120"/>
        <w:ind w:left="360"/>
        <w:jc w:val="both"/>
        <w:rPr>
          <w:rFonts w:ascii="Times New Roman" w:hAnsi="Times New Roman"/>
          <w:sz w:val="24"/>
          <w:szCs w:val="24"/>
        </w:rPr>
      </w:pPr>
      <w:del w:id="216" w:author="GONZALES, JACOB L CIV USAF AFMC AFLCMC/LZPTP" w:date="2022-02-08T10:55:00Z">
        <w:r>
          <w:rPr>
            <w:rFonts w:ascii="Times New Roman" w:hAnsi="Times New Roman"/>
            <w:sz w:val="24"/>
            <w:szCs w:val="24"/>
          </w:rPr>
          <w:delText>11</w:delText>
        </w:r>
      </w:del>
      <w:ins w:id="217" w:author="GONZALES, JACOB L CIV USAF AFMC AFLCMC/LZPTP" w:date="2022-02-08T10:55:00Z">
        <w:r>
          <w:rPr>
            <w:rFonts w:ascii="Times New Roman" w:hAnsi="Times New Roman"/>
            <w:sz w:val="24"/>
            <w:szCs w:val="24"/>
          </w:rPr>
          <w:t>10</w:t>
        </w:r>
      </w:ins>
      <w:r>
        <w:rPr>
          <w:rFonts w:ascii="Times New Roman" w:hAnsi="Times New Roman"/>
          <w:sz w:val="24"/>
          <w:szCs w:val="24"/>
        </w:rPr>
        <w:t xml:space="preserve">.2.  </w:t>
      </w:r>
      <w:r w:rsidRPr="005148AA">
        <w:rPr>
          <w:rFonts w:ascii="Times New Roman" w:hAnsi="Times New Roman"/>
          <w:sz w:val="24"/>
          <w:szCs w:val="24"/>
          <w:u w:val="single"/>
        </w:rPr>
        <w:t>In-Process Reviews</w:t>
      </w:r>
      <w:r w:rsidRPr="00E034EE">
        <w:rPr>
          <w:rFonts w:ascii="Times New Roman" w:hAnsi="Times New Roman"/>
          <w:sz w:val="24"/>
          <w:szCs w:val="24"/>
        </w:rPr>
        <w:t xml:space="preserve">.  The </w:t>
      </w:r>
      <w:r>
        <w:rPr>
          <w:rFonts w:ascii="Times New Roman" w:hAnsi="Times New Roman"/>
          <w:sz w:val="24"/>
          <w:szCs w:val="24"/>
        </w:rPr>
        <w:t>Contractor</w:t>
      </w:r>
      <w:r w:rsidRPr="00E034EE">
        <w:rPr>
          <w:rFonts w:ascii="Times New Roman" w:hAnsi="Times New Roman"/>
          <w:sz w:val="24"/>
          <w:szCs w:val="24"/>
        </w:rPr>
        <w:t xml:space="preserve"> shall </w:t>
      </w:r>
      <w:r>
        <w:rPr>
          <w:rFonts w:ascii="Times New Roman" w:hAnsi="Times New Roman"/>
          <w:sz w:val="24"/>
          <w:szCs w:val="24"/>
        </w:rPr>
        <w:t>participate</w:t>
      </w:r>
      <w:r w:rsidRPr="00E034EE">
        <w:rPr>
          <w:rFonts w:ascii="Times New Roman" w:hAnsi="Times New Roman"/>
          <w:sz w:val="24"/>
          <w:szCs w:val="24"/>
        </w:rPr>
        <w:t xml:space="preserve"> and co-chair In-Process Reviews</w:t>
      </w:r>
      <w:r>
        <w:rPr>
          <w:rFonts w:ascii="Times New Roman" w:hAnsi="Times New Roman"/>
          <w:sz w:val="24"/>
          <w:szCs w:val="24"/>
        </w:rPr>
        <w:t xml:space="preserve"> (IPR)</w:t>
      </w:r>
      <w:r w:rsidRPr="00E034EE">
        <w:rPr>
          <w:rFonts w:ascii="Times New Roman" w:hAnsi="Times New Roman"/>
          <w:sz w:val="24"/>
          <w:szCs w:val="24"/>
        </w:rPr>
        <w:t xml:space="preserve"> of the data developed for this effort</w:t>
      </w:r>
      <w:del w:id="218" w:author="GONZALES, JACOB L CIV USAF AFMC AFLCMC/LZPTP" w:date="2022-02-08T10:55:00Z">
        <w:r>
          <w:rPr>
            <w:rFonts w:ascii="Times New Roman" w:hAnsi="Times New Roman"/>
            <w:sz w:val="24"/>
            <w:szCs w:val="24"/>
          </w:rPr>
          <w:delText xml:space="preserve"> IAW the TOMA-provided IPR checklists</w:delText>
        </w:r>
        <w:r w:rsidRPr="00E034EE">
          <w:rPr>
            <w:rFonts w:ascii="Times New Roman" w:hAnsi="Times New Roman"/>
            <w:sz w:val="24"/>
            <w:szCs w:val="24"/>
          </w:rPr>
          <w:delText>.</w:delText>
        </w:r>
      </w:del>
      <w:ins w:id="219" w:author="GONZALES, JACOB L CIV USAF AFMC AFLCMC/LZPTP" w:date="2022-02-08T10:55:00Z">
        <w:r w:rsidRPr="00E034EE">
          <w:rPr>
            <w:rFonts w:ascii="Times New Roman" w:hAnsi="Times New Roman"/>
            <w:sz w:val="24"/>
            <w:szCs w:val="24"/>
          </w:rPr>
          <w:t>.</w:t>
        </w:r>
      </w:ins>
      <w:r w:rsidRPr="00E034EE">
        <w:rPr>
          <w:rFonts w:ascii="Times New Roman" w:hAnsi="Times New Roman"/>
          <w:sz w:val="24"/>
          <w:szCs w:val="24"/>
        </w:rPr>
        <w:t xml:space="preserve">  In-Process Reviews </w:t>
      </w:r>
      <w:r>
        <w:rPr>
          <w:rFonts w:ascii="Times New Roman" w:hAnsi="Times New Roman"/>
          <w:sz w:val="24"/>
          <w:szCs w:val="24"/>
        </w:rPr>
        <w:t xml:space="preserve">are </w:t>
      </w:r>
      <w:r w:rsidRPr="00E034EE">
        <w:rPr>
          <w:rFonts w:ascii="Times New Roman" w:hAnsi="Times New Roman"/>
          <w:sz w:val="24"/>
          <w:szCs w:val="24"/>
        </w:rPr>
        <w:t>to ensure that data being developed as part of this effort is adequate and accurate and IAW contract requir</w:t>
      </w:r>
      <w:r>
        <w:rPr>
          <w:rFonts w:ascii="Times New Roman" w:hAnsi="Times New Roman"/>
          <w:sz w:val="24"/>
          <w:szCs w:val="24"/>
        </w:rPr>
        <w:t>ements and cited specifications</w:t>
      </w:r>
      <w:r w:rsidRPr="00E034EE">
        <w:rPr>
          <w:rFonts w:ascii="Times New Roman" w:hAnsi="Times New Roman"/>
          <w:sz w:val="24"/>
          <w:szCs w:val="24"/>
        </w:rPr>
        <w:t xml:space="preserve">.  </w:t>
      </w:r>
      <w:r>
        <w:rPr>
          <w:rFonts w:ascii="Times New Roman" w:hAnsi="Times New Roman"/>
          <w:sz w:val="24"/>
          <w:szCs w:val="24"/>
        </w:rPr>
        <w:t>The Contractor shall ensure that all appropriate personnel required to execute a successful TO program will either attend or participate in the IPR.  IPRs will be held IAW</w:t>
      </w:r>
      <w:del w:id="220" w:author="GONZALES, JACOB L CIV USAF AFMC AFLCMC/LZPTP" w:date="2022-02-08T10:55:00Z">
        <w:r>
          <w:rPr>
            <w:rFonts w:ascii="Times New Roman" w:hAnsi="Times New Roman"/>
            <w:sz w:val="24"/>
            <w:szCs w:val="24"/>
          </w:rPr>
          <w:delText xml:space="preserve"> with</w:delText>
        </w:r>
      </w:del>
      <w:r>
        <w:rPr>
          <w:rFonts w:ascii="Times New Roman" w:hAnsi="Times New Roman"/>
          <w:sz w:val="24"/>
          <w:szCs w:val="24"/>
        </w:rPr>
        <w:t xml:space="preserve"> TO 00-5-3 or as defined by the program office.</w:t>
      </w:r>
      <w:r w:rsidRPr="00E034EE">
        <w:rPr>
          <w:rFonts w:ascii="Times New Roman" w:hAnsi="Times New Roman"/>
          <w:sz w:val="24"/>
          <w:szCs w:val="24"/>
        </w:rPr>
        <w:t xml:space="preserve">  During the IPRs the </w:t>
      </w:r>
      <w:r>
        <w:rPr>
          <w:rFonts w:ascii="Times New Roman" w:hAnsi="Times New Roman"/>
          <w:sz w:val="24"/>
          <w:szCs w:val="24"/>
        </w:rPr>
        <w:t>Contractor</w:t>
      </w:r>
      <w:r w:rsidRPr="00E034EE">
        <w:rPr>
          <w:rFonts w:ascii="Times New Roman" w:hAnsi="Times New Roman"/>
          <w:sz w:val="24"/>
          <w:szCs w:val="24"/>
        </w:rPr>
        <w:t xml:space="preserve"> will be responsible</w:t>
      </w:r>
      <w:r>
        <w:rPr>
          <w:rFonts w:ascii="Times New Roman" w:hAnsi="Times New Roman"/>
          <w:sz w:val="24"/>
          <w:szCs w:val="24"/>
        </w:rPr>
        <w:t xml:space="preserve"> to maintain</w:t>
      </w:r>
      <w:r w:rsidRPr="00E034EE">
        <w:rPr>
          <w:rFonts w:ascii="Times New Roman" w:hAnsi="Times New Roman"/>
          <w:sz w:val="24"/>
          <w:szCs w:val="24"/>
        </w:rPr>
        <w:t xml:space="preserve"> a master markup </w:t>
      </w:r>
      <w:del w:id="221" w:author="GONZALES, JACOB L CIV USAF AFMC AFLCMC/LZPTP" w:date="2022-02-08T10:55:00Z">
        <w:r>
          <w:rPr>
            <w:rFonts w:ascii="Times New Roman" w:hAnsi="Times New Roman"/>
            <w:sz w:val="24"/>
            <w:szCs w:val="24"/>
          </w:rPr>
          <w:delText>or documented list of approved changes</w:delText>
        </w:r>
        <w:r w:rsidRPr="00E034EE">
          <w:rPr>
            <w:rFonts w:ascii="Times New Roman" w:hAnsi="Times New Roman"/>
            <w:sz w:val="24"/>
            <w:szCs w:val="24"/>
          </w:rPr>
          <w:delText xml:space="preserve"> </w:delText>
        </w:r>
        <w:r>
          <w:rPr>
            <w:rFonts w:ascii="Times New Roman" w:hAnsi="Times New Roman"/>
            <w:sz w:val="24"/>
            <w:szCs w:val="24"/>
          </w:rPr>
          <w:delText>for</w:delText>
        </w:r>
        <w:r w:rsidRPr="00E034EE">
          <w:rPr>
            <w:rFonts w:ascii="Times New Roman" w:hAnsi="Times New Roman"/>
            <w:sz w:val="24"/>
            <w:szCs w:val="24"/>
          </w:rPr>
          <w:delText xml:space="preserve"> the </w:delText>
        </w:r>
        <w:r>
          <w:rPr>
            <w:rFonts w:ascii="Times New Roman" w:hAnsi="Times New Roman"/>
            <w:sz w:val="24"/>
            <w:szCs w:val="24"/>
          </w:rPr>
          <w:delText>content</w:delText>
        </w:r>
      </w:del>
      <w:ins w:id="222" w:author="GONZALES, JACOB L CIV USAF AFMC AFLCMC/LZPTP" w:date="2022-02-08T10:55:00Z">
        <w:r w:rsidRPr="00E034EE">
          <w:rPr>
            <w:rFonts w:ascii="Times New Roman" w:hAnsi="Times New Roman"/>
            <w:sz w:val="24"/>
            <w:szCs w:val="24"/>
          </w:rPr>
          <w:t>of the document</w:t>
        </w:r>
      </w:ins>
      <w:r w:rsidRPr="00E034EE">
        <w:rPr>
          <w:rFonts w:ascii="Times New Roman" w:hAnsi="Times New Roman"/>
          <w:sz w:val="24"/>
          <w:szCs w:val="24"/>
        </w:rPr>
        <w:t xml:space="preserve"> being reviewed.</w:t>
      </w:r>
      <w:r>
        <w:rPr>
          <w:rFonts w:ascii="Times New Roman" w:hAnsi="Times New Roman"/>
          <w:sz w:val="24"/>
          <w:szCs w:val="24"/>
        </w:rPr>
        <w:t xml:space="preserve">  The Contractor shall develop meeting minutes after each review documenting all approved changes and concurrent agreements for Government review and approval.</w:t>
      </w:r>
      <w:r w:rsidRPr="00E034EE">
        <w:rPr>
          <w:rFonts w:ascii="Times New Roman" w:hAnsi="Times New Roman"/>
          <w:sz w:val="24"/>
          <w:szCs w:val="24"/>
        </w:rPr>
        <w:t xml:space="preserve">  </w:t>
      </w:r>
      <w:del w:id="223" w:author="GONZALES, JACOB L CIV USAF AFMC AFLCMC/LZPTP" w:date="2022-02-08T10:55:00Z">
        <w:r w:rsidRPr="00E034EE">
          <w:rPr>
            <w:rFonts w:ascii="Times New Roman" w:hAnsi="Times New Roman"/>
            <w:sz w:val="24"/>
            <w:szCs w:val="24"/>
          </w:rPr>
          <w:delText xml:space="preserve"> </w:delText>
        </w:r>
      </w:del>
      <w:r w:rsidRPr="00E034EE">
        <w:rPr>
          <w:rFonts w:ascii="Times New Roman" w:hAnsi="Times New Roman"/>
          <w:sz w:val="24"/>
          <w:szCs w:val="24"/>
        </w:rPr>
        <w:t>This master markup</w:t>
      </w:r>
      <w:del w:id="224" w:author="GONZALES, JACOB L CIV USAF AFMC AFLCMC/LZPTP" w:date="2022-02-08T10:55:00Z">
        <w:r w:rsidRPr="00E034EE">
          <w:rPr>
            <w:rFonts w:ascii="Times New Roman" w:hAnsi="Times New Roman"/>
            <w:sz w:val="24"/>
            <w:szCs w:val="24"/>
          </w:rPr>
          <w:delText xml:space="preserve"> </w:delText>
        </w:r>
        <w:r>
          <w:rPr>
            <w:rFonts w:ascii="Times New Roman" w:hAnsi="Times New Roman"/>
            <w:sz w:val="24"/>
            <w:szCs w:val="24"/>
          </w:rPr>
          <w:delText>or documented list of approved changes</w:delText>
        </w:r>
      </w:del>
      <w:r w:rsidRPr="00E034EE">
        <w:rPr>
          <w:rFonts w:ascii="Times New Roman" w:hAnsi="Times New Roman"/>
          <w:sz w:val="24"/>
          <w:szCs w:val="24"/>
        </w:rPr>
        <w:t xml:space="preserve"> will be made available at the next scheduled review.  A copy of the markup will be provided to the TOMA or designated individual at the conclusion of the review.  </w:t>
      </w:r>
      <w:r>
        <w:rPr>
          <w:rFonts w:ascii="Times New Roman" w:hAnsi="Times New Roman"/>
          <w:sz w:val="24"/>
          <w:szCs w:val="24"/>
        </w:rPr>
        <w:t xml:space="preserve">The Contractor shall ensure all comments from previous IPRs have been incorporated prior to the next scheduled IPR. </w:t>
      </w:r>
      <w:del w:id="225" w:author="GONZALES, JACOB L CIV USAF AFMC AFLCMC/LZPTP" w:date="2022-02-08T10:55:00Z">
        <w:r>
          <w:rPr>
            <w:rFonts w:ascii="Times New Roman" w:hAnsi="Times New Roman"/>
            <w:sz w:val="24"/>
            <w:szCs w:val="24"/>
          </w:rPr>
          <w:delText xml:space="preserve"> </w:delText>
        </w:r>
      </w:del>
      <w:r w:rsidRPr="00E034EE">
        <w:rPr>
          <w:rFonts w:ascii="Times New Roman" w:hAnsi="Times New Roman"/>
          <w:sz w:val="24"/>
          <w:szCs w:val="24"/>
        </w:rPr>
        <w:t>With prior approval of the TOMA</w:t>
      </w:r>
      <w:r>
        <w:rPr>
          <w:rFonts w:ascii="Times New Roman" w:hAnsi="Times New Roman"/>
          <w:sz w:val="24"/>
          <w:szCs w:val="24"/>
        </w:rPr>
        <w:t>,</w:t>
      </w:r>
      <w:r w:rsidRPr="00E034EE">
        <w:rPr>
          <w:rFonts w:ascii="Times New Roman" w:hAnsi="Times New Roman"/>
          <w:sz w:val="24"/>
          <w:szCs w:val="24"/>
        </w:rPr>
        <w:t xml:space="preserve"> IPRs may be combined.  </w:t>
      </w:r>
    </w:p>
    <w:p w14:paraId="039AE5B6" w14:textId="47FE39C2" w:rsidR="00832FA8" w:rsidRPr="00E034EE" w:rsidRDefault="00832FA8" w:rsidP="00832FA8">
      <w:pPr>
        <w:pStyle w:val="PlainText"/>
        <w:spacing w:after="120"/>
        <w:ind w:left="360"/>
        <w:jc w:val="both"/>
        <w:rPr>
          <w:rFonts w:ascii="Times New Roman" w:hAnsi="Times New Roman"/>
          <w:sz w:val="24"/>
          <w:szCs w:val="24"/>
        </w:rPr>
      </w:pPr>
      <w:del w:id="226" w:author="GONZALES, JACOB L CIV USAF AFMC AFLCMC/LZPTP" w:date="2022-02-08T10:55:00Z">
        <w:r>
          <w:rPr>
            <w:rFonts w:ascii="Times New Roman" w:hAnsi="Times New Roman"/>
            <w:sz w:val="24"/>
            <w:szCs w:val="24"/>
          </w:rPr>
          <w:delText>11</w:delText>
        </w:r>
      </w:del>
      <w:ins w:id="227" w:author="GONZALES, JACOB L CIV USAF AFMC AFLCMC/LZPTP" w:date="2022-02-08T10:55:00Z">
        <w:r>
          <w:rPr>
            <w:rFonts w:ascii="Times New Roman" w:hAnsi="Times New Roman"/>
            <w:sz w:val="24"/>
            <w:szCs w:val="24"/>
          </w:rPr>
          <w:t>10</w:t>
        </w:r>
      </w:ins>
      <w:r>
        <w:rPr>
          <w:rFonts w:ascii="Times New Roman" w:hAnsi="Times New Roman"/>
          <w:sz w:val="24"/>
          <w:szCs w:val="24"/>
        </w:rPr>
        <w:t xml:space="preserve">.3.  </w:t>
      </w:r>
      <w:r>
        <w:rPr>
          <w:rFonts w:ascii="Times New Roman" w:hAnsi="Times New Roman"/>
          <w:sz w:val="24"/>
          <w:szCs w:val="24"/>
          <w:u w:val="single"/>
        </w:rPr>
        <w:t>TO</w:t>
      </w:r>
      <w:r w:rsidRPr="005148AA">
        <w:rPr>
          <w:rFonts w:ascii="Times New Roman" w:hAnsi="Times New Roman"/>
          <w:sz w:val="24"/>
          <w:szCs w:val="24"/>
          <w:u w:val="single"/>
        </w:rPr>
        <w:t xml:space="preserve"> Delivery Requirements for In-Process Reviews</w:t>
      </w:r>
      <w:r w:rsidRPr="00E034EE">
        <w:rPr>
          <w:rFonts w:ascii="Times New Roman" w:hAnsi="Times New Roman"/>
          <w:sz w:val="24"/>
          <w:szCs w:val="24"/>
        </w:rPr>
        <w:t>.  IPR TO data shall be technically edited and reviewed according to the TMQA</w:t>
      </w:r>
      <w:r>
        <w:rPr>
          <w:rFonts w:ascii="Times New Roman" w:hAnsi="Times New Roman"/>
          <w:sz w:val="24"/>
          <w:szCs w:val="24"/>
        </w:rPr>
        <w:t xml:space="preserve"> Program </w:t>
      </w:r>
      <w:r w:rsidRPr="00E034EE">
        <w:rPr>
          <w:rFonts w:ascii="Times New Roman" w:hAnsi="Times New Roman"/>
          <w:sz w:val="24"/>
          <w:szCs w:val="24"/>
        </w:rPr>
        <w:t>P</w:t>
      </w:r>
      <w:r>
        <w:rPr>
          <w:rFonts w:ascii="Times New Roman" w:hAnsi="Times New Roman"/>
          <w:sz w:val="24"/>
          <w:szCs w:val="24"/>
        </w:rPr>
        <w:t>lan</w:t>
      </w:r>
      <w:r w:rsidRPr="00E034EE">
        <w:rPr>
          <w:rFonts w:ascii="Times New Roman" w:hAnsi="Times New Roman"/>
          <w:sz w:val="24"/>
          <w:szCs w:val="24"/>
        </w:rPr>
        <w:t>.  Manuscript (handwritten) data is not acceptable for any data to be reviewed</w:t>
      </w:r>
      <w:r>
        <w:rPr>
          <w:rFonts w:ascii="Times New Roman" w:hAnsi="Times New Roman"/>
          <w:sz w:val="24"/>
          <w:szCs w:val="24"/>
        </w:rPr>
        <w:t>.</w:t>
      </w:r>
      <w:r w:rsidRPr="00E034EE">
        <w:rPr>
          <w:rFonts w:ascii="Times New Roman" w:hAnsi="Times New Roman"/>
          <w:sz w:val="24"/>
          <w:szCs w:val="24"/>
        </w:rPr>
        <w:t xml:space="preserve"> </w:t>
      </w:r>
      <w:r>
        <w:rPr>
          <w:rFonts w:ascii="Times New Roman" w:hAnsi="Times New Roman"/>
          <w:sz w:val="24"/>
          <w:szCs w:val="24"/>
        </w:rPr>
        <w:t xml:space="preserve"> </w:t>
      </w:r>
      <w:r w:rsidRPr="00E034EE">
        <w:rPr>
          <w:rFonts w:ascii="Times New Roman" w:hAnsi="Times New Roman"/>
          <w:sz w:val="24"/>
          <w:szCs w:val="24"/>
        </w:rPr>
        <w:t>The TMQA</w:t>
      </w:r>
      <w:r>
        <w:rPr>
          <w:rFonts w:ascii="Times New Roman" w:hAnsi="Times New Roman"/>
          <w:sz w:val="24"/>
          <w:szCs w:val="24"/>
        </w:rPr>
        <w:t xml:space="preserve"> Program </w:t>
      </w:r>
      <w:r w:rsidRPr="00E034EE">
        <w:rPr>
          <w:rFonts w:ascii="Times New Roman" w:hAnsi="Times New Roman"/>
          <w:sz w:val="24"/>
          <w:szCs w:val="24"/>
        </w:rPr>
        <w:t>P</w:t>
      </w:r>
      <w:r>
        <w:rPr>
          <w:rFonts w:ascii="Times New Roman" w:hAnsi="Times New Roman"/>
          <w:sz w:val="24"/>
          <w:szCs w:val="24"/>
        </w:rPr>
        <w:t>lan</w:t>
      </w:r>
      <w:r w:rsidRPr="00E034EE">
        <w:rPr>
          <w:rFonts w:ascii="Times New Roman" w:hAnsi="Times New Roman"/>
          <w:sz w:val="24"/>
          <w:szCs w:val="24"/>
        </w:rPr>
        <w:t xml:space="preserve"> checklists shall be available for review by the </w:t>
      </w:r>
      <w:r>
        <w:rPr>
          <w:rFonts w:ascii="Times New Roman" w:hAnsi="Times New Roman"/>
          <w:sz w:val="24"/>
          <w:szCs w:val="24"/>
        </w:rPr>
        <w:t>Government</w:t>
      </w:r>
      <w:r w:rsidRPr="00E034EE">
        <w:rPr>
          <w:rFonts w:ascii="Times New Roman" w:hAnsi="Times New Roman"/>
          <w:sz w:val="24"/>
          <w:szCs w:val="24"/>
        </w:rPr>
        <w:t xml:space="preserve"> during the IPRs. </w:t>
      </w:r>
      <w:r>
        <w:rPr>
          <w:rFonts w:ascii="Times New Roman" w:hAnsi="Times New Roman"/>
          <w:sz w:val="24"/>
          <w:szCs w:val="24"/>
        </w:rPr>
        <w:t xml:space="preserve"> </w:t>
      </w:r>
      <w:del w:id="228" w:author="GONZALES, JACOB L CIV USAF AFMC AFLCMC/LZPTP" w:date="2022-02-08T10:55:00Z">
        <w:r w:rsidRPr="00E034EE">
          <w:rPr>
            <w:rFonts w:ascii="Times New Roman" w:hAnsi="Times New Roman"/>
            <w:sz w:val="24"/>
            <w:szCs w:val="24"/>
          </w:rPr>
          <w:delText xml:space="preserve">IPRs subsequent to the initial review </w:delText>
        </w:r>
        <w:r>
          <w:rPr>
            <w:rFonts w:ascii="Times New Roman" w:hAnsi="Times New Roman"/>
            <w:sz w:val="24"/>
            <w:szCs w:val="24"/>
          </w:rPr>
          <w:delText>may</w:delText>
        </w:r>
        <w:r w:rsidRPr="00E034EE">
          <w:rPr>
            <w:rFonts w:ascii="Times New Roman" w:hAnsi="Times New Roman"/>
            <w:sz w:val="24"/>
            <w:szCs w:val="24"/>
          </w:rPr>
          <w:delText xml:space="preserve"> be accomplished using the approved </w:delText>
        </w:r>
        <w:r>
          <w:rPr>
            <w:rFonts w:ascii="Times New Roman" w:hAnsi="Times New Roman"/>
            <w:sz w:val="24"/>
            <w:szCs w:val="24"/>
          </w:rPr>
          <w:delText xml:space="preserve">IETM </w:delText>
        </w:r>
        <w:r w:rsidRPr="00E034EE">
          <w:rPr>
            <w:rFonts w:ascii="Times New Roman" w:hAnsi="Times New Roman"/>
            <w:sz w:val="24"/>
            <w:szCs w:val="24"/>
          </w:rPr>
          <w:delText>viewing presentation system</w:delText>
        </w:r>
        <w:r>
          <w:rPr>
            <w:rFonts w:ascii="Times New Roman" w:hAnsi="Times New Roman"/>
            <w:sz w:val="24"/>
            <w:szCs w:val="24"/>
          </w:rPr>
          <w:delText xml:space="preserve"> and as specified within the Government provided IPR checklist.  </w:delText>
        </w:r>
      </w:del>
      <w:r>
        <w:rPr>
          <w:rFonts w:ascii="Times New Roman" w:hAnsi="Times New Roman"/>
          <w:sz w:val="24"/>
          <w:szCs w:val="24"/>
        </w:rPr>
        <w:t>Delivery requirements are contained in Section 2</w:t>
      </w:r>
      <w:ins w:id="229" w:author="GONZALES, JACOB L CIV USAF AFMC AFLCMC/LZPTP" w:date="2022-02-08T10:55:00Z">
        <w:r>
          <w:rPr>
            <w:rFonts w:ascii="Times New Roman" w:hAnsi="Times New Roman"/>
            <w:sz w:val="24"/>
            <w:szCs w:val="24"/>
          </w:rPr>
          <w:t>, Table 3</w:t>
        </w:r>
      </w:ins>
      <w:r>
        <w:rPr>
          <w:rFonts w:ascii="Times New Roman" w:hAnsi="Times New Roman"/>
          <w:sz w:val="24"/>
          <w:szCs w:val="24"/>
        </w:rPr>
        <w:t xml:space="preserve"> of the TMCR.</w:t>
      </w:r>
    </w:p>
    <w:p w14:paraId="686B1CBB" w14:textId="7D22B378" w:rsidR="00832FA8" w:rsidRDefault="00832FA8" w:rsidP="00832FA8">
      <w:pPr>
        <w:pStyle w:val="PlainText"/>
        <w:spacing w:after="120"/>
        <w:ind w:left="360"/>
        <w:jc w:val="both"/>
        <w:rPr>
          <w:rFonts w:ascii="Times New Roman" w:eastAsia="Times New Roman" w:hAnsi="Times New Roman"/>
          <w:sz w:val="24"/>
          <w:szCs w:val="20"/>
        </w:rPr>
      </w:pPr>
      <w:del w:id="230" w:author="GONZALES, JACOB L CIV USAF AFMC AFLCMC/LZPTP" w:date="2022-02-08T10:55:00Z">
        <w:r w:rsidRPr="003624A6">
          <w:rPr>
            <w:rFonts w:ascii="Times New Roman" w:eastAsia="Times New Roman" w:hAnsi="Times New Roman"/>
            <w:sz w:val="24"/>
            <w:szCs w:val="20"/>
          </w:rPr>
          <w:delText>1</w:delText>
        </w:r>
        <w:r>
          <w:rPr>
            <w:rFonts w:ascii="Times New Roman" w:eastAsia="Times New Roman" w:hAnsi="Times New Roman"/>
            <w:sz w:val="24"/>
            <w:szCs w:val="20"/>
          </w:rPr>
          <w:delText>1</w:delText>
        </w:r>
      </w:del>
      <w:ins w:id="231" w:author="GONZALES, JACOB L CIV USAF AFMC AFLCMC/LZPTP" w:date="2022-02-08T10:55:00Z">
        <w:r w:rsidRPr="003624A6">
          <w:rPr>
            <w:rFonts w:ascii="Times New Roman" w:eastAsia="Times New Roman" w:hAnsi="Times New Roman"/>
            <w:sz w:val="24"/>
            <w:szCs w:val="20"/>
          </w:rPr>
          <w:t>10</w:t>
        </w:r>
      </w:ins>
      <w:r w:rsidRPr="003624A6">
        <w:rPr>
          <w:rFonts w:ascii="Times New Roman" w:eastAsia="Times New Roman" w:hAnsi="Times New Roman"/>
          <w:sz w:val="24"/>
          <w:szCs w:val="20"/>
        </w:rPr>
        <w:t>.4</w:t>
      </w:r>
      <w:r>
        <w:rPr>
          <w:rFonts w:ascii="Times New Roman" w:eastAsia="Times New Roman" w:hAnsi="Times New Roman"/>
          <w:sz w:val="24"/>
          <w:szCs w:val="20"/>
        </w:rPr>
        <w:t xml:space="preserve">.  </w:t>
      </w:r>
      <w:r w:rsidRPr="00641568">
        <w:rPr>
          <w:rFonts w:ascii="Times New Roman" w:eastAsia="Times New Roman" w:hAnsi="Times New Roman"/>
          <w:sz w:val="24"/>
          <w:szCs w:val="20"/>
          <w:u w:val="single"/>
        </w:rPr>
        <w:t>TO Certification</w:t>
      </w:r>
      <w:r w:rsidRPr="00641568">
        <w:rPr>
          <w:rFonts w:ascii="Times New Roman" w:eastAsia="Times New Roman" w:hAnsi="Times New Roman"/>
          <w:sz w:val="24"/>
          <w:szCs w:val="20"/>
        </w:rPr>
        <w:t>.</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Contractor</w:t>
      </w:r>
      <w:r w:rsidRPr="002957E2">
        <w:rPr>
          <w:rFonts w:ascii="Times New Roman" w:eastAsia="Times New Roman" w:hAnsi="Times New Roman"/>
          <w:sz w:val="24"/>
          <w:szCs w:val="20"/>
        </w:rPr>
        <w:t xml:space="preserve"> shall certify that new TO proce</w:t>
      </w:r>
      <w:r>
        <w:rPr>
          <w:rFonts w:ascii="Times New Roman" w:eastAsia="Times New Roman" w:hAnsi="Times New Roman"/>
          <w:sz w:val="24"/>
          <w:szCs w:val="20"/>
        </w:rPr>
        <w:t>dures and data developed to sup</w:t>
      </w:r>
      <w:r w:rsidRPr="002957E2">
        <w:rPr>
          <w:rFonts w:ascii="Times New Roman" w:eastAsia="Times New Roman" w:hAnsi="Times New Roman"/>
          <w:sz w:val="24"/>
          <w:szCs w:val="20"/>
        </w:rPr>
        <w:t xml:space="preserve">port the program are </w:t>
      </w:r>
      <w:del w:id="232" w:author="GONZALES, JACOB L CIV USAF AFMC AFLCMC/LZPTP" w:date="2022-02-08T10:55:00Z">
        <w:r>
          <w:rPr>
            <w:rFonts w:ascii="Times New Roman" w:eastAsia="Times New Roman" w:hAnsi="Times New Roman"/>
            <w:sz w:val="24"/>
            <w:szCs w:val="20"/>
          </w:rPr>
          <w:delText>safe,</w:delText>
        </w:r>
        <w:r w:rsidRPr="002957E2">
          <w:rPr>
            <w:rFonts w:ascii="Times New Roman" w:eastAsia="Times New Roman" w:hAnsi="Times New Roman"/>
            <w:sz w:val="24"/>
            <w:szCs w:val="20"/>
          </w:rPr>
          <w:delText xml:space="preserve"> </w:delText>
        </w:r>
      </w:del>
      <w:r w:rsidRPr="002957E2">
        <w:rPr>
          <w:rFonts w:ascii="Times New Roman" w:eastAsia="Times New Roman" w:hAnsi="Times New Roman"/>
          <w:sz w:val="24"/>
          <w:szCs w:val="20"/>
        </w:rPr>
        <w:t>accurate, adequate, current,</w:t>
      </w:r>
      <w:r>
        <w:rPr>
          <w:rFonts w:ascii="Times New Roman" w:eastAsia="Times New Roman" w:hAnsi="Times New Roman"/>
          <w:sz w:val="24"/>
          <w:szCs w:val="20"/>
        </w:rPr>
        <w:t xml:space="preserve"> </w:t>
      </w:r>
      <w:ins w:id="233" w:author="GONZALES, JACOB L CIV USAF AFMC AFLCMC/LZPTP" w:date="2022-02-08T10:55:00Z">
        <w:r>
          <w:rPr>
            <w:rFonts w:ascii="Times New Roman" w:eastAsia="Times New Roman" w:hAnsi="Times New Roman"/>
            <w:sz w:val="24"/>
            <w:szCs w:val="20"/>
          </w:rPr>
          <w:t>safe,</w:t>
        </w:r>
        <w:r w:rsidRPr="002957E2">
          <w:rPr>
            <w:rFonts w:ascii="Times New Roman" w:eastAsia="Times New Roman" w:hAnsi="Times New Roman"/>
            <w:sz w:val="24"/>
            <w:szCs w:val="20"/>
          </w:rPr>
          <w:t xml:space="preserve"> </w:t>
        </w:r>
      </w:ins>
      <w:r w:rsidRPr="002957E2">
        <w:rPr>
          <w:rFonts w:ascii="Times New Roman" w:eastAsia="Times New Roman" w:hAnsi="Times New Roman"/>
          <w:sz w:val="24"/>
          <w:szCs w:val="20"/>
        </w:rPr>
        <w:t xml:space="preserve">and usable for their intended purpose.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Government may witness the certification activities.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w:t>
      </w:r>
      <w:r>
        <w:rPr>
          <w:rFonts w:ascii="Times New Roman" w:eastAsia="Times New Roman" w:hAnsi="Times New Roman"/>
          <w:sz w:val="24"/>
          <w:szCs w:val="20"/>
        </w:rPr>
        <w:t>Contractor</w:t>
      </w:r>
      <w:r w:rsidRPr="002957E2">
        <w:rPr>
          <w:rFonts w:ascii="Times New Roman" w:eastAsia="Times New Roman" w:hAnsi="Times New Roman"/>
          <w:sz w:val="24"/>
          <w:szCs w:val="20"/>
        </w:rPr>
        <w:t xml:space="preserve"> shall incorporate comments generated by the cer</w:t>
      </w:r>
      <w:r>
        <w:rPr>
          <w:rFonts w:ascii="Times New Roman" w:eastAsia="Times New Roman" w:hAnsi="Times New Roman"/>
          <w:sz w:val="24"/>
          <w:szCs w:val="20"/>
        </w:rPr>
        <w:t>tification process into the TO</w:t>
      </w:r>
      <w:r w:rsidRPr="002957E2">
        <w:rPr>
          <w:rFonts w:ascii="Times New Roman" w:eastAsia="Times New Roman" w:hAnsi="Times New Roman"/>
          <w:sz w:val="24"/>
          <w:szCs w:val="20"/>
        </w:rPr>
        <w:t xml:space="preserve">s prior to submitting the TOs for verification.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At the </w:t>
      </w:r>
      <w:r w:rsidRPr="00957C4D">
        <w:rPr>
          <w:rFonts w:ascii="Times New Roman" w:eastAsia="Times New Roman" w:hAnsi="Times New Roman"/>
          <w:sz w:val="24"/>
          <w:szCs w:val="20"/>
        </w:rPr>
        <w:t xml:space="preserve">completion of the certification, the </w:t>
      </w:r>
      <w:r>
        <w:rPr>
          <w:rFonts w:ascii="Times New Roman" w:eastAsia="Times New Roman" w:hAnsi="Times New Roman"/>
          <w:sz w:val="24"/>
          <w:szCs w:val="20"/>
        </w:rPr>
        <w:t>Contractor</w:t>
      </w:r>
      <w:r w:rsidRPr="00957C4D">
        <w:rPr>
          <w:rFonts w:ascii="Times New Roman" w:eastAsia="Times New Roman" w:hAnsi="Times New Roman"/>
          <w:sz w:val="24"/>
          <w:szCs w:val="20"/>
        </w:rPr>
        <w:t xml:space="preserve"> shall submit a letter to the TOMA</w:t>
      </w:r>
      <w:r>
        <w:rPr>
          <w:rFonts w:ascii="Times New Roman" w:eastAsia="Times New Roman" w:hAnsi="Times New Roman"/>
          <w:sz w:val="24"/>
          <w:szCs w:val="20"/>
        </w:rPr>
        <w:t xml:space="preserve"> through the Government PCO and PM</w:t>
      </w:r>
      <w:r w:rsidRPr="00957C4D">
        <w:rPr>
          <w:rFonts w:ascii="Times New Roman" w:eastAsia="Times New Roman" w:hAnsi="Times New Roman"/>
          <w:sz w:val="24"/>
          <w:szCs w:val="20"/>
        </w:rPr>
        <w:t xml:space="preserve"> stating that certifica</w:t>
      </w:r>
      <w:r w:rsidRPr="002957E2">
        <w:rPr>
          <w:rFonts w:ascii="Times New Roman" w:eastAsia="Times New Roman" w:hAnsi="Times New Roman"/>
          <w:sz w:val="24"/>
          <w:szCs w:val="20"/>
        </w:rPr>
        <w:t>tion has been completed</w:t>
      </w:r>
      <w:r>
        <w:rPr>
          <w:rFonts w:ascii="Times New Roman" w:eastAsia="Times New Roman" w:hAnsi="Times New Roman"/>
          <w:sz w:val="24"/>
          <w:szCs w:val="20"/>
        </w:rPr>
        <w:t>, the certification method used,</w:t>
      </w:r>
      <w:r w:rsidRPr="002957E2">
        <w:rPr>
          <w:rFonts w:ascii="Times New Roman" w:eastAsia="Times New Roman" w:hAnsi="Times New Roman"/>
          <w:sz w:val="24"/>
          <w:szCs w:val="20"/>
        </w:rPr>
        <w:t xml:space="preserve"> and that any deficiencies identified during the process have been corrected.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w:t>
      </w:r>
      <w:r>
        <w:rPr>
          <w:rFonts w:ascii="Times New Roman" w:eastAsia="Times New Roman" w:hAnsi="Times New Roman"/>
          <w:sz w:val="24"/>
          <w:szCs w:val="20"/>
        </w:rPr>
        <w:t>Contractor</w:t>
      </w:r>
      <w:r w:rsidRPr="002957E2">
        <w:rPr>
          <w:rFonts w:ascii="Times New Roman" w:eastAsia="Times New Roman" w:hAnsi="Times New Roman"/>
          <w:sz w:val="24"/>
          <w:szCs w:val="20"/>
        </w:rPr>
        <w:t xml:space="preserve"> will ensure all necessary changes and corrections to affected manuals are accomplis</w:t>
      </w:r>
      <w:r>
        <w:rPr>
          <w:rFonts w:ascii="Times New Roman" w:eastAsia="Times New Roman" w:hAnsi="Times New Roman"/>
          <w:sz w:val="24"/>
          <w:szCs w:val="20"/>
        </w:rPr>
        <w:t>hed in time to meet contract de</w:t>
      </w:r>
      <w:r w:rsidRPr="002957E2">
        <w:rPr>
          <w:rFonts w:ascii="Times New Roman" w:eastAsia="Times New Roman" w:hAnsi="Times New Roman"/>
          <w:sz w:val="24"/>
          <w:szCs w:val="20"/>
        </w:rPr>
        <w:t xml:space="preserve">livery schedule requirements. </w:t>
      </w:r>
      <w:r>
        <w:rPr>
          <w:rFonts w:ascii="Times New Roman" w:eastAsia="Times New Roman" w:hAnsi="Times New Roman"/>
          <w:sz w:val="24"/>
          <w:szCs w:val="20"/>
        </w:rPr>
        <w:t xml:space="preserve"> </w:t>
      </w:r>
      <w:r w:rsidRPr="006E190B">
        <w:rPr>
          <w:rFonts w:ascii="Times New Roman" w:eastAsia="Times New Roman" w:hAnsi="Times New Roman"/>
          <w:sz w:val="24"/>
          <w:szCs w:val="20"/>
        </w:rPr>
        <w:t>The Contractor shall notify the Government, as identified in the contract, at least 180 days prior to the need date, of any Government Furnished Property</w:t>
      </w:r>
      <w:r>
        <w:rPr>
          <w:rFonts w:ascii="Times New Roman" w:eastAsia="Times New Roman" w:hAnsi="Times New Roman"/>
          <w:sz w:val="24"/>
          <w:szCs w:val="20"/>
        </w:rPr>
        <w:t xml:space="preserve"> (GFP)</w:t>
      </w:r>
      <w:r w:rsidRPr="006E190B">
        <w:rPr>
          <w:rFonts w:ascii="Times New Roman" w:eastAsia="Times New Roman" w:hAnsi="Times New Roman"/>
          <w:sz w:val="24"/>
          <w:szCs w:val="20"/>
        </w:rPr>
        <w:t xml:space="preserve">, Information, and/or Government Furnished Equipment (GFI/GFE) as required, to perform certification tasks.  </w:t>
      </w:r>
      <w:del w:id="234" w:author="GONZALES, JACOB L CIV USAF AFMC AFLCMC/LZPTP" w:date="2022-02-08T10:55:00Z">
        <w:r w:rsidRPr="002957E2">
          <w:rPr>
            <w:rFonts w:ascii="Times New Roman" w:eastAsia="Times New Roman" w:hAnsi="Times New Roman"/>
            <w:sz w:val="24"/>
            <w:szCs w:val="20"/>
          </w:rPr>
          <w:delText xml:space="preserve">Technical </w:delText>
        </w:r>
        <w:r>
          <w:rPr>
            <w:rFonts w:ascii="Times New Roman" w:eastAsia="Times New Roman" w:hAnsi="Times New Roman"/>
            <w:sz w:val="24"/>
            <w:szCs w:val="20"/>
          </w:rPr>
          <w:delText>O</w:delText>
        </w:r>
        <w:r w:rsidRPr="002957E2">
          <w:rPr>
            <w:rFonts w:ascii="Times New Roman" w:eastAsia="Times New Roman" w:hAnsi="Times New Roman"/>
            <w:sz w:val="24"/>
            <w:szCs w:val="20"/>
          </w:rPr>
          <w:delText xml:space="preserve">rder </w:delText>
        </w:r>
      </w:del>
      <w:ins w:id="235" w:author="GONZALES, JACOB L CIV USAF AFMC AFLCMC/LZPTP" w:date="2022-02-08T10:55:00Z">
        <w:r w:rsidRPr="006E190B">
          <w:rPr>
            <w:rFonts w:ascii="Times New Roman" w:eastAsia="Times New Roman" w:hAnsi="Times New Roman"/>
            <w:sz w:val="24"/>
            <w:szCs w:val="20"/>
          </w:rPr>
          <w:t xml:space="preserve">TO </w:t>
        </w:r>
      </w:ins>
      <w:r w:rsidRPr="006E190B">
        <w:rPr>
          <w:rFonts w:ascii="Times New Roman" w:eastAsia="Times New Roman" w:hAnsi="Times New Roman"/>
          <w:sz w:val="24"/>
          <w:szCs w:val="20"/>
        </w:rPr>
        <w:t xml:space="preserve">00-5-1 and </w:t>
      </w:r>
      <w:ins w:id="236" w:author="GONZALES, JACOB L CIV USAF AFMC AFLCMC/LZPTP" w:date="2022-02-08T10:55:00Z">
        <w:r w:rsidRPr="006E190B">
          <w:rPr>
            <w:rFonts w:ascii="Times New Roman" w:eastAsia="Times New Roman" w:hAnsi="Times New Roman"/>
            <w:sz w:val="24"/>
            <w:szCs w:val="20"/>
          </w:rPr>
          <w:t xml:space="preserve">TO </w:t>
        </w:r>
      </w:ins>
      <w:r w:rsidRPr="006E190B">
        <w:rPr>
          <w:rFonts w:ascii="Times New Roman" w:eastAsia="Times New Roman" w:hAnsi="Times New Roman"/>
          <w:sz w:val="24"/>
          <w:szCs w:val="20"/>
        </w:rPr>
        <w:t xml:space="preserve">00-5-3 shall be referenced for additional information on TO </w:t>
      </w:r>
      <w:del w:id="237" w:author="GONZALES, JACOB L CIV USAF AFMC AFLCMC/LZPTP" w:date="2022-02-08T10:55:00Z">
        <w:r>
          <w:rPr>
            <w:rFonts w:ascii="Times New Roman" w:eastAsia="Times New Roman" w:hAnsi="Times New Roman"/>
            <w:sz w:val="24"/>
            <w:szCs w:val="20"/>
          </w:rPr>
          <w:delText>c</w:delText>
        </w:r>
        <w:r w:rsidRPr="002957E2">
          <w:rPr>
            <w:rFonts w:ascii="Times New Roman" w:eastAsia="Times New Roman" w:hAnsi="Times New Roman"/>
            <w:sz w:val="24"/>
            <w:szCs w:val="20"/>
          </w:rPr>
          <w:delText>ertification</w:delText>
        </w:r>
      </w:del>
      <w:ins w:id="238" w:author="GONZALES, JACOB L CIV USAF AFMC AFLCMC/LZPTP" w:date="2022-02-08T10:55:00Z">
        <w:r w:rsidRPr="006E190B">
          <w:rPr>
            <w:rFonts w:ascii="Times New Roman" w:eastAsia="Times New Roman" w:hAnsi="Times New Roman"/>
            <w:sz w:val="24"/>
            <w:szCs w:val="20"/>
          </w:rPr>
          <w:t>Certification</w:t>
        </w:r>
      </w:ins>
      <w:r w:rsidRPr="006E190B">
        <w:rPr>
          <w:rFonts w:ascii="Times New Roman" w:eastAsia="Times New Roman" w:hAnsi="Times New Roman"/>
          <w:sz w:val="24"/>
          <w:szCs w:val="20"/>
        </w:rPr>
        <w:t xml:space="preserve"> requirements.</w:t>
      </w:r>
    </w:p>
    <w:p w14:paraId="703A12D0" w14:textId="374C0BB7" w:rsidR="00832FA8" w:rsidRPr="002957E2" w:rsidRDefault="00832FA8" w:rsidP="00832FA8">
      <w:pPr>
        <w:pStyle w:val="PlainText"/>
        <w:spacing w:after="120"/>
        <w:ind w:left="810"/>
        <w:jc w:val="both"/>
        <w:rPr>
          <w:rFonts w:ascii="Times New Roman" w:eastAsia="Times New Roman" w:hAnsi="Times New Roman"/>
          <w:sz w:val="24"/>
          <w:szCs w:val="20"/>
        </w:rPr>
      </w:pPr>
      <w:del w:id="239" w:author="GONZALES, JACOB L CIV USAF AFMC AFLCMC/LZPTP" w:date="2022-02-08T10:55:00Z">
        <w:r>
          <w:rPr>
            <w:rFonts w:ascii="Times New Roman" w:eastAsia="Times New Roman" w:hAnsi="Times New Roman"/>
            <w:sz w:val="24"/>
            <w:szCs w:val="20"/>
          </w:rPr>
          <w:delText>11</w:delText>
        </w:r>
      </w:del>
      <w:ins w:id="240" w:author="GONZALES, JACOB L CIV USAF AFMC AFLCMC/LZPTP" w:date="2022-02-08T10:55:00Z">
        <w:r>
          <w:rPr>
            <w:rFonts w:ascii="Times New Roman" w:eastAsia="Times New Roman" w:hAnsi="Times New Roman"/>
            <w:sz w:val="24"/>
            <w:szCs w:val="20"/>
          </w:rPr>
          <w:t>10</w:t>
        </w:r>
      </w:ins>
      <w:r>
        <w:rPr>
          <w:rFonts w:ascii="Times New Roman" w:eastAsia="Times New Roman" w:hAnsi="Times New Roman"/>
          <w:sz w:val="24"/>
          <w:szCs w:val="20"/>
        </w:rPr>
        <w:t xml:space="preserve">.4.1.  The Contractor shall propose opportunities to perform TO certification activities in conjunction with Government verification IAW TO 00-5-3, where applicable.  </w:t>
      </w:r>
    </w:p>
    <w:p w14:paraId="7EF0B071" w14:textId="338853C7" w:rsidR="00832FA8" w:rsidRDefault="00832FA8" w:rsidP="00832FA8">
      <w:pPr>
        <w:pStyle w:val="PlainText"/>
        <w:spacing w:after="120"/>
        <w:ind w:left="360"/>
        <w:jc w:val="both"/>
        <w:rPr>
          <w:rFonts w:ascii="Times New Roman" w:hAnsi="Times New Roman"/>
          <w:sz w:val="24"/>
          <w:szCs w:val="24"/>
        </w:rPr>
      </w:pPr>
      <w:del w:id="241" w:author="GONZALES, JACOB L CIV USAF AFMC AFLCMC/LZPTP" w:date="2022-02-08T10:55:00Z">
        <w:r>
          <w:rPr>
            <w:rFonts w:ascii="Times New Roman" w:hAnsi="Times New Roman"/>
            <w:sz w:val="24"/>
            <w:szCs w:val="24"/>
          </w:rPr>
          <w:delText>11</w:delText>
        </w:r>
      </w:del>
      <w:ins w:id="242" w:author="GONZALES, JACOB L CIV USAF AFMC AFLCMC/LZPTP" w:date="2022-02-08T10:55:00Z">
        <w:r>
          <w:rPr>
            <w:rFonts w:ascii="Times New Roman" w:hAnsi="Times New Roman"/>
            <w:sz w:val="24"/>
            <w:szCs w:val="24"/>
          </w:rPr>
          <w:t>10</w:t>
        </w:r>
      </w:ins>
      <w:r>
        <w:rPr>
          <w:rFonts w:ascii="Times New Roman" w:hAnsi="Times New Roman"/>
          <w:sz w:val="24"/>
          <w:szCs w:val="24"/>
        </w:rPr>
        <w:t xml:space="preserve">.5.  </w:t>
      </w:r>
      <w:r w:rsidRPr="005148AA">
        <w:rPr>
          <w:rFonts w:ascii="Times New Roman" w:hAnsi="Times New Roman"/>
          <w:sz w:val="24"/>
          <w:szCs w:val="24"/>
          <w:u w:val="single"/>
        </w:rPr>
        <w:t>Verification Support</w:t>
      </w:r>
      <w:r w:rsidRPr="00E034EE">
        <w:rPr>
          <w:rFonts w:ascii="Times New Roman" w:hAnsi="Times New Roman"/>
          <w:sz w:val="24"/>
          <w:szCs w:val="24"/>
        </w:rPr>
        <w:t xml:space="preserve">.  The </w:t>
      </w:r>
      <w:r>
        <w:rPr>
          <w:rFonts w:ascii="Times New Roman" w:hAnsi="Times New Roman"/>
          <w:sz w:val="24"/>
          <w:szCs w:val="24"/>
        </w:rPr>
        <w:t>Contractor</w:t>
      </w:r>
      <w:r w:rsidRPr="00E034EE">
        <w:rPr>
          <w:rFonts w:ascii="Times New Roman" w:hAnsi="Times New Roman"/>
          <w:sz w:val="24"/>
          <w:szCs w:val="24"/>
        </w:rPr>
        <w:t xml:space="preserve"> shall support </w:t>
      </w:r>
      <w:r>
        <w:rPr>
          <w:rFonts w:ascii="Times New Roman" w:hAnsi="Times New Roman"/>
          <w:sz w:val="24"/>
          <w:szCs w:val="24"/>
        </w:rPr>
        <w:t>Government</w:t>
      </w:r>
      <w:r w:rsidRPr="00E034EE">
        <w:rPr>
          <w:rFonts w:ascii="Times New Roman" w:hAnsi="Times New Roman"/>
          <w:sz w:val="24"/>
          <w:szCs w:val="24"/>
        </w:rPr>
        <w:t xml:space="preserve"> verification activities as required by the TOMA</w:t>
      </w:r>
      <w:r>
        <w:rPr>
          <w:rFonts w:ascii="Times New Roman" w:hAnsi="Times New Roman"/>
          <w:sz w:val="24"/>
          <w:szCs w:val="24"/>
        </w:rPr>
        <w:t xml:space="preserve"> and the program Technical Order Life Cycle Verification Plan (TOLCVP)</w:t>
      </w:r>
      <w:r w:rsidRPr="00E034EE">
        <w:rPr>
          <w:rFonts w:ascii="Times New Roman" w:hAnsi="Times New Roman"/>
          <w:sz w:val="24"/>
          <w:szCs w:val="24"/>
        </w:rPr>
        <w:t xml:space="preserve">.  Contractor verification support will consist of on station technical writing </w:t>
      </w:r>
      <w:r>
        <w:rPr>
          <w:rFonts w:ascii="Times New Roman" w:hAnsi="Times New Roman"/>
          <w:sz w:val="24"/>
          <w:szCs w:val="24"/>
        </w:rPr>
        <w:t xml:space="preserve">and </w:t>
      </w:r>
      <w:r w:rsidRPr="00E034EE">
        <w:rPr>
          <w:rFonts w:ascii="Times New Roman" w:hAnsi="Times New Roman"/>
          <w:sz w:val="24"/>
          <w:szCs w:val="24"/>
        </w:rPr>
        <w:t>engi</w:t>
      </w:r>
      <w:r>
        <w:rPr>
          <w:rFonts w:ascii="Times New Roman" w:hAnsi="Times New Roman"/>
          <w:sz w:val="24"/>
          <w:szCs w:val="24"/>
        </w:rPr>
        <w:t>neering sup</w:t>
      </w:r>
      <w:r w:rsidRPr="00E034EE">
        <w:rPr>
          <w:rFonts w:ascii="Times New Roman" w:hAnsi="Times New Roman"/>
          <w:sz w:val="24"/>
          <w:szCs w:val="24"/>
        </w:rPr>
        <w:t>port</w:t>
      </w:r>
      <w:r>
        <w:rPr>
          <w:rFonts w:ascii="Times New Roman" w:hAnsi="Times New Roman"/>
          <w:sz w:val="24"/>
          <w:szCs w:val="24"/>
        </w:rPr>
        <w:t>.  The Contractor shall</w:t>
      </w:r>
      <w:r w:rsidRPr="00E034EE">
        <w:rPr>
          <w:rFonts w:ascii="Times New Roman" w:hAnsi="Times New Roman"/>
          <w:sz w:val="24"/>
          <w:szCs w:val="24"/>
        </w:rPr>
        <w:t xml:space="preserve"> maintain a master mark-up of the </w:t>
      </w:r>
      <w:del w:id="243" w:author="GONZALES, JACOB L CIV USAF AFMC AFLCMC/LZPTP" w:date="2022-02-08T10:55:00Z">
        <w:r>
          <w:rPr>
            <w:rFonts w:ascii="Times New Roman" w:hAnsi="Times New Roman"/>
            <w:sz w:val="24"/>
            <w:szCs w:val="24"/>
          </w:rPr>
          <w:delText>TM or list of approved changes</w:delText>
        </w:r>
      </w:del>
      <w:ins w:id="244" w:author="GONZALES, JACOB L CIV USAF AFMC AFLCMC/LZPTP" w:date="2022-02-08T10:55:00Z">
        <w:r w:rsidRPr="00E034EE">
          <w:rPr>
            <w:rFonts w:ascii="Times New Roman" w:hAnsi="Times New Roman"/>
            <w:sz w:val="24"/>
            <w:szCs w:val="24"/>
          </w:rPr>
          <w:t>document</w:t>
        </w:r>
      </w:ins>
      <w:r w:rsidRPr="00E034EE">
        <w:rPr>
          <w:rFonts w:ascii="Times New Roman" w:hAnsi="Times New Roman"/>
          <w:sz w:val="24"/>
          <w:szCs w:val="24"/>
        </w:rPr>
        <w:t xml:space="preserve"> and record minute </w:t>
      </w:r>
      <w:r>
        <w:rPr>
          <w:rFonts w:ascii="Times New Roman" w:hAnsi="Times New Roman"/>
          <w:sz w:val="24"/>
          <w:szCs w:val="24"/>
        </w:rPr>
        <w:t>items during the Government veri</w:t>
      </w:r>
      <w:r w:rsidRPr="00E034EE">
        <w:rPr>
          <w:rFonts w:ascii="Times New Roman" w:hAnsi="Times New Roman"/>
          <w:sz w:val="24"/>
          <w:szCs w:val="24"/>
        </w:rPr>
        <w:t>fication process.</w:t>
      </w:r>
      <w:r>
        <w:rPr>
          <w:rFonts w:ascii="Times New Roman" w:hAnsi="Times New Roman"/>
          <w:sz w:val="24"/>
          <w:szCs w:val="24"/>
        </w:rPr>
        <w:t xml:space="preserve"> </w:t>
      </w:r>
      <w:r w:rsidRPr="00E034EE">
        <w:rPr>
          <w:rFonts w:ascii="Times New Roman" w:hAnsi="Times New Roman"/>
          <w:sz w:val="24"/>
          <w:szCs w:val="24"/>
        </w:rPr>
        <w:t xml:space="preserve"> The </w:t>
      </w:r>
      <w:r>
        <w:rPr>
          <w:rFonts w:ascii="Times New Roman" w:hAnsi="Times New Roman"/>
          <w:sz w:val="24"/>
          <w:szCs w:val="24"/>
        </w:rPr>
        <w:t>Contractor</w:t>
      </w:r>
      <w:r w:rsidRPr="00E034EE">
        <w:rPr>
          <w:rFonts w:ascii="Times New Roman" w:hAnsi="Times New Roman"/>
          <w:sz w:val="24"/>
          <w:szCs w:val="24"/>
        </w:rPr>
        <w:t xml:space="preserve"> shall also support all </w:t>
      </w:r>
      <w:r>
        <w:rPr>
          <w:rFonts w:ascii="Times New Roman" w:hAnsi="Times New Roman"/>
          <w:sz w:val="24"/>
          <w:szCs w:val="24"/>
        </w:rPr>
        <w:t>post verification</w:t>
      </w:r>
      <w:r w:rsidRPr="00E034EE">
        <w:rPr>
          <w:rFonts w:ascii="Times New Roman" w:hAnsi="Times New Roman"/>
          <w:sz w:val="24"/>
          <w:szCs w:val="24"/>
        </w:rPr>
        <w:t xml:space="preserve"> reviews</w:t>
      </w:r>
      <w:r>
        <w:rPr>
          <w:rFonts w:ascii="Times New Roman" w:hAnsi="Times New Roman"/>
          <w:sz w:val="24"/>
          <w:szCs w:val="24"/>
        </w:rPr>
        <w:t xml:space="preserve"> and ensure availability until 100% task verification is attained by the Government</w:t>
      </w:r>
      <w:r w:rsidRPr="00E034EE">
        <w:rPr>
          <w:rFonts w:ascii="Times New Roman" w:hAnsi="Times New Roman"/>
          <w:sz w:val="24"/>
          <w:szCs w:val="24"/>
        </w:rPr>
        <w:t>.</w:t>
      </w:r>
    </w:p>
    <w:p w14:paraId="405B63AE" w14:textId="24C622B2" w:rsidR="00797B06" w:rsidRPr="00FD70CB" w:rsidRDefault="00797B06" w:rsidP="00832FA8">
      <w:pPr>
        <w:pStyle w:val="PlainText"/>
        <w:spacing w:after="120"/>
        <w:ind w:left="720"/>
        <w:jc w:val="both"/>
        <w:rPr>
          <w:rFonts w:ascii="Times New Roman" w:hAnsi="Times New Roman"/>
          <w:color w:val="00B0F0"/>
          <w:sz w:val="24"/>
          <w:szCs w:val="24"/>
          <w:rPrChange w:id="245" w:author="GONZALES, JACOB L CIV USAF AFMC AFLCMC/LZPTP" w:date="2022-02-15T11:38:00Z">
            <w:rPr>
              <w:rFonts w:ascii="Times New Roman" w:hAnsi="Times New Roman"/>
              <w:sz w:val="24"/>
              <w:szCs w:val="24"/>
            </w:rPr>
          </w:rPrChange>
        </w:rPr>
      </w:pPr>
      <w:r w:rsidRPr="00FD70CB">
        <w:rPr>
          <w:rFonts w:ascii="Times New Roman" w:hAnsi="Times New Roman"/>
          <w:color w:val="00B0F0"/>
          <w:sz w:val="24"/>
          <w:szCs w:val="24"/>
          <w:rPrChange w:id="246" w:author="GONZALES, JACOB L CIV USAF AFMC AFLCMC/LZPTP" w:date="2022-02-15T11:38:00Z">
            <w:rPr>
              <w:rFonts w:ascii="Times New Roman" w:hAnsi="Times New Roman"/>
              <w:sz w:val="24"/>
              <w:szCs w:val="24"/>
            </w:rPr>
          </w:rPrChange>
        </w:rPr>
        <w:lastRenderedPageBreak/>
        <w:t>S1000D ONLY</w:t>
      </w:r>
    </w:p>
    <w:p w14:paraId="1002C5A6" w14:textId="6E795915" w:rsidR="00832FA8" w:rsidRPr="002D5B3E" w:rsidRDefault="00832FA8" w:rsidP="00832FA8">
      <w:pPr>
        <w:pStyle w:val="PlainText"/>
        <w:spacing w:after="120"/>
        <w:ind w:left="720"/>
        <w:jc w:val="both"/>
        <w:rPr>
          <w:del w:id="247" w:author="GONZALES, JACOB L CIV USAF AFMC AFLCMC/LZPTP" w:date="2022-02-08T10:55:00Z"/>
          <w:rFonts w:ascii="Times New Roman" w:hAnsi="Times New Roman"/>
          <w:sz w:val="24"/>
          <w:szCs w:val="24"/>
        </w:rPr>
      </w:pPr>
      <w:del w:id="248" w:author="GONZALES, JACOB L CIV USAF AFMC AFLCMC/LZPTP" w:date="2022-02-08T10:55:00Z">
        <w:r>
          <w:rPr>
            <w:rFonts w:ascii="Times New Roman" w:hAnsi="Times New Roman"/>
            <w:sz w:val="24"/>
            <w:szCs w:val="24"/>
          </w:rPr>
          <w:delText>11.5.1.  Verification of IETMs</w:delText>
        </w:r>
        <w:r w:rsidRPr="00180BBE">
          <w:rPr>
            <w:rFonts w:ascii="Times New Roman" w:hAnsi="Times New Roman"/>
            <w:sz w:val="24"/>
            <w:szCs w:val="24"/>
          </w:rPr>
          <w:delText xml:space="preserve"> </w:delText>
        </w:r>
        <w:r>
          <w:rPr>
            <w:rFonts w:ascii="Times New Roman" w:hAnsi="Times New Roman"/>
            <w:sz w:val="24"/>
            <w:szCs w:val="24"/>
          </w:rPr>
          <w:delText>requires</w:delText>
        </w:r>
        <w:r w:rsidRPr="00180BBE">
          <w:rPr>
            <w:rFonts w:ascii="Times New Roman" w:hAnsi="Times New Roman"/>
            <w:sz w:val="24"/>
            <w:szCs w:val="24"/>
          </w:rPr>
          <w:delText xml:space="preserve"> unique process</w:delText>
        </w:r>
        <w:r>
          <w:rPr>
            <w:rFonts w:ascii="Times New Roman" w:hAnsi="Times New Roman"/>
            <w:sz w:val="24"/>
            <w:szCs w:val="24"/>
          </w:rPr>
          <w:delText>es</w:delText>
        </w:r>
        <w:r w:rsidRPr="00180BBE">
          <w:rPr>
            <w:rFonts w:ascii="Times New Roman" w:hAnsi="Times New Roman"/>
            <w:sz w:val="24"/>
            <w:szCs w:val="24"/>
          </w:rPr>
          <w:delText xml:space="preserve"> and procedures to verify </w:delText>
        </w:r>
        <w:r>
          <w:rPr>
            <w:rFonts w:ascii="Times New Roman" w:hAnsi="Times New Roman"/>
            <w:sz w:val="24"/>
            <w:szCs w:val="24"/>
          </w:rPr>
          <w:delText xml:space="preserve">the </w:delText>
        </w:r>
        <w:r w:rsidRPr="00180BBE">
          <w:rPr>
            <w:rFonts w:ascii="Times New Roman" w:hAnsi="Times New Roman"/>
            <w:sz w:val="24"/>
            <w:szCs w:val="24"/>
          </w:rPr>
          <w:delText>content.  Verification results can be incorporated us</w:delText>
        </w:r>
        <w:r>
          <w:rPr>
            <w:rFonts w:ascii="Times New Roman" w:hAnsi="Times New Roman"/>
            <w:sz w:val="24"/>
            <w:szCs w:val="24"/>
          </w:rPr>
          <w:delText>ing traditional pre-publication</w:delText>
        </w:r>
        <w:r w:rsidRPr="00180BBE">
          <w:rPr>
            <w:rFonts w:ascii="Times New Roman" w:hAnsi="Times New Roman"/>
            <w:sz w:val="24"/>
            <w:szCs w:val="24"/>
          </w:rPr>
          <w:delText xml:space="preserve"> review methods or updated in real-time during the verification.</w:delText>
        </w:r>
        <w:r>
          <w:delText xml:space="preserve"> </w:delText>
        </w:r>
        <w:r>
          <w:rPr>
            <w:rFonts w:ascii="Times New Roman" w:hAnsi="Times New Roman"/>
            <w:sz w:val="24"/>
            <w:szCs w:val="24"/>
          </w:rPr>
          <w:delText xml:space="preserve"> The Contractor shall provide technical support and common source database maintenance personnel required for changes resulting from verification.  </w:delText>
        </w:r>
      </w:del>
    </w:p>
    <w:p w14:paraId="72ADDB0E" w14:textId="24C7F840" w:rsidR="00832FA8" w:rsidRDefault="00832FA8" w:rsidP="00832FA8">
      <w:pPr>
        <w:pStyle w:val="PlainText"/>
        <w:spacing w:after="120"/>
        <w:ind w:left="360"/>
        <w:jc w:val="both"/>
      </w:pPr>
      <w:del w:id="249" w:author="GONZALES, JACOB L CIV USAF AFMC AFLCMC/LZPTP" w:date="2022-02-08T10:55:00Z">
        <w:r w:rsidRPr="000731B9">
          <w:rPr>
            <w:rFonts w:ascii="Times New Roman" w:hAnsi="Times New Roman"/>
            <w:sz w:val="24"/>
            <w:szCs w:val="24"/>
          </w:rPr>
          <w:delText>1</w:delText>
        </w:r>
        <w:r>
          <w:rPr>
            <w:rFonts w:ascii="Times New Roman" w:hAnsi="Times New Roman"/>
            <w:sz w:val="24"/>
            <w:szCs w:val="24"/>
          </w:rPr>
          <w:delText>1</w:delText>
        </w:r>
      </w:del>
      <w:ins w:id="250" w:author="GONZALES, JACOB L CIV USAF AFMC AFLCMC/LZPTP" w:date="2022-02-08T10:55:00Z">
        <w:r w:rsidRPr="000731B9">
          <w:rPr>
            <w:rFonts w:ascii="Times New Roman" w:hAnsi="Times New Roman"/>
            <w:sz w:val="24"/>
            <w:szCs w:val="24"/>
          </w:rPr>
          <w:t>10</w:t>
        </w:r>
      </w:ins>
      <w:r w:rsidRPr="000731B9">
        <w:rPr>
          <w:rFonts w:ascii="Times New Roman" w:hAnsi="Times New Roman"/>
          <w:sz w:val="24"/>
          <w:szCs w:val="24"/>
        </w:rPr>
        <w:t>.6</w:t>
      </w:r>
      <w:r>
        <w:rPr>
          <w:rFonts w:ascii="Times New Roman" w:hAnsi="Times New Roman"/>
          <w:sz w:val="24"/>
          <w:szCs w:val="24"/>
        </w:rPr>
        <w:t xml:space="preserve">.  </w:t>
      </w:r>
      <w:r w:rsidRPr="000731B9">
        <w:rPr>
          <w:rFonts w:ascii="Times New Roman" w:hAnsi="Times New Roman"/>
          <w:sz w:val="24"/>
          <w:szCs w:val="24"/>
          <w:u w:val="single"/>
        </w:rPr>
        <w:t>TO Prepublication Reviews (PPR)</w:t>
      </w:r>
      <w:r w:rsidRPr="000731B9">
        <w:rPr>
          <w:rFonts w:ascii="Times New Roman" w:hAnsi="Times New Roman"/>
          <w:sz w:val="24"/>
          <w:szCs w:val="24"/>
        </w:rPr>
        <w:t xml:space="preserve">.  </w:t>
      </w:r>
      <w:r>
        <w:rPr>
          <w:rFonts w:ascii="Times New Roman" w:hAnsi="Times New Roman"/>
          <w:sz w:val="24"/>
          <w:szCs w:val="24"/>
        </w:rPr>
        <w:t xml:space="preserve">PPRs are examinations of TOs that ensure incorporation of agreed upon changes from previous reviews and verification activities.  </w:t>
      </w:r>
      <w:r w:rsidRPr="000731B9">
        <w:rPr>
          <w:rFonts w:ascii="Times New Roman" w:hAnsi="Times New Roman"/>
          <w:sz w:val="24"/>
          <w:szCs w:val="24"/>
        </w:rPr>
        <w:t>The Contractor shall prepare and deliver copies of TOs and TO updates in MIL-SPEC compliance</w:t>
      </w:r>
      <w:r>
        <w:rPr>
          <w:rFonts w:ascii="Times New Roman" w:hAnsi="Times New Roman"/>
          <w:sz w:val="24"/>
          <w:szCs w:val="24"/>
        </w:rPr>
        <w:t xml:space="preserve"> for the PPR as shown in the delivery matrix</w:t>
      </w:r>
      <w:r w:rsidRPr="000731B9">
        <w:rPr>
          <w:rFonts w:ascii="Times New Roman" w:hAnsi="Times New Roman"/>
          <w:sz w:val="24"/>
          <w:szCs w:val="24"/>
        </w:rPr>
        <w:t xml:space="preserve">. </w:t>
      </w:r>
      <w:r>
        <w:rPr>
          <w:rFonts w:ascii="Times New Roman" w:hAnsi="Times New Roman"/>
          <w:sz w:val="24"/>
          <w:szCs w:val="24"/>
        </w:rPr>
        <w:t xml:space="preserve"> </w:t>
      </w:r>
      <w:r w:rsidRPr="000731B9">
        <w:rPr>
          <w:rFonts w:ascii="Times New Roman" w:hAnsi="Times New Roman"/>
          <w:sz w:val="24"/>
          <w:szCs w:val="24"/>
        </w:rPr>
        <w:t xml:space="preserve">The TOs for PPR shall </w:t>
      </w:r>
      <w:r>
        <w:rPr>
          <w:rFonts w:ascii="Times New Roman" w:hAnsi="Times New Roman"/>
          <w:sz w:val="24"/>
          <w:szCs w:val="24"/>
        </w:rPr>
        <w:t>be</w:t>
      </w:r>
      <w:r w:rsidRPr="000731B9">
        <w:rPr>
          <w:rFonts w:ascii="Times New Roman" w:hAnsi="Times New Roman"/>
          <w:sz w:val="24"/>
          <w:szCs w:val="24"/>
        </w:rPr>
        <w:t xml:space="preserve"> approved by</w:t>
      </w:r>
      <w:r>
        <w:rPr>
          <w:rFonts w:ascii="Times New Roman" w:hAnsi="Times New Roman"/>
          <w:sz w:val="24"/>
          <w:szCs w:val="24"/>
        </w:rPr>
        <w:t xml:space="preserve"> the</w:t>
      </w:r>
      <w:r w:rsidRPr="000731B9">
        <w:rPr>
          <w:rFonts w:ascii="Times New Roman" w:hAnsi="Times New Roman"/>
          <w:sz w:val="24"/>
          <w:szCs w:val="24"/>
        </w:rPr>
        <w:t xml:space="preserve"> </w:t>
      </w:r>
      <w:r>
        <w:rPr>
          <w:rFonts w:ascii="Times New Roman" w:hAnsi="Times New Roman"/>
          <w:sz w:val="24"/>
          <w:szCs w:val="24"/>
        </w:rPr>
        <w:t>Contractor’s</w:t>
      </w:r>
      <w:r w:rsidRPr="000731B9">
        <w:rPr>
          <w:rFonts w:ascii="Times New Roman" w:hAnsi="Times New Roman"/>
          <w:sz w:val="24"/>
          <w:szCs w:val="24"/>
        </w:rPr>
        <w:t xml:space="preserve"> QA, be in compliance with the MIL-SPECs</w:t>
      </w:r>
      <w:r>
        <w:rPr>
          <w:rFonts w:ascii="Times New Roman" w:hAnsi="Times New Roman"/>
          <w:sz w:val="24"/>
          <w:szCs w:val="24"/>
        </w:rPr>
        <w:t>/DTLs/STDs</w:t>
      </w:r>
      <w:r w:rsidRPr="000731B9">
        <w:rPr>
          <w:rFonts w:ascii="Times New Roman" w:hAnsi="Times New Roman"/>
          <w:sz w:val="24"/>
          <w:szCs w:val="24"/>
        </w:rPr>
        <w:t>, and incorporate all verification comments and corrections approved by the TOMA or program ma</w:t>
      </w:r>
      <w:r>
        <w:rPr>
          <w:rFonts w:ascii="Times New Roman" w:hAnsi="Times New Roman"/>
          <w:sz w:val="24"/>
          <w:szCs w:val="24"/>
        </w:rPr>
        <w:t>nagement office representative.</w:t>
      </w:r>
      <w:del w:id="251" w:author="GONZALES, JACOB L CIV USAF AFMC AFLCMC/LZPTP" w:date="2022-02-08T10:55:00Z">
        <w:r w:rsidRPr="000731B9">
          <w:rPr>
            <w:rFonts w:ascii="Times New Roman" w:hAnsi="Times New Roman"/>
            <w:sz w:val="24"/>
            <w:szCs w:val="24"/>
          </w:rPr>
          <w:delText xml:space="preserve">  </w:delText>
        </w:r>
      </w:del>
    </w:p>
    <w:p w14:paraId="12B9999B" w14:textId="51BDED09" w:rsidR="00832FA8" w:rsidRDefault="00832FA8" w:rsidP="00832FA8">
      <w:pPr>
        <w:tabs>
          <w:tab w:val="left" w:pos="360"/>
        </w:tabs>
        <w:spacing w:after="120"/>
        <w:ind w:left="360"/>
        <w:jc w:val="both"/>
        <w:rPr>
          <w:spacing w:val="-2"/>
        </w:rPr>
      </w:pPr>
      <w:del w:id="252" w:author="GONZALES, JACOB L CIV USAF AFMC AFLCMC/LZPTP" w:date="2022-02-08T10:55:00Z">
        <w:r>
          <w:rPr>
            <w:spacing w:val="-2"/>
          </w:rPr>
          <w:delText>11</w:delText>
        </w:r>
      </w:del>
      <w:ins w:id="253" w:author="GONZALES, JACOB L CIV USAF AFMC AFLCMC/LZPTP" w:date="2022-02-08T10:55:00Z">
        <w:r w:rsidRPr="003D71AC">
          <w:rPr>
            <w:spacing w:val="-2"/>
          </w:rPr>
          <w:t>10</w:t>
        </w:r>
      </w:ins>
      <w:r w:rsidRPr="003D71AC">
        <w:rPr>
          <w:spacing w:val="-2"/>
        </w:rPr>
        <w:t xml:space="preserve">.7.  </w:t>
      </w:r>
      <w:r w:rsidRPr="003D71AC">
        <w:rPr>
          <w:spacing w:val="-2"/>
          <w:u w:val="single"/>
        </w:rPr>
        <w:t>Technical Data Assessment (TDA)</w:t>
      </w:r>
      <w:r w:rsidRPr="003D71AC">
        <w:rPr>
          <w:spacing w:val="-2"/>
        </w:rPr>
        <w:t>.</w:t>
      </w:r>
      <w:ins w:id="254" w:author="GONZALES, JACOB L CIV USAF AFMC AFLCMC/LZPTP" w:date="2022-02-08T10:55:00Z">
        <w:r w:rsidRPr="003D71AC">
          <w:rPr>
            <w:spacing w:val="-2"/>
          </w:rPr>
          <w:t xml:space="preserve"> </w:t>
        </w:r>
      </w:ins>
      <w:r w:rsidRPr="003D71AC">
        <w:rPr>
          <w:spacing w:val="-2"/>
        </w:rPr>
        <w:t xml:space="preserve"> The Contractor shall submit in-work samples of each specified TM type deliverable to the Government for specification and standardization compliance review.  </w:t>
      </w:r>
      <w:r w:rsidR="003B6F60" w:rsidRPr="003D71AC">
        <w:rPr>
          <w:spacing w:val="-2"/>
        </w:rPr>
        <w:t xml:space="preserve">TDAs may be accomplished </w:t>
      </w:r>
      <w:r w:rsidR="00DA522B" w:rsidRPr="003D71AC">
        <w:rPr>
          <w:spacing w:val="-2"/>
        </w:rPr>
        <w:t xml:space="preserve">by </w:t>
      </w:r>
      <w:r w:rsidR="003B6F60" w:rsidRPr="003D71AC">
        <w:rPr>
          <w:spacing w:val="-2"/>
        </w:rPr>
        <w:t>using organic TO sustainment environments with the assistance of AFLCMC/HIAM (AF TMSS Office, SGMLSUPPORT@us.af.mil).</w:t>
      </w:r>
      <w:del w:id="255" w:author="GONZALES, JACOB L CIV USAF AFMC AFLCMC/LZPTP" w:date="2022-02-08T10:55:00Z">
        <w:r>
          <w:rPr>
            <w:spacing w:val="-2"/>
          </w:rPr>
          <w:delText xml:space="preserve">  </w:delText>
        </w:r>
      </w:del>
    </w:p>
    <w:p w14:paraId="754689F9" w14:textId="454D671C" w:rsidR="00832FA8" w:rsidRDefault="00832FA8" w:rsidP="00832FA8">
      <w:pPr>
        <w:pStyle w:val="PlainText"/>
        <w:spacing w:after="120"/>
        <w:ind w:left="720"/>
        <w:jc w:val="both"/>
        <w:rPr>
          <w:rFonts w:ascii="Times New Roman" w:eastAsia="Times New Roman" w:hAnsi="Times New Roman"/>
          <w:spacing w:val="-2"/>
          <w:sz w:val="24"/>
          <w:szCs w:val="20"/>
        </w:rPr>
      </w:pPr>
      <w:del w:id="256" w:author="GONZALES, JACOB L CIV USAF AFMC AFLCMC/LZPTP" w:date="2022-02-08T10:55:00Z">
        <w:r w:rsidRPr="00230995">
          <w:rPr>
            <w:rFonts w:ascii="Times New Roman" w:eastAsia="Times New Roman" w:hAnsi="Times New Roman"/>
            <w:spacing w:val="-2"/>
            <w:sz w:val="24"/>
            <w:szCs w:val="20"/>
          </w:rPr>
          <w:delText>1</w:delText>
        </w:r>
        <w:r>
          <w:rPr>
            <w:rFonts w:ascii="Times New Roman" w:eastAsia="Times New Roman" w:hAnsi="Times New Roman"/>
            <w:spacing w:val="-2"/>
            <w:sz w:val="24"/>
            <w:szCs w:val="20"/>
          </w:rPr>
          <w:delText>1</w:delText>
        </w:r>
      </w:del>
      <w:ins w:id="257" w:author="GONZALES, JACOB L CIV USAF AFMC AFLCMC/LZPTP" w:date="2022-02-08T10:55:00Z">
        <w:r w:rsidRPr="00230995">
          <w:rPr>
            <w:rFonts w:ascii="Times New Roman" w:eastAsia="Times New Roman" w:hAnsi="Times New Roman"/>
            <w:spacing w:val="-2"/>
            <w:sz w:val="24"/>
            <w:szCs w:val="20"/>
          </w:rPr>
          <w:t>10</w:t>
        </w:r>
      </w:ins>
      <w:r w:rsidRPr="00230995">
        <w:rPr>
          <w:rFonts w:ascii="Times New Roman" w:eastAsia="Times New Roman" w:hAnsi="Times New Roman"/>
          <w:spacing w:val="-2"/>
          <w:sz w:val="24"/>
          <w:szCs w:val="20"/>
        </w:rPr>
        <w:t>.7.1</w:t>
      </w:r>
      <w:r>
        <w:rPr>
          <w:rFonts w:ascii="Times New Roman" w:eastAsia="Times New Roman" w:hAnsi="Times New Roman"/>
          <w:spacing w:val="-2"/>
          <w:sz w:val="24"/>
          <w:szCs w:val="20"/>
        </w:rPr>
        <w:t xml:space="preserve">.  </w:t>
      </w:r>
      <w:r w:rsidRPr="0085494A">
        <w:rPr>
          <w:rFonts w:ascii="Times New Roman" w:eastAsia="Times New Roman" w:hAnsi="Times New Roman"/>
          <w:spacing w:val="-2"/>
          <w:sz w:val="24"/>
          <w:szCs w:val="20"/>
          <w:u w:val="single"/>
        </w:rPr>
        <w:t>MIL-SPEC (</w:t>
      </w:r>
      <w:r w:rsidRPr="00A822F4">
        <w:rPr>
          <w:rFonts w:ascii="Times New Roman" w:eastAsia="Times New Roman" w:hAnsi="Times New Roman"/>
          <w:spacing w:val="-2"/>
          <w:sz w:val="24"/>
          <w:szCs w:val="20"/>
          <w:u w:val="single"/>
        </w:rPr>
        <w:t xml:space="preserve">SGML) </w:t>
      </w:r>
      <w:ins w:id="258" w:author="GONZALES, JACOB L CIV USAF AFMC AFLCMC/LZPTP" w:date="2022-02-08T10:55:00Z">
        <w:r w:rsidRPr="00A822F4">
          <w:rPr>
            <w:rFonts w:ascii="Times New Roman" w:eastAsia="Times New Roman" w:hAnsi="Times New Roman"/>
            <w:spacing w:val="-2"/>
            <w:sz w:val="24"/>
            <w:szCs w:val="20"/>
            <w:u w:val="single"/>
          </w:rPr>
          <w:t xml:space="preserve">TO </w:t>
        </w:r>
      </w:ins>
      <w:r w:rsidRPr="00A822F4">
        <w:rPr>
          <w:rFonts w:ascii="Times New Roman" w:eastAsia="Times New Roman" w:hAnsi="Times New Roman"/>
          <w:spacing w:val="-2"/>
          <w:sz w:val="24"/>
          <w:szCs w:val="20"/>
          <w:u w:val="single"/>
        </w:rPr>
        <w:t>Data</w:t>
      </w:r>
      <w:del w:id="259" w:author="GONZALES, JACOB L CIV USAF AFMC AFLCMC/LZPTP" w:date="2022-02-08T10:55:00Z">
        <w:r w:rsidRPr="009C14EE">
          <w:rPr>
            <w:rFonts w:ascii="Times New Roman" w:eastAsia="Times New Roman" w:hAnsi="Times New Roman"/>
            <w:spacing w:val="-2"/>
            <w:sz w:val="24"/>
            <w:szCs w:val="20"/>
            <w:u w:val="single"/>
          </w:rPr>
          <w:delText xml:space="preserve"> Files</w:delText>
        </w:r>
      </w:del>
      <w:r w:rsidRPr="00230995">
        <w:rPr>
          <w:rFonts w:ascii="Times New Roman" w:eastAsia="Times New Roman" w:hAnsi="Times New Roman"/>
          <w:spacing w:val="-2"/>
          <w:sz w:val="24"/>
          <w:szCs w:val="20"/>
        </w:rPr>
        <w:t xml:space="preserve">.  The </w:t>
      </w:r>
      <w:r>
        <w:rPr>
          <w:rFonts w:ascii="Times New Roman" w:eastAsia="Times New Roman" w:hAnsi="Times New Roman"/>
          <w:spacing w:val="-2"/>
          <w:sz w:val="24"/>
          <w:szCs w:val="20"/>
        </w:rPr>
        <w:t>C</w:t>
      </w:r>
      <w:r w:rsidRPr="00230995">
        <w:rPr>
          <w:rFonts w:ascii="Times New Roman" w:eastAsia="Times New Roman" w:hAnsi="Times New Roman"/>
          <w:spacing w:val="-2"/>
          <w:sz w:val="24"/>
          <w:szCs w:val="20"/>
        </w:rPr>
        <w:t>ontractor shall submit an SGML</w:t>
      </w:r>
      <w:r>
        <w:rPr>
          <w:rFonts w:ascii="Times New Roman" w:eastAsia="Times New Roman" w:hAnsi="Times New Roman"/>
          <w:spacing w:val="-2"/>
          <w:sz w:val="24"/>
          <w:szCs w:val="20"/>
        </w:rPr>
        <w:t xml:space="preserve"> </w:t>
      </w:r>
      <w:r w:rsidRPr="00230995">
        <w:rPr>
          <w:rFonts w:ascii="Times New Roman" w:eastAsia="Times New Roman" w:hAnsi="Times New Roman"/>
          <w:spacing w:val="-2"/>
          <w:sz w:val="24"/>
          <w:szCs w:val="20"/>
        </w:rPr>
        <w:t>tagged TO file, associated graphics files, a PDF rendition of the SGML</w:t>
      </w:r>
      <w:r>
        <w:rPr>
          <w:rFonts w:ascii="Times New Roman" w:eastAsia="Times New Roman" w:hAnsi="Times New Roman"/>
          <w:spacing w:val="-2"/>
          <w:sz w:val="24"/>
          <w:szCs w:val="20"/>
        </w:rPr>
        <w:t xml:space="preserve"> </w:t>
      </w:r>
      <w:r w:rsidRPr="00230995">
        <w:rPr>
          <w:rFonts w:ascii="Times New Roman" w:eastAsia="Times New Roman" w:hAnsi="Times New Roman"/>
          <w:spacing w:val="-2"/>
          <w:sz w:val="24"/>
          <w:szCs w:val="20"/>
        </w:rPr>
        <w:t xml:space="preserve">tagged TO file composed by the </w:t>
      </w:r>
      <w:r>
        <w:rPr>
          <w:rFonts w:ascii="Times New Roman" w:eastAsia="Times New Roman" w:hAnsi="Times New Roman"/>
          <w:spacing w:val="-2"/>
          <w:sz w:val="24"/>
          <w:szCs w:val="20"/>
        </w:rPr>
        <w:t>C</w:t>
      </w:r>
      <w:r w:rsidRPr="00230995">
        <w:rPr>
          <w:rFonts w:ascii="Times New Roman" w:eastAsia="Times New Roman" w:hAnsi="Times New Roman"/>
          <w:spacing w:val="-2"/>
          <w:sz w:val="24"/>
          <w:szCs w:val="20"/>
        </w:rPr>
        <w:t xml:space="preserve">ontractor and any associated companion files necessary for PDF </w:t>
      </w:r>
      <w:del w:id="260" w:author="GONZALES, JACOB L CIV USAF AFMC AFLCMC/LZPTP" w:date="2022-02-08T10:55:00Z">
        <w:r>
          <w:rPr>
            <w:rFonts w:ascii="Times New Roman" w:eastAsia="Times New Roman" w:hAnsi="Times New Roman"/>
            <w:spacing w:val="-2"/>
            <w:sz w:val="24"/>
            <w:szCs w:val="20"/>
          </w:rPr>
          <w:delText>creation</w:delText>
        </w:r>
      </w:del>
      <w:ins w:id="261" w:author="GONZALES, JACOB L CIV USAF AFMC AFLCMC/LZPTP" w:date="2022-02-08T10:55:00Z">
        <w:r w:rsidRPr="00230995">
          <w:rPr>
            <w:rFonts w:ascii="Times New Roman" w:eastAsia="Times New Roman" w:hAnsi="Times New Roman"/>
            <w:spacing w:val="-2"/>
            <w:sz w:val="24"/>
            <w:szCs w:val="20"/>
          </w:rPr>
          <w:t>composition</w:t>
        </w:r>
      </w:ins>
      <w:r w:rsidRPr="00230995">
        <w:rPr>
          <w:rFonts w:ascii="Times New Roman" w:eastAsia="Times New Roman" w:hAnsi="Times New Roman"/>
          <w:spacing w:val="-2"/>
          <w:sz w:val="24"/>
          <w:szCs w:val="20"/>
        </w:rPr>
        <w:t>.  During assessment, the SGML</w:t>
      </w:r>
      <w:r>
        <w:rPr>
          <w:rFonts w:ascii="Times New Roman" w:eastAsia="Times New Roman" w:hAnsi="Times New Roman"/>
          <w:spacing w:val="-2"/>
          <w:sz w:val="24"/>
          <w:szCs w:val="20"/>
        </w:rPr>
        <w:t xml:space="preserve"> </w:t>
      </w:r>
      <w:r w:rsidRPr="00230995">
        <w:rPr>
          <w:rFonts w:ascii="Times New Roman" w:eastAsia="Times New Roman" w:hAnsi="Times New Roman"/>
          <w:spacing w:val="-2"/>
          <w:sz w:val="24"/>
          <w:szCs w:val="20"/>
        </w:rPr>
        <w:t xml:space="preserve">tagged TO file will </w:t>
      </w:r>
      <w:r>
        <w:rPr>
          <w:rFonts w:ascii="Times New Roman" w:eastAsia="Times New Roman" w:hAnsi="Times New Roman"/>
          <w:spacing w:val="-2"/>
          <w:sz w:val="24"/>
          <w:szCs w:val="20"/>
        </w:rPr>
        <w:t xml:space="preserve">be </w:t>
      </w:r>
      <w:r w:rsidRPr="00230995">
        <w:rPr>
          <w:rFonts w:ascii="Times New Roman" w:eastAsia="Times New Roman" w:hAnsi="Times New Roman"/>
          <w:spacing w:val="-2"/>
          <w:sz w:val="24"/>
          <w:szCs w:val="20"/>
        </w:rPr>
        <w:t>parsed against the appropriate TMSS DTD (and optionally run through the Tagging Utilization Tool (TUT)) to determine DTD compliance and correct tag usage.</w:t>
      </w:r>
      <w:r>
        <w:rPr>
          <w:rFonts w:ascii="Times New Roman" w:eastAsia="Times New Roman" w:hAnsi="Times New Roman"/>
          <w:spacing w:val="-2"/>
          <w:sz w:val="24"/>
          <w:szCs w:val="20"/>
        </w:rPr>
        <w:t xml:space="preserve">  </w:t>
      </w:r>
      <w:r w:rsidRPr="00230995">
        <w:rPr>
          <w:rFonts w:ascii="Times New Roman" w:eastAsia="Times New Roman" w:hAnsi="Times New Roman"/>
          <w:spacing w:val="-2"/>
          <w:sz w:val="24"/>
          <w:szCs w:val="20"/>
        </w:rPr>
        <w:t>The SGML</w:t>
      </w:r>
      <w:r>
        <w:rPr>
          <w:rFonts w:ascii="Times New Roman" w:eastAsia="Times New Roman" w:hAnsi="Times New Roman"/>
          <w:spacing w:val="-2"/>
          <w:sz w:val="24"/>
          <w:szCs w:val="20"/>
        </w:rPr>
        <w:t xml:space="preserve"> </w:t>
      </w:r>
      <w:r w:rsidRPr="00230995">
        <w:rPr>
          <w:rFonts w:ascii="Times New Roman" w:eastAsia="Times New Roman" w:hAnsi="Times New Roman"/>
          <w:spacing w:val="-2"/>
          <w:sz w:val="24"/>
          <w:szCs w:val="20"/>
        </w:rPr>
        <w:t>tagged TO file and associated graphics will be composed by the program office and the rendered PDF will be compared with the submitted PDF to check for completeness, indexing, and MIL-SPEC/</w:t>
      </w:r>
      <w:r>
        <w:rPr>
          <w:rFonts w:ascii="Times New Roman" w:eastAsia="Times New Roman" w:hAnsi="Times New Roman"/>
          <w:spacing w:val="-2"/>
          <w:sz w:val="24"/>
          <w:szCs w:val="20"/>
        </w:rPr>
        <w:t>DTL/</w:t>
      </w:r>
      <w:r w:rsidRPr="00230995">
        <w:rPr>
          <w:rFonts w:ascii="Times New Roman" w:eastAsia="Times New Roman" w:hAnsi="Times New Roman"/>
          <w:spacing w:val="-2"/>
          <w:sz w:val="24"/>
          <w:szCs w:val="20"/>
        </w:rPr>
        <w:t>STD compliant formatting.</w:t>
      </w:r>
    </w:p>
    <w:p w14:paraId="0CD738C5" w14:textId="473BCFE2" w:rsidR="00473A55" w:rsidRDefault="00473A55" w:rsidP="00832FA8">
      <w:pPr>
        <w:pStyle w:val="PlainText"/>
        <w:spacing w:after="120"/>
        <w:ind w:left="720"/>
        <w:jc w:val="both"/>
        <w:rPr>
          <w:rFonts w:ascii="Times New Roman" w:eastAsia="Times New Roman" w:hAnsi="Times New Roman"/>
          <w:spacing w:val="-2"/>
          <w:sz w:val="24"/>
          <w:szCs w:val="20"/>
        </w:rPr>
      </w:pPr>
      <w:r>
        <w:rPr>
          <w:rFonts w:ascii="Times New Roman" w:eastAsia="Times New Roman" w:hAnsi="Times New Roman"/>
          <w:spacing w:val="-2"/>
          <w:sz w:val="24"/>
          <w:szCs w:val="20"/>
        </w:rPr>
        <w:t>S1000D ONLY</w:t>
      </w:r>
    </w:p>
    <w:p w14:paraId="45798912" w14:textId="2D0751BB" w:rsidR="00832FA8" w:rsidRPr="00230995" w:rsidRDefault="00832FA8" w:rsidP="00832FA8">
      <w:pPr>
        <w:pStyle w:val="PlainText"/>
        <w:spacing w:after="120"/>
        <w:ind w:left="720"/>
        <w:jc w:val="both"/>
        <w:rPr>
          <w:del w:id="262" w:author="GONZALES, JACOB L CIV USAF AFMC AFLCMC/LZPTP" w:date="2022-02-08T10:55:00Z"/>
          <w:rFonts w:ascii="Times New Roman" w:eastAsia="Times New Roman" w:hAnsi="Times New Roman"/>
          <w:spacing w:val="-2"/>
          <w:sz w:val="24"/>
          <w:szCs w:val="20"/>
        </w:rPr>
      </w:pPr>
      <w:del w:id="263" w:author="GONZALES, JACOB L CIV USAF AFMC AFLCMC/LZPTP" w:date="2022-02-08T10:55:00Z">
        <w:r w:rsidRPr="00230995">
          <w:rPr>
            <w:rFonts w:ascii="Times New Roman" w:eastAsia="Times New Roman" w:hAnsi="Times New Roman"/>
            <w:spacing w:val="-2"/>
            <w:sz w:val="24"/>
            <w:szCs w:val="20"/>
          </w:rPr>
          <w:delText>1</w:delText>
        </w:r>
        <w:r>
          <w:rPr>
            <w:rFonts w:ascii="Times New Roman" w:eastAsia="Times New Roman" w:hAnsi="Times New Roman"/>
            <w:spacing w:val="-2"/>
            <w:sz w:val="24"/>
            <w:szCs w:val="20"/>
          </w:rPr>
          <w:delText>1</w:delText>
        </w:r>
        <w:r w:rsidRPr="00230995">
          <w:rPr>
            <w:rFonts w:ascii="Times New Roman" w:eastAsia="Times New Roman" w:hAnsi="Times New Roman"/>
            <w:spacing w:val="-2"/>
            <w:sz w:val="24"/>
            <w:szCs w:val="20"/>
          </w:rPr>
          <w:delText>.7.2</w:delText>
        </w:r>
        <w:r>
          <w:rPr>
            <w:rFonts w:ascii="Times New Roman" w:eastAsia="Times New Roman" w:hAnsi="Times New Roman"/>
            <w:spacing w:val="-2"/>
            <w:sz w:val="24"/>
            <w:szCs w:val="20"/>
          </w:rPr>
          <w:delText>.</w:delText>
        </w:r>
        <w:r w:rsidRPr="00230995">
          <w:rPr>
            <w:rFonts w:ascii="Times New Roman" w:eastAsia="Times New Roman" w:hAnsi="Times New Roman"/>
            <w:spacing w:val="-2"/>
            <w:sz w:val="24"/>
            <w:szCs w:val="20"/>
          </w:rPr>
          <w:delText xml:space="preserve"> </w:delText>
        </w:r>
        <w:r>
          <w:rPr>
            <w:rFonts w:ascii="Times New Roman" w:eastAsia="Times New Roman" w:hAnsi="Times New Roman"/>
            <w:spacing w:val="-2"/>
            <w:sz w:val="24"/>
            <w:szCs w:val="20"/>
          </w:rPr>
          <w:delText xml:space="preserve"> </w:delText>
        </w:r>
        <w:r w:rsidRPr="003624A6">
          <w:rPr>
            <w:rFonts w:ascii="Times New Roman" w:eastAsia="Times New Roman" w:hAnsi="Times New Roman"/>
            <w:spacing w:val="-2"/>
            <w:sz w:val="24"/>
            <w:szCs w:val="20"/>
            <w:u w:val="single"/>
          </w:rPr>
          <w:delText>S1000D</w:delText>
        </w:r>
        <w:r>
          <w:rPr>
            <w:rFonts w:ascii="Times New Roman" w:eastAsia="Times New Roman" w:hAnsi="Times New Roman"/>
            <w:spacing w:val="-2"/>
            <w:sz w:val="24"/>
            <w:szCs w:val="20"/>
            <w:u w:val="single"/>
          </w:rPr>
          <w:delText xml:space="preserve"> (XML)</w:delText>
        </w:r>
        <w:r w:rsidRPr="003624A6">
          <w:rPr>
            <w:rFonts w:ascii="Times New Roman" w:eastAsia="Times New Roman" w:hAnsi="Times New Roman"/>
            <w:spacing w:val="-2"/>
            <w:sz w:val="24"/>
            <w:szCs w:val="20"/>
            <w:u w:val="single"/>
          </w:rPr>
          <w:delText xml:space="preserve"> </w:delText>
        </w:r>
        <w:r>
          <w:rPr>
            <w:rFonts w:ascii="Times New Roman" w:eastAsia="Times New Roman" w:hAnsi="Times New Roman"/>
            <w:spacing w:val="-2"/>
            <w:sz w:val="24"/>
            <w:szCs w:val="20"/>
            <w:u w:val="single"/>
          </w:rPr>
          <w:delText>Data Files</w:delText>
        </w:r>
        <w:r w:rsidRPr="0085494A">
          <w:rPr>
            <w:rFonts w:ascii="Times New Roman" w:eastAsia="Times New Roman" w:hAnsi="Times New Roman"/>
            <w:spacing w:val="-2"/>
            <w:sz w:val="24"/>
            <w:szCs w:val="20"/>
          </w:rPr>
          <w:delText xml:space="preserve">. </w:delText>
        </w:r>
        <w:r w:rsidRPr="00853C9D">
          <w:rPr>
            <w:rFonts w:ascii="Times New Roman" w:hAnsi="Times New Roman"/>
            <w:i/>
            <w:sz w:val="24"/>
            <w:szCs w:val="24"/>
          </w:rPr>
          <w:delText xml:space="preserve"> </w:delText>
        </w:r>
        <w:r w:rsidRPr="00853C9D">
          <w:rPr>
            <w:rFonts w:ascii="Times New Roman" w:hAnsi="Times New Roman"/>
            <w:sz w:val="24"/>
            <w:szCs w:val="24"/>
          </w:rPr>
          <w:delText>The Contractor shall submit S1000D XML tagged DMs, all layered BREX and all referenced graphics</w:delText>
        </w:r>
        <w:r>
          <w:rPr>
            <w:rFonts w:ascii="Times New Roman" w:hAnsi="Times New Roman"/>
            <w:sz w:val="24"/>
            <w:szCs w:val="24"/>
          </w:rPr>
          <w:delText xml:space="preserve"> for assessment</w:delText>
        </w:r>
        <w:r w:rsidRPr="00853C9D">
          <w:rPr>
            <w:rFonts w:ascii="Times New Roman" w:hAnsi="Times New Roman"/>
            <w:sz w:val="24"/>
            <w:szCs w:val="24"/>
          </w:rPr>
          <w:delText xml:space="preserve">. </w:delText>
        </w:r>
        <w:r>
          <w:rPr>
            <w:rFonts w:ascii="Times New Roman" w:hAnsi="Times New Roman"/>
            <w:sz w:val="24"/>
            <w:szCs w:val="24"/>
          </w:rPr>
          <w:delText xml:space="preserve"> </w:delText>
        </w:r>
        <w:r w:rsidRPr="00853C9D">
          <w:rPr>
            <w:rFonts w:ascii="Times New Roman" w:hAnsi="Times New Roman"/>
            <w:sz w:val="24"/>
            <w:szCs w:val="24"/>
          </w:rPr>
          <w:delText xml:space="preserve">During assessment, these DMs </w:delText>
        </w:r>
        <w:r>
          <w:rPr>
            <w:rFonts w:ascii="Times New Roman" w:hAnsi="Times New Roman"/>
            <w:sz w:val="24"/>
            <w:szCs w:val="24"/>
          </w:rPr>
          <w:delText>will</w:delText>
        </w:r>
        <w:r w:rsidRPr="00853C9D">
          <w:rPr>
            <w:rFonts w:ascii="Times New Roman" w:hAnsi="Times New Roman"/>
            <w:sz w:val="24"/>
            <w:szCs w:val="24"/>
          </w:rPr>
          <w:delText xml:space="preserve"> </w:delText>
        </w:r>
        <w:r>
          <w:rPr>
            <w:rFonts w:ascii="Times New Roman" w:hAnsi="Times New Roman"/>
            <w:sz w:val="24"/>
            <w:szCs w:val="24"/>
          </w:rPr>
          <w:delText>be evaluated against</w:delText>
        </w:r>
        <w:r w:rsidRPr="00853C9D">
          <w:rPr>
            <w:rFonts w:ascii="Times New Roman" w:hAnsi="Times New Roman"/>
            <w:sz w:val="24"/>
            <w:szCs w:val="24"/>
          </w:rPr>
          <w:delText xml:space="preserve"> the TMSS S1000D Validation Tool to parse/validate each DM to confirm all submitted DMs are S1000D compliant.</w:delText>
        </w:r>
      </w:del>
    </w:p>
    <w:p w14:paraId="2E281E47" w14:textId="628C4098" w:rsidR="00832FA8" w:rsidRPr="00075D94" w:rsidRDefault="00832FA8" w:rsidP="00832FA8">
      <w:pPr>
        <w:pStyle w:val="PlainText"/>
        <w:spacing w:after="120"/>
        <w:ind w:left="720"/>
        <w:jc w:val="both"/>
        <w:rPr>
          <w:rFonts w:ascii="Times New Roman" w:eastAsia="Times New Roman" w:hAnsi="Times New Roman"/>
          <w:spacing w:val="-2"/>
          <w:sz w:val="24"/>
          <w:szCs w:val="20"/>
        </w:rPr>
      </w:pPr>
      <w:del w:id="264" w:author="GONZALES, JACOB L CIV USAF AFMC AFLCMC/LZPTP" w:date="2022-02-08T10:55:00Z">
        <w:r w:rsidRPr="00075D94">
          <w:rPr>
            <w:rFonts w:ascii="Times New Roman" w:eastAsia="Times New Roman" w:hAnsi="Times New Roman"/>
            <w:spacing w:val="-2"/>
            <w:sz w:val="24"/>
            <w:szCs w:val="20"/>
          </w:rPr>
          <w:delText>1</w:delText>
        </w:r>
        <w:r>
          <w:rPr>
            <w:rFonts w:ascii="Times New Roman" w:eastAsia="Times New Roman" w:hAnsi="Times New Roman"/>
            <w:spacing w:val="-2"/>
            <w:sz w:val="24"/>
            <w:szCs w:val="20"/>
          </w:rPr>
          <w:delText>1</w:delText>
        </w:r>
        <w:r w:rsidRPr="00075D94">
          <w:rPr>
            <w:rFonts w:ascii="Times New Roman" w:eastAsia="Times New Roman" w:hAnsi="Times New Roman"/>
            <w:spacing w:val="-2"/>
            <w:sz w:val="24"/>
            <w:szCs w:val="20"/>
          </w:rPr>
          <w:delText>.7.3</w:delText>
        </w:r>
        <w:r>
          <w:rPr>
            <w:rFonts w:ascii="Times New Roman" w:eastAsia="Times New Roman" w:hAnsi="Times New Roman"/>
            <w:spacing w:val="-2"/>
            <w:sz w:val="24"/>
            <w:szCs w:val="20"/>
          </w:rPr>
          <w:delText>.</w:delText>
        </w:r>
      </w:del>
      <w:ins w:id="265" w:author="GONZALES, JACOB L CIV USAF AFMC AFLCMC/LZPTP" w:date="2022-02-08T10:55:00Z">
        <w:r w:rsidRPr="00075D94">
          <w:rPr>
            <w:rFonts w:ascii="Times New Roman" w:eastAsia="Times New Roman" w:hAnsi="Times New Roman"/>
            <w:spacing w:val="-2"/>
            <w:sz w:val="24"/>
            <w:szCs w:val="20"/>
          </w:rPr>
          <w:t>10.7.</w:t>
        </w:r>
        <w:r>
          <w:rPr>
            <w:rFonts w:ascii="Times New Roman" w:eastAsia="Times New Roman" w:hAnsi="Times New Roman"/>
            <w:spacing w:val="-2"/>
            <w:sz w:val="24"/>
            <w:szCs w:val="20"/>
          </w:rPr>
          <w:t>2.</w:t>
        </w:r>
      </w:ins>
      <w:r w:rsidRPr="00075D94">
        <w:rPr>
          <w:rFonts w:ascii="Times New Roman" w:eastAsia="Times New Roman" w:hAnsi="Times New Roman"/>
          <w:spacing w:val="-2"/>
          <w:sz w:val="24"/>
          <w:szCs w:val="20"/>
        </w:rPr>
        <w:t xml:space="preserve"> </w:t>
      </w:r>
      <w:r>
        <w:rPr>
          <w:rFonts w:ascii="Times New Roman" w:eastAsia="Times New Roman" w:hAnsi="Times New Roman"/>
          <w:spacing w:val="-2"/>
          <w:sz w:val="24"/>
          <w:szCs w:val="20"/>
        </w:rPr>
        <w:t xml:space="preserve"> </w:t>
      </w:r>
      <w:r w:rsidRPr="003B02E9">
        <w:rPr>
          <w:rFonts w:ascii="Times New Roman" w:eastAsia="Times New Roman" w:hAnsi="Times New Roman"/>
          <w:spacing w:val="-2"/>
          <w:sz w:val="24"/>
          <w:szCs w:val="20"/>
          <w:u w:val="single"/>
        </w:rPr>
        <w:t>Error Resolution.</w:t>
      </w:r>
      <w:r>
        <w:rPr>
          <w:rFonts w:ascii="Times New Roman" w:eastAsia="Times New Roman" w:hAnsi="Times New Roman"/>
          <w:spacing w:val="-2"/>
          <w:sz w:val="24"/>
          <w:szCs w:val="20"/>
        </w:rPr>
        <w:t xml:space="preserve">  The Contractor shall correct any e</w:t>
      </w:r>
      <w:r w:rsidRPr="00075D94">
        <w:rPr>
          <w:rFonts w:ascii="Times New Roman" w:eastAsia="Times New Roman" w:hAnsi="Times New Roman"/>
          <w:spacing w:val="-2"/>
          <w:sz w:val="24"/>
          <w:szCs w:val="20"/>
        </w:rPr>
        <w:t xml:space="preserve">rrors found during the TDA prior to each IPR.  Additional TDAs may be necessary based on the amount of errors found during the initial TDA.  </w:t>
      </w:r>
      <w:r>
        <w:rPr>
          <w:rFonts w:ascii="Times New Roman" w:eastAsia="Times New Roman" w:hAnsi="Times New Roman"/>
          <w:spacing w:val="-2"/>
          <w:sz w:val="24"/>
          <w:szCs w:val="20"/>
        </w:rPr>
        <w:t>Completion of a TDA in no way relieves</w:t>
      </w:r>
      <w:r w:rsidRPr="00075D94">
        <w:rPr>
          <w:rFonts w:ascii="Times New Roman" w:eastAsia="Times New Roman" w:hAnsi="Times New Roman"/>
          <w:spacing w:val="-2"/>
          <w:sz w:val="24"/>
          <w:szCs w:val="20"/>
        </w:rPr>
        <w:t xml:space="preserve"> the </w:t>
      </w:r>
      <w:r>
        <w:rPr>
          <w:rFonts w:ascii="Times New Roman" w:eastAsia="Times New Roman" w:hAnsi="Times New Roman"/>
          <w:spacing w:val="-2"/>
          <w:sz w:val="24"/>
          <w:szCs w:val="20"/>
        </w:rPr>
        <w:t>Contractor</w:t>
      </w:r>
      <w:r w:rsidRPr="00075D94">
        <w:rPr>
          <w:rFonts w:ascii="Times New Roman" w:eastAsia="Times New Roman" w:hAnsi="Times New Roman"/>
          <w:spacing w:val="-2"/>
          <w:sz w:val="24"/>
          <w:szCs w:val="20"/>
        </w:rPr>
        <w:t xml:space="preserve"> from </w:t>
      </w:r>
      <w:r>
        <w:rPr>
          <w:rFonts w:ascii="Times New Roman" w:eastAsia="Times New Roman" w:hAnsi="Times New Roman"/>
          <w:spacing w:val="-2"/>
          <w:sz w:val="24"/>
          <w:szCs w:val="20"/>
        </w:rPr>
        <w:t xml:space="preserve">the requirement to </w:t>
      </w:r>
      <w:r w:rsidRPr="00075D94">
        <w:rPr>
          <w:rFonts w:ascii="Times New Roman" w:eastAsia="Times New Roman" w:hAnsi="Times New Roman"/>
          <w:spacing w:val="-2"/>
          <w:sz w:val="24"/>
          <w:szCs w:val="20"/>
        </w:rPr>
        <w:t>fix errors found during future reviews.</w:t>
      </w:r>
    </w:p>
    <w:p w14:paraId="541E5758" w14:textId="6CD76786" w:rsidR="00832FA8" w:rsidRDefault="00832FA8" w:rsidP="00832FA8">
      <w:pPr>
        <w:spacing w:after="120"/>
        <w:jc w:val="both"/>
      </w:pPr>
      <w:del w:id="266" w:author="GONZALES, JACOB L CIV USAF AFMC AFLCMC/LZPTP" w:date="2022-02-08T10:55:00Z">
        <w:r>
          <w:rPr>
            <w:spacing w:val="-2"/>
          </w:rPr>
          <w:delText>12</w:delText>
        </w:r>
      </w:del>
      <w:ins w:id="267" w:author="GONZALES, JACOB L CIV USAF AFMC AFLCMC/LZPTP" w:date="2022-02-08T10:55:00Z">
        <w:r>
          <w:rPr>
            <w:spacing w:val="-2"/>
          </w:rPr>
          <w:t>11</w:t>
        </w:r>
      </w:ins>
      <w:r>
        <w:rPr>
          <w:spacing w:val="-2"/>
        </w:rPr>
        <w:t>.</w:t>
      </w:r>
      <w:r>
        <w:t xml:space="preserve">  </w:t>
      </w:r>
      <w:r>
        <w:rPr>
          <w:u w:val="single"/>
        </w:rPr>
        <w:t>TO Delivery</w:t>
      </w:r>
      <w:r w:rsidRPr="00E671E6">
        <w:t>.</w:t>
      </w:r>
      <w:r>
        <w:t xml:space="preserve">  TO file delivery requirements are located in </w:t>
      </w:r>
      <w:r>
        <w:rPr>
          <w:spacing w:val="-2"/>
        </w:rPr>
        <w:t>S</w:t>
      </w:r>
      <w:r w:rsidRPr="0001455B">
        <w:rPr>
          <w:spacing w:val="-2"/>
        </w:rPr>
        <w:t>ection 2</w:t>
      </w:r>
      <w:r>
        <w:rPr>
          <w:spacing w:val="-2"/>
        </w:rPr>
        <w:t>, Table 3</w:t>
      </w:r>
      <w:r w:rsidRPr="0001455B">
        <w:rPr>
          <w:spacing w:val="-2"/>
        </w:rPr>
        <w:t xml:space="preserve"> </w:t>
      </w:r>
      <w:del w:id="268" w:author="GONZALES, JACOB L CIV USAF AFMC AFLCMC/LZPTP" w:date="2022-02-08T10:55:00Z">
        <w:r>
          <w:rPr>
            <w:spacing w:val="-2"/>
          </w:rPr>
          <w:delText>and Table 4</w:delText>
        </w:r>
        <w:r w:rsidRPr="0001455B">
          <w:rPr>
            <w:spacing w:val="-2"/>
          </w:rPr>
          <w:delText xml:space="preserve"> </w:delText>
        </w:r>
      </w:del>
      <w:r w:rsidRPr="0001455B">
        <w:rPr>
          <w:spacing w:val="-2"/>
        </w:rPr>
        <w:t xml:space="preserve">of this document. </w:t>
      </w:r>
    </w:p>
    <w:p w14:paraId="2B09A4BC" w14:textId="252F317F" w:rsidR="00832FA8" w:rsidRPr="0025424D" w:rsidRDefault="00832FA8" w:rsidP="00832FA8">
      <w:pPr>
        <w:tabs>
          <w:tab w:val="left" w:pos="360"/>
        </w:tabs>
        <w:spacing w:after="120"/>
        <w:ind w:left="360"/>
        <w:jc w:val="both"/>
        <w:rPr>
          <w:i/>
          <w:color w:val="FF0000"/>
          <w:rPrChange w:id="269" w:author="GONZALES, JACOB L CIV USAF AFMC AFLCMC/LZPTP" w:date="2022-02-08T10:55:00Z">
            <w:rPr/>
          </w:rPrChange>
        </w:rPr>
      </w:pPr>
      <w:del w:id="270" w:author="GONZALES, JACOB L CIV USAF AFMC AFLCMC/LZPTP" w:date="2022-02-08T10:55:00Z">
        <w:r w:rsidRPr="004D0462">
          <w:delText>12</w:delText>
        </w:r>
      </w:del>
      <w:ins w:id="271" w:author="GONZALES, JACOB L CIV USAF AFMC AFLCMC/LZPTP" w:date="2022-02-08T10:55:00Z">
        <w:r w:rsidRPr="003D71AC">
          <w:t>11</w:t>
        </w:r>
      </w:ins>
      <w:r w:rsidRPr="003D71AC">
        <w:t xml:space="preserve">.1.  </w:t>
      </w:r>
      <w:r w:rsidRPr="003D71AC">
        <w:rPr>
          <w:u w:val="single"/>
        </w:rPr>
        <w:t>MIL-SPEC (SGML) Tagged Files</w:t>
      </w:r>
      <w:r w:rsidRPr="003D71AC">
        <w:t>.</w:t>
      </w:r>
      <w:del w:id="272" w:author="GONZALES, JACOB L CIV USAF AFMC AFLCMC/LZPTP" w:date="2022-02-08T10:55:00Z">
        <w:r w:rsidRPr="004D0462">
          <w:delText xml:space="preserve"> </w:delText>
        </w:r>
      </w:del>
      <w:r w:rsidRPr="003D71AC">
        <w:t xml:space="preserve">  The Contractor shall parse all SGML files required for the TOs prior to Government delivery and shall verify the SGML is compliant with the appropriate DTD.  </w:t>
      </w:r>
      <w:r w:rsidRPr="003D71AC">
        <w:rPr>
          <w:b/>
        </w:rPr>
        <w:t>NOTE:</w:t>
      </w:r>
      <w:r w:rsidRPr="003D71AC">
        <w:t xml:space="preserve">  The Government will parse the files prior to acceptance using the SGML parser</w:t>
      </w:r>
      <w:r w:rsidR="007C4A43" w:rsidRPr="003D71AC">
        <w:t xml:space="preserve"> agreed upon prior to submission. Additional resources can be obtained via AFMC AFLCMC/LZP by submitting a request to </w:t>
      </w:r>
      <w:hyperlink r:id="rId19" w:history="1">
        <w:r w:rsidR="00DA522B" w:rsidRPr="003D71AC">
          <w:rPr>
            <w:rStyle w:val="Hyperlink"/>
          </w:rPr>
          <w:t>AFLCMC.PDSS.TOAPVIPR@us.af.mil</w:t>
        </w:r>
      </w:hyperlink>
      <w:r w:rsidR="007C4A43" w:rsidRPr="003D71AC">
        <w:t>.</w:t>
      </w:r>
      <w:r w:rsidR="007C4A43">
        <w:t xml:space="preserve"> </w:t>
      </w:r>
    </w:p>
    <w:p w14:paraId="16FD312F" w14:textId="77777777" w:rsidR="00473A55" w:rsidRDefault="00473A55">
      <w:pPr>
        <w:pStyle w:val="PlainText"/>
        <w:spacing w:after="120"/>
        <w:jc w:val="both"/>
        <w:rPr>
          <w:ins w:id="273" w:author="GONZALES, JACOB L CIV USAF AFMC AFLCMC/LZPTP" w:date="2022-02-15T10:57:00Z"/>
          <w:rFonts w:ascii="Times New Roman" w:eastAsia="Times New Roman" w:hAnsi="Times New Roman"/>
          <w:spacing w:val="-2"/>
          <w:sz w:val="24"/>
          <w:szCs w:val="20"/>
        </w:rPr>
        <w:pPrChange w:id="274" w:author="GONZALES, JACOB L CIV USAF AFMC AFLCMC/LZPTP" w:date="2022-02-15T10:57:00Z">
          <w:pPr>
            <w:pStyle w:val="PlainText"/>
            <w:spacing w:after="120"/>
            <w:ind w:left="720"/>
            <w:jc w:val="both"/>
          </w:pPr>
        </w:pPrChange>
      </w:pPr>
      <w:ins w:id="275" w:author="GONZALES, JACOB L CIV USAF AFMC AFLCMC/LZPTP" w:date="2022-02-15T10:57:00Z">
        <w:r>
          <w:rPr>
            <w:rFonts w:ascii="Times New Roman" w:eastAsia="Times New Roman" w:hAnsi="Times New Roman"/>
            <w:spacing w:val="-2"/>
            <w:sz w:val="24"/>
            <w:szCs w:val="20"/>
          </w:rPr>
          <w:t>S1000D ONLY</w:t>
        </w:r>
      </w:ins>
    </w:p>
    <w:p w14:paraId="3C79FCC3" w14:textId="554C8CFF" w:rsidR="00832FA8" w:rsidRPr="00B14C7C" w:rsidRDefault="00832FA8" w:rsidP="00832FA8">
      <w:pPr>
        <w:spacing w:after="120"/>
        <w:ind w:left="360"/>
        <w:jc w:val="both"/>
        <w:rPr>
          <w:del w:id="276" w:author="GONZALES, JACOB L CIV USAF AFMC AFLCMC/LZPTP" w:date="2022-02-08T10:55:00Z"/>
        </w:rPr>
      </w:pPr>
      <w:del w:id="277" w:author="GONZALES, JACOB L CIV USAF AFMC AFLCMC/LZPTP" w:date="2022-02-08T10:55:00Z">
        <w:r>
          <w:delText xml:space="preserve">12.2.  </w:delText>
        </w:r>
        <w:r w:rsidRPr="003B0025">
          <w:rPr>
            <w:u w:val="single"/>
          </w:rPr>
          <w:delText>S1000D Source Files</w:delText>
        </w:r>
        <w:r>
          <w:delText xml:space="preserve">.  </w:delText>
        </w:r>
        <w:r w:rsidRPr="00853C9D">
          <w:delText>The Contractor shall parse and deliver everything necessary to properly generate and view the data in the approved IETM viewer or</w:delText>
        </w:r>
        <w:r w:rsidRPr="002552FC">
          <w:delText xml:space="preserve"> produce</w:delText>
        </w:r>
        <w:r w:rsidRPr="00853C9D">
          <w:delText xml:space="preserve"> the desired presentation to the user. This includes all DMs, database files, BREX, XSL, cascading style sheets (CSS), conversion scripts (such as Java or Perl), graphics, XML, viewer software, referenced HTML/PDF files, </w:delText>
        </w:r>
        <w:r>
          <w:delText xml:space="preserve">native source data files, process and training documentation, </w:delText>
        </w:r>
        <w:r w:rsidRPr="00853C9D">
          <w:delText>etc.</w:delText>
        </w:r>
        <w:r w:rsidRPr="002552FC">
          <w:delText xml:space="preserve">  </w:delText>
        </w:r>
      </w:del>
    </w:p>
    <w:p w14:paraId="2C018B00" w14:textId="48587A96" w:rsidR="00832FA8" w:rsidRDefault="00832FA8" w:rsidP="00832FA8">
      <w:pPr>
        <w:spacing w:after="120"/>
        <w:jc w:val="both"/>
      </w:pPr>
      <w:del w:id="278" w:author="GONZALES, JACOB L CIV USAF AFMC AFLCMC/LZPTP" w:date="2022-02-08T10:55:00Z">
        <w:r w:rsidRPr="00322A24">
          <w:delText>13.</w:delText>
        </w:r>
      </w:del>
      <w:ins w:id="279" w:author="GONZALES, JACOB L CIV USAF AFMC AFLCMC/LZPTP" w:date="2022-02-08T10:55:00Z">
        <w:r w:rsidRPr="00257349">
          <w:t>12.</w:t>
        </w:r>
      </w:ins>
      <w:r w:rsidRPr="00257349">
        <w:t xml:space="preserve">  </w:t>
      </w:r>
      <w:r w:rsidRPr="00257349">
        <w:rPr>
          <w:u w:val="single"/>
        </w:rPr>
        <w:t>Source Data Maintenance</w:t>
      </w:r>
      <w:r w:rsidRPr="00E671E6">
        <w:rPr>
          <w:rPrChange w:id="280" w:author="GONZALES, JACOB L CIV USAF AFMC AFLCMC/LZPTP" w:date="2022-02-08T10:55:00Z">
            <w:rPr>
              <w:u w:val="single"/>
            </w:rPr>
          </w:rPrChange>
        </w:rPr>
        <w:t>.</w:t>
      </w:r>
      <w:r>
        <w:t xml:space="preserve">  Contractors shall maintain accuracy, currency and configuration of TO source data, to include GFI, throughout the contract period of performance.  </w:t>
      </w:r>
      <w:r w:rsidRPr="00BF45F4">
        <w:t xml:space="preserve">The </w:t>
      </w:r>
      <w:r>
        <w:t>Contractor</w:t>
      </w:r>
      <w:r w:rsidRPr="00BF45F4">
        <w:t xml:space="preserve"> </w:t>
      </w:r>
      <w:r>
        <w:t>shall</w:t>
      </w:r>
      <w:r w:rsidRPr="00BF45F4">
        <w:t xml:space="preserve"> provide the Government a Configuration Control Management Plan.  The </w:t>
      </w:r>
      <w:r>
        <w:t>Contractor</w:t>
      </w:r>
      <w:r w:rsidRPr="00BF45F4">
        <w:t xml:space="preserve"> will provide a minimum of annual updates </w:t>
      </w:r>
      <w:del w:id="281" w:author="GONZALES, JACOB L CIV USAF AFMC AFLCMC/LZPTP" w:date="2022-02-08T10:55:00Z">
        <w:r w:rsidRPr="007F0BF1">
          <w:delText>frequently</w:delText>
        </w:r>
        <w:r>
          <w:delText xml:space="preserve"> </w:delText>
        </w:r>
      </w:del>
      <w:r w:rsidRPr="00BF45F4">
        <w:t xml:space="preserve">throughout the life of the contract </w:t>
      </w:r>
      <w:r w:rsidRPr="00BC376F">
        <w:t>as directed in writing from the PCO</w:t>
      </w:r>
      <w:r w:rsidRPr="00BF45F4">
        <w:t>.</w:t>
      </w:r>
      <w:r>
        <w:t xml:space="preserve">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523E5C82" w14:textId="0563B7B8" w:rsidR="00832FA8" w:rsidRPr="00A576D8" w:rsidRDefault="00832FA8" w:rsidP="00832FA8">
      <w:pPr>
        <w:spacing w:after="120"/>
        <w:jc w:val="both"/>
      </w:pPr>
      <w:r w:rsidRPr="005A5E6A">
        <w:rPr>
          <w:b/>
        </w:rPr>
        <w:t>NOTE:</w:t>
      </w:r>
      <w:r>
        <w:t xml:space="preserve"> Contractors will protect GFI provided for the purposes of TO development IAW DFARS 252.204-7000 </w:t>
      </w:r>
      <w:r>
        <w:rPr>
          <w:i/>
        </w:rPr>
        <w:t xml:space="preserve">Disclosure of </w:t>
      </w:r>
      <w:r w:rsidRPr="003423C8">
        <w:rPr>
          <w:i/>
        </w:rPr>
        <w:t>Information</w:t>
      </w:r>
      <w:r>
        <w:t xml:space="preserve"> </w:t>
      </w:r>
      <w:ins w:id="282" w:author="GONZALES, JACOB L CIV USAF AFMC AFLCMC/LZPTP" w:date="2022-02-08T10:55:00Z">
        <w:r>
          <w:t xml:space="preserve"> </w:t>
        </w:r>
      </w:ins>
      <w:r>
        <w:t>and</w:t>
      </w:r>
      <w:del w:id="283" w:author="GONZALES, JACOB L CIV USAF AFMC AFLCMC/LZPTP" w:date="2022-02-08T10:55:00Z">
        <w:r w:rsidRPr="00157F9C">
          <w:delText xml:space="preserve"> </w:delText>
        </w:r>
      </w:del>
      <w:r w:rsidRPr="00BC376F">
        <w:t xml:space="preserve"> DFARS 252.227-7025, </w:t>
      </w:r>
      <w:r w:rsidRPr="00BC376F">
        <w:rPr>
          <w:i/>
        </w:rPr>
        <w:t>Limitations on the Use or Disclosure of Government Furnished Information Marked with Restrictive Legends</w:t>
      </w:r>
      <w:r>
        <w:rPr>
          <w:i/>
        </w:rPr>
        <w:t>.</w:t>
      </w:r>
    </w:p>
    <w:p w14:paraId="3D6FDB71" w14:textId="5D8BBE8C" w:rsidR="00832FA8" w:rsidRDefault="00832FA8" w:rsidP="00832FA8">
      <w:pPr>
        <w:spacing w:after="120"/>
        <w:jc w:val="both"/>
      </w:pPr>
      <w:del w:id="284" w:author="GONZALES, JACOB L CIV USAF AFMC AFLCMC/LZPTP" w:date="2022-02-08T10:55:00Z">
        <w:r>
          <w:delText>14.</w:delText>
        </w:r>
      </w:del>
      <w:ins w:id="285" w:author="GONZALES, JACOB L CIV USAF AFMC AFLCMC/LZPTP" w:date="2022-02-08T10:55:00Z">
        <w:r>
          <w:t xml:space="preserve">13. </w:t>
        </w:r>
      </w:ins>
      <w:r>
        <w:t xml:space="preserve"> </w:t>
      </w:r>
      <w:r w:rsidRPr="005148AA">
        <w:rPr>
          <w:u w:val="single"/>
        </w:rPr>
        <w:t>TO Maintenance</w:t>
      </w:r>
      <w:r>
        <w:t>.  Contractors shall maintain TOs by preparing emergency, urgent, routine changes/revisions or supplements and source data updates to incorporate corrections, equipment configuration changes, and maintenance and operational concept changes IAW TO 00-5-3.  T</w:t>
      </w:r>
      <w:r w:rsidRPr="00BF45F4">
        <w:t xml:space="preserve">he </w:t>
      </w:r>
      <w:r>
        <w:lastRenderedPageBreak/>
        <w:t>Contractor</w:t>
      </w:r>
      <w:r w:rsidRPr="00BF45F4">
        <w:t xml:space="preserve"> </w:t>
      </w:r>
      <w:r>
        <w:t>shall assist</w:t>
      </w:r>
      <w:r w:rsidRPr="00BF45F4">
        <w:t xml:space="preserve"> the Government</w:t>
      </w:r>
      <w:r>
        <w:t>, where applicable,</w:t>
      </w:r>
      <w:r w:rsidRPr="00BF45F4">
        <w:t xml:space="preserve"> </w:t>
      </w:r>
      <w:r>
        <w:t>by</w:t>
      </w:r>
      <w:r w:rsidRPr="00BF45F4">
        <w:t xml:space="preserve"> incorporat</w:t>
      </w:r>
      <w:r>
        <w:t>ing</w:t>
      </w:r>
      <w:r w:rsidRPr="00BF45F4">
        <w:t xml:space="preserve"> and delive</w:t>
      </w:r>
      <w:r>
        <w:t>ring</w:t>
      </w:r>
      <w:r w:rsidRPr="00BF45F4">
        <w:t xml:space="preserve"> approved changes to t</w:t>
      </w:r>
      <w:r>
        <w:t>he technical data in the field NLT</w:t>
      </w:r>
      <w:r w:rsidRPr="00BF45F4">
        <w:t xml:space="preserve"> the specified time limits within TO 00-5-3 for </w:t>
      </w:r>
      <w:r>
        <w:t>Urgent</w:t>
      </w:r>
      <w:r w:rsidRPr="00BF45F4">
        <w:t>, Work Stoppage,</w:t>
      </w:r>
      <w:r>
        <w:t xml:space="preserve"> or</w:t>
      </w:r>
      <w:r w:rsidRPr="00BF45F4">
        <w:t xml:space="preserve"> </w:t>
      </w:r>
      <w:r>
        <w:t>Emergency</w:t>
      </w:r>
      <w:r w:rsidRPr="00BF45F4">
        <w:t xml:space="preserve"> changes originating from an approved </w:t>
      </w:r>
      <w:r>
        <w:t xml:space="preserve">Recommended Change (RC) process and/or Publication Change Request (PCR) in the Enhanced Technical Information Management System (ETIMS).  In the event of non-ETIMS access </w:t>
      </w:r>
      <w:r w:rsidRPr="00BF45F4">
        <w:t>AFTO FORM 22</w:t>
      </w:r>
      <w:r>
        <w:t>,</w:t>
      </w:r>
      <w:r w:rsidRPr="00BF45F4">
        <w:t xml:space="preserve"> 252</w:t>
      </w:r>
      <w:r>
        <w:t xml:space="preserve"> policy or other approved change request forms processes will be adhered to. </w:t>
      </w:r>
      <w:ins w:id="286" w:author="GONZALES, JACOB L CIV USAF AFMC AFLCMC/LZPTP" w:date="2022-02-08T10:55:00Z">
        <w:r>
          <w:t xml:space="preserve"> </w:t>
        </w:r>
      </w:ins>
      <w:r>
        <w:t>The specified time limits upon receipt of specified change requests is 40 calendar days for urgent changes/revisions, 72 hours for work stoppage changes/revisions, and 48 hours for emergency changes/revisions.</w:t>
      </w:r>
      <w:ins w:id="287" w:author="GONZALES, JACOB L CIV USAF AFMC AFLCMC/LZPTP" w:date="2022-02-08T10:55:00Z">
        <w:r w:rsidDel="00BC7BD6">
          <w:t xml:space="preserve"> </w:t>
        </w:r>
      </w:ins>
    </w:p>
    <w:p w14:paraId="07424D54" w14:textId="5C49924D" w:rsidR="00832FA8" w:rsidRPr="009D7654" w:rsidRDefault="00832FA8" w:rsidP="00832FA8">
      <w:pPr>
        <w:spacing w:after="120"/>
        <w:jc w:val="both"/>
      </w:pPr>
      <w:del w:id="288" w:author="GONZALES, JACOB L CIV USAF AFMC AFLCMC/LZPTP" w:date="2022-02-08T10:55:00Z">
        <w:r>
          <w:delText>15</w:delText>
        </w:r>
      </w:del>
      <w:ins w:id="289" w:author="GONZALES, JACOB L CIV USAF AFMC AFLCMC/LZPTP" w:date="2022-02-08T10:55:00Z">
        <w:r>
          <w:t>14</w:t>
        </w:r>
      </w:ins>
      <w:r>
        <w:t xml:space="preserve">.  </w:t>
      </w:r>
      <w:r>
        <w:rPr>
          <w:u w:val="single"/>
        </w:rPr>
        <w:t>Schedules</w:t>
      </w:r>
      <w:r w:rsidRPr="00CE033A">
        <w:t>.</w:t>
      </w:r>
      <w:r>
        <w:t xml:space="preserve">  </w:t>
      </w:r>
      <w:r w:rsidRPr="009D7654">
        <w:rPr>
          <w:color w:val="000000"/>
        </w:rPr>
        <w:t xml:space="preserve">The </w:t>
      </w:r>
      <w:r>
        <w:rPr>
          <w:color w:val="000000"/>
        </w:rPr>
        <w:t>Contractor</w:t>
      </w:r>
      <w:r w:rsidRPr="009D7654">
        <w:rPr>
          <w:color w:val="000000"/>
        </w:rPr>
        <w:t xml:space="preserve"> shall develop and maintain an Integrated </w:t>
      </w:r>
      <w:del w:id="290" w:author="GONZALES, JACOB L CIV USAF AFMC AFLCMC/LZPTP" w:date="2022-02-08T10:55:00Z">
        <w:r>
          <w:rPr>
            <w:color w:val="000000"/>
          </w:rPr>
          <w:delText>TM</w:delText>
        </w:r>
      </w:del>
      <w:ins w:id="291" w:author="GONZALES, JACOB L CIV USAF AFMC AFLCMC/LZPTP" w:date="2022-02-08T10:55:00Z">
        <w:r>
          <w:rPr>
            <w:color w:val="000000"/>
          </w:rPr>
          <w:t>Technical Manual</w:t>
        </w:r>
      </w:ins>
      <w:r>
        <w:rPr>
          <w:color w:val="000000"/>
        </w:rPr>
        <w:t xml:space="preserve"> Schedule and Status </w:t>
      </w:r>
      <w:r w:rsidRPr="009D7654">
        <w:rPr>
          <w:color w:val="000000"/>
        </w:rPr>
        <w:t>through</w:t>
      </w:r>
      <w:r>
        <w:rPr>
          <w:color w:val="000000"/>
        </w:rPr>
        <w:t>out the period of performance for</w:t>
      </w:r>
      <w:r w:rsidRPr="009D7654">
        <w:rPr>
          <w:color w:val="000000"/>
        </w:rPr>
        <w:t xml:space="preserve"> all TO development activities associated with this order for the life of the contract. </w:t>
      </w:r>
      <w:r>
        <w:rPr>
          <w:color w:val="000000"/>
        </w:rPr>
        <w:t xml:space="preserve"> </w:t>
      </w:r>
      <w:r w:rsidRPr="009D7654">
        <w:rPr>
          <w:color w:val="000000"/>
        </w:rPr>
        <w:t>The schedule shall be to the system/book or TCTO level and cover all major milestones</w:t>
      </w:r>
      <w:r>
        <w:rPr>
          <w:color w:val="000000"/>
        </w:rPr>
        <w:t xml:space="preserve"> of development</w:t>
      </w:r>
      <w:r w:rsidRPr="009D7654">
        <w:rPr>
          <w:color w:val="000000"/>
        </w:rPr>
        <w:t xml:space="preserve">. </w:t>
      </w:r>
      <w:ins w:id="292" w:author="GONZALES, JACOB L CIV USAF AFMC AFLCMC/LZPTP" w:date="2022-02-08T10:55:00Z">
        <w:r>
          <w:rPr>
            <w:color w:val="000000"/>
          </w:rPr>
          <w:t xml:space="preserve"> </w:t>
        </w:r>
      </w:ins>
      <w:r w:rsidRPr="009D7654">
        <w:rPr>
          <w:color w:val="000000"/>
        </w:rPr>
        <w:t xml:space="preserve">Any changes to the </w:t>
      </w:r>
      <w:r>
        <w:rPr>
          <w:color w:val="000000"/>
        </w:rPr>
        <w:t>TM Schedule and Status</w:t>
      </w:r>
      <w:r w:rsidRPr="009D7654">
        <w:rPr>
          <w:color w:val="000000"/>
        </w:rPr>
        <w:t xml:space="preserve"> after the </w:t>
      </w:r>
      <w:r>
        <w:rPr>
          <w:color w:val="000000"/>
        </w:rPr>
        <w:t>TO G</w:t>
      </w:r>
      <w:r w:rsidRPr="009D7654">
        <w:rPr>
          <w:color w:val="000000"/>
        </w:rPr>
        <w:t xml:space="preserve">uidance </w:t>
      </w:r>
      <w:r>
        <w:rPr>
          <w:color w:val="000000"/>
        </w:rPr>
        <w:t>C</w:t>
      </w:r>
      <w:r w:rsidRPr="009D7654">
        <w:rPr>
          <w:color w:val="000000"/>
        </w:rPr>
        <w:t>onference shall be coordinated with and approved by program TOMA</w:t>
      </w:r>
      <w:r>
        <w:rPr>
          <w:color w:val="000000"/>
        </w:rPr>
        <w:t xml:space="preserve"> and PCO.  </w:t>
      </w:r>
    </w:p>
    <w:p w14:paraId="3160A395" w14:textId="3ABCB6A0" w:rsidR="00473A55" w:rsidRDefault="00473A55" w:rsidP="00832FA8">
      <w:pPr>
        <w:pStyle w:val="PlainText"/>
        <w:spacing w:after="120"/>
        <w:jc w:val="both"/>
        <w:rPr>
          <w:ins w:id="293" w:author="GONZALES, JACOB L CIV USAF AFMC AFLCMC/LZPTP" w:date="2022-02-15T10:57:00Z"/>
          <w:rFonts w:ascii="Times New Roman" w:hAnsi="Times New Roman"/>
          <w:sz w:val="24"/>
          <w:szCs w:val="24"/>
        </w:rPr>
      </w:pPr>
      <w:ins w:id="294" w:author="GONZALES, JACOB L CIV USAF AFMC AFLCMC/LZPTP" w:date="2022-02-15T10:57:00Z">
        <w:r>
          <w:rPr>
            <w:rFonts w:ascii="Times New Roman" w:hAnsi="Times New Roman"/>
            <w:sz w:val="24"/>
            <w:szCs w:val="24"/>
          </w:rPr>
          <w:t>Program Name to populate automatically</w:t>
        </w:r>
      </w:ins>
    </w:p>
    <w:p w14:paraId="159D49BD" w14:textId="267CE981" w:rsidR="00832FA8" w:rsidRDefault="00832FA8" w:rsidP="00832FA8">
      <w:pPr>
        <w:pStyle w:val="PlainText"/>
        <w:spacing w:after="120"/>
        <w:jc w:val="both"/>
        <w:rPr>
          <w:rFonts w:ascii="Times New Roman" w:hAnsi="Times New Roman"/>
          <w:sz w:val="24"/>
          <w:szCs w:val="24"/>
        </w:rPr>
      </w:pPr>
      <w:del w:id="295" w:author="GONZALES, JACOB L CIV USAF AFMC AFLCMC/LZPTP" w:date="2022-02-08T10:55:00Z">
        <w:r>
          <w:rPr>
            <w:rFonts w:ascii="Times New Roman" w:hAnsi="Times New Roman"/>
            <w:sz w:val="24"/>
            <w:szCs w:val="24"/>
          </w:rPr>
          <w:delText>16</w:delText>
        </w:r>
      </w:del>
      <w:ins w:id="296" w:author="GONZALES, JACOB L CIV USAF AFMC AFLCMC/LZPTP" w:date="2022-02-08T10:55:00Z">
        <w:r>
          <w:rPr>
            <w:rFonts w:ascii="Times New Roman" w:hAnsi="Times New Roman"/>
            <w:sz w:val="24"/>
            <w:szCs w:val="24"/>
          </w:rPr>
          <w:t>15</w:t>
        </w:r>
      </w:ins>
      <w:r w:rsidRPr="006E34B9">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u w:val="single"/>
        </w:rPr>
        <w:t>Time Compliance Technical Orders (TCTOs)</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prepare TCTOs</w:t>
      </w:r>
      <w:r>
        <w:rPr>
          <w:rFonts w:ascii="Times New Roman" w:hAnsi="Times New Roman"/>
          <w:sz w:val="24"/>
          <w:szCs w:val="24"/>
        </w:rPr>
        <w:t>, ITCTOs and resulting TO updates</w:t>
      </w:r>
      <w:r w:rsidRPr="00F85514">
        <w:rPr>
          <w:rFonts w:ascii="Times New Roman" w:hAnsi="Times New Roman"/>
          <w:sz w:val="24"/>
          <w:szCs w:val="24"/>
        </w:rPr>
        <w:t xml:space="preserve"> as required in sup</w:t>
      </w:r>
      <w:r>
        <w:rPr>
          <w:rFonts w:ascii="Times New Roman" w:hAnsi="Times New Roman"/>
          <w:sz w:val="24"/>
          <w:szCs w:val="24"/>
        </w:rPr>
        <w:t>port of</w:t>
      </w:r>
      <w:ins w:id="297" w:author="PORTERFIELD, ROBERT D GS-13 USAF AFMC AFLCMC/OZIC" w:date="2022-03-04T15:55:00Z">
        <w:r w:rsidR="0076172C">
          <w:rPr>
            <w:rFonts w:ascii="Times New Roman" w:hAnsi="Times New Roman"/>
            <w:sz w:val="24"/>
            <w:szCs w:val="24"/>
          </w:rPr>
          <w:t xml:space="preserve"> </w:t>
        </w:r>
        <w:r w:rsidR="0076172C" w:rsidRPr="0076172C">
          <w:rPr>
            <w:rFonts w:ascii="Times New Roman" w:hAnsi="Times New Roman"/>
            <w:sz w:val="24"/>
            <w:szCs w:val="24"/>
          </w:rPr>
          <w:t>{program_mod_system_name}</w:t>
        </w:r>
      </w:ins>
      <w:del w:id="298" w:author="PORTERFIELD, ROBERT D GS-13 USAF AFMC AFLCMC/OZIC" w:date="2022-03-04T15:55:00Z">
        <w:r w:rsidDel="0076172C">
          <w:rPr>
            <w:rFonts w:ascii="Times New Roman" w:hAnsi="Times New Roman"/>
            <w:sz w:val="24"/>
            <w:szCs w:val="24"/>
          </w:rPr>
          <w:delText xml:space="preserve"> </w:delText>
        </w:r>
        <w:r w:rsidRPr="006371EA" w:rsidDel="0076172C">
          <w:rPr>
            <w:rFonts w:ascii="Times New Roman" w:hAnsi="Times New Roman"/>
            <w:color w:val="FF0000"/>
            <w:sz w:val="24"/>
            <w:szCs w:val="24"/>
            <w:u w:val="single"/>
          </w:rPr>
          <w:delText>(</w:delText>
        </w:r>
        <w:r w:rsidRPr="006371EA" w:rsidDel="0076172C">
          <w:rPr>
            <w:rFonts w:ascii="Times New Roman" w:hAnsi="Times New Roman"/>
            <w:i/>
            <w:color w:val="FF0000"/>
            <w:sz w:val="24"/>
            <w:szCs w:val="24"/>
            <w:u w:val="single"/>
          </w:rPr>
          <w:delText>program name</w:delText>
        </w:r>
        <w:r w:rsidRPr="006371EA" w:rsidDel="0076172C">
          <w:rPr>
            <w:rFonts w:ascii="Times New Roman" w:hAnsi="Times New Roman"/>
            <w:color w:val="FF0000"/>
            <w:sz w:val="24"/>
            <w:szCs w:val="24"/>
            <w:u w:val="single"/>
          </w:rPr>
          <w:delText>)</w:delText>
        </w:r>
      </w:del>
      <w:r>
        <w:rPr>
          <w:rFonts w:ascii="Times New Roman" w:hAnsi="Times New Roman"/>
          <w:color w:val="FF0000"/>
          <w:sz w:val="24"/>
          <w:szCs w:val="24"/>
        </w:rPr>
        <w:t xml:space="preserve"> </w:t>
      </w:r>
      <w:r w:rsidRPr="00F46CD7">
        <w:rPr>
          <w:rFonts w:ascii="Times New Roman" w:hAnsi="Times New Roman"/>
          <w:color w:val="000000"/>
          <w:sz w:val="24"/>
          <w:szCs w:val="24"/>
        </w:rPr>
        <w:t>IAW</w:t>
      </w:r>
      <w:r>
        <w:rPr>
          <w:rFonts w:ascii="Times New Roman" w:hAnsi="Times New Roman"/>
          <w:color w:val="000000"/>
          <w:sz w:val="24"/>
          <w:szCs w:val="24"/>
        </w:rPr>
        <w:t xml:space="preserve"> TO 00-5-15 and</w:t>
      </w:r>
      <w:r w:rsidRPr="00F46CD7">
        <w:rPr>
          <w:rFonts w:ascii="Times New Roman" w:hAnsi="Times New Roman"/>
          <w:color w:val="000000"/>
          <w:sz w:val="24"/>
          <w:szCs w:val="24"/>
        </w:rPr>
        <w:t xml:space="preserve"> MIL-DTL-38804 content requirements</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TCTOs will be used to document</w:t>
      </w:r>
      <w:r>
        <w:rPr>
          <w:rFonts w:ascii="Times New Roman" w:hAnsi="Times New Roman"/>
          <w:sz w:val="24"/>
          <w:szCs w:val="24"/>
        </w:rPr>
        <w:t xml:space="preserve"> all permanent modifications,</w:t>
      </w:r>
      <w:r w:rsidRPr="00F85514">
        <w:rPr>
          <w:rFonts w:ascii="Times New Roman" w:hAnsi="Times New Roman"/>
          <w:sz w:val="24"/>
          <w:szCs w:val="24"/>
        </w:rPr>
        <w:t xml:space="preserve"> initiate special “one time” inspections, or impose temporary restrictions on systems or equipment within specified time limits</w:t>
      </w:r>
      <w:r>
        <w:rPr>
          <w:rFonts w:ascii="Times New Roman" w:hAnsi="Times New Roman"/>
          <w:sz w:val="24"/>
          <w:szCs w:val="24"/>
        </w:rPr>
        <w:t xml:space="preserve"> effecting</w:t>
      </w:r>
      <w:ins w:id="299" w:author="PORTERFIELD, ROBERT D GS-13 USAF AFMC AFLCMC/OZIC" w:date="2022-03-04T15:55:00Z">
        <w:r w:rsidR="0076172C">
          <w:rPr>
            <w:rFonts w:ascii="Times New Roman" w:hAnsi="Times New Roman"/>
            <w:sz w:val="24"/>
            <w:szCs w:val="24"/>
          </w:rPr>
          <w:t xml:space="preserve"> </w:t>
        </w:r>
        <w:r w:rsidR="0076172C" w:rsidRPr="0076172C">
          <w:rPr>
            <w:rFonts w:ascii="Times New Roman" w:hAnsi="Times New Roman"/>
            <w:sz w:val="24"/>
            <w:szCs w:val="24"/>
          </w:rPr>
          <w:t>{program_mod_system_name}</w:t>
        </w:r>
      </w:ins>
      <w:del w:id="300" w:author="PORTERFIELD, ROBERT D GS-13 USAF AFMC AFLCMC/OZIC" w:date="2022-03-04T15:55:00Z">
        <w:r w:rsidDel="0076172C">
          <w:rPr>
            <w:rFonts w:ascii="Times New Roman" w:hAnsi="Times New Roman"/>
            <w:sz w:val="24"/>
            <w:szCs w:val="24"/>
          </w:rPr>
          <w:delText xml:space="preserve"> </w:delText>
        </w:r>
        <w:r w:rsidRPr="006371EA" w:rsidDel="0076172C">
          <w:rPr>
            <w:rFonts w:ascii="Times New Roman" w:hAnsi="Times New Roman"/>
            <w:color w:val="FF0000"/>
            <w:sz w:val="24"/>
            <w:szCs w:val="24"/>
            <w:u w:val="single"/>
          </w:rPr>
          <w:delText>(</w:delText>
        </w:r>
        <w:r w:rsidRPr="006371EA" w:rsidDel="0076172C">
          <w:rPr>
            <w:rFonts w:ascii="Times New Roman" w:hAnsi="Times New Roman"/>
            <w:i/>
            <w:color w:val="FF0000"/>
            <w:sz w:val="24"/>
            <w:szCs w:val="24"/>
            <w:u w:val="single"/>
          </w:rPr>
          <w:delText>program name</w:delText>
        </w:r>
        <w:r w:rsidRPr="006371EA" w:rsidDel="0076172C">
          <w:rPr>
            <w:rFonts w:ascii="Times New Roman" w:hAnsi="Times New Roman"/>
            <w:color w:val="FF0000"/>
            <w:sz w:val="24"/>
            <w:szCs w:val="24"/>
            <w:u w:val="single"/>
          </w:rPr>
          <w:delText>)</w:delText>
        </w:r>
      </w:del>
      <w:r w:rsidRPr="004E743D">
        <w:rPr>
          <w:rFonts w:ascii="Times New Roman" w:hAnsi="Times New Roman"/>
          <w:color w:val="000000"/>
          <w:sz w:val="24"/>
          <w:szCs w:val="24"/>
        </w:rPr>
        <w:t>.</w:t>
      </w:r>
      <w:r w:rsidRPr="005D2286">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Costs for TCTO package development must be </w:t>
      </w:r>
      <w:r>
        <w:rPr>
          <w:rFonts w:ascii="Times New Roman" w:hAnsi="Times New Roman"/>
          <w:sz w:val="24"/>
          <w:szCs w:val="24"/>
        </w:rPr>
        <w:t>IAW with AFI 65-601Vol.1</w:t>
      </w:r>
      <w:r w:rsidRPr="00F85514">
        <w:rPr>
          <w:rFonts w:ascii="Times New Roman" w:hAnsi="Times New Roman"/>
          <w:sz w:val="24"/>
          <w:szCs w:val="24"/>
        </w:rPr>
        <w:t xml:space="preserve">. </w:t>
      </w:r>
    </w:p>
    <w:p w14:paraId="4E22904E" w14:textId="5AAA7A61" w:rsidR="00832FA8" w:rsidRDefault="00832FA8">
      <w:pPr>
        <w:pStyle w:val="PlainText"/>
        <w:ind w:left="720"/>
        <w:jc w:val="both"/>
        <w:rPr>
          <w:rFonts w:ascii="Times New Roman" w:hAnsi="Times New Roman"/>
          <w:sz w:val="24"/>
          <w:szCs w:val="24"/>
        </w:rPr>
        <w:pPrChange w:id="301" w:author="GONZALES, JACOB L CIV USAF AFMC AFLCMC/LZPTP" w:date="2022-02-08T10:55:00Z">
          <w:pPr>
            <w:pStyle w:val="PlainText"/>
            <w:spacing w:before="120"/>
            <w:ind w:left="720"/>
            <w:jc w:val="both"/>
          </w:pPr>
        </w:pPrChange>
      </w:pPr>
      <w:del w:id="302" w:author="GONZALES, JACOB L CIV USAF AFMC AFLCMC/LZPTP" w:date="2022-02-08T10:55:00Z">
        <w:r>
          <w:rPr>
            <w:rFonts w:ascii="Times New Roman" w:hAnsi="Times New Roman"/>
            <w:sz w:val="24"/>
            <w:szCs w:val="24"/>
          </w:rPr>
          <w:delText>16</w:delText>
        </w:r>
      </w:del>
      <w:ins w:id="303" w:author="GONZALES, JACOB L CIV USAF AFMC AFLCMC/LZPTP" w:date="2022-02-08T10:55:00Z">
        <w:r>
          <w:rPr>
            <w:rFonts w:ascii="Times New Roman" w:hAnsi="Times New Roman"/>
            <w:sz w:val="24"/>
            <w:szCs w:val="24"/>
          </w:rPr>
          <w:t>15</w:t>
        </w:r>
      </w:ins>
      <w:r>
        <w:rPr>
          <w:rFonts w:ascii="Times New Roman" w:hAnsi="Times New Roman"/>
          <w:sz w:val="24"/>
          <w:szCs w:val="24"/>
        </w:rPr>
        <w:t>.1.</w:t>
      </w:r>
      <w:r w:rsidRPr="00F85514">
        <w:rPr>
          <w:rFonts w:ascii="Times New Roman" w:hAnsi="Times New Roman"/>
          <w:sz w:val="24"/>
          <w:szCs w:val="24"/>
        </w:rPr>
        <w:t xml:space="preserve">  The </w:t>
      </w:r>
      <w:r>
        <w:rPr>
          <w:rFonts w:ascii="Times New Roman" w:hAnsi="Times New Roman"/>
          <w:sz w:val="24"/>
          <w:szCs w:val="24"/>
        </w:rPr>
        <w:t>Contractor shall deliver</w:t>
      </w:r>
      <w:r w:rsidRPr="00F85514">
        <w:rPr>
          <w:rFonts w:ascii="Times New Roman" w:hAnsi="Times New Roman"/>
          <w:sz w:val="24"/>
          <w:szCs w:val="24"/>
        </w:rPr>
        <w:t xml:space="preserve"> certified drafts of Immediate Action TCTOs</w:t>
      </w:r>
      <w:del w:id="304" w:author="GONZALES, JACOB L CIV USAF AFMC AFLCMC/LZPTP" w:date="2022-02-08T10:55:00Z">
        <w:r>
          <w:rPr>
            <w:rFonts w:ascii="Times New Roman" w:hAnsi="Times New Roman"/>
            <w:sz w:val="24"/>
            <w:szCs w:val="24"/>
          </w:rPr>
          <w:delText>,</w:delText>
        </w:r>
      </w:del>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The </w:t>
      </w:r>
      <w:r>
        <w:rPr>
          <w:rFonts w:ascii="Times New Roman" w:hAnsi="Times New Roman"/>
          <w:sz w:val="24"/>
          <w:szCs w:val="24"/>
        </w:rPr>
        <w:t>Contractor</w:t>
      </w:r>
      <w:r w:rsidRPr="00F85514">
        <w:rPr>
          <w:rFonts w:ascii="Times New Roman" w:hAnsi="Times New Roman"/>
          <w:sz w:val="24"/>
          <w:szCs w:val="24"/>
        </w:rPr>
        <w:t xml:space="preserve"> shall deliver drafts with comments incorporated within 24 hours of receipt of comments.</w:t>
      </w:r>
    </w:p>
    <w:p w14:paraId="1F06E677" w14:textId="4C215279" w:rsidR="00832FA8" w:rsidRDefault="00832FA8" w:rsidP="00832FA8">
      <w:pPr>
        <w:pStyle w:val="PlainText"/>
        <w:spacing w:before="120"/>
        <w:ind w:left="720"/>
        <w:jc w:val="both"/>
        <w:rPr>
          <w:rFonts w:ascii="Times New Roman" w:hAnsi="Times New Roman"/>
          <w:sz w:val="24"/>
          <w:szCs w:val="24"/>
        </w:rPr>
      </w:pPr>
      <w:del w:id="305" w:author="GONZALES, JACOB L CIV USAF AFMC AFLCMC/LZPTP" w:date="2022-02-08T10:55:00Z">
        <w:r>
          <w:rPr>
            <w:rFonts w:ascii="Times New Roman" w:hAnsi="Times New Roman"/>
            <w:sz w:val="24"/>
            <w:szCs w:val="24"/>
          </w:rPr>
          <w:delText>16</w:delText>
        </w:r>
      </w:del>
      <w:ins w:id="306" w:author="GONZALES, JACOB L CIV USAF AFMC AFLCMC/LZPTP" w:date="2022-02-08T10:55:00Z">
        <w:r>
          <w:rPr>
            <w:rFonts w:ascii="Times New Roman" w:hAnsi="Times New Roman"/>
            <w:sz w:val="24"/>
            <w:szCs w:val="24"/>
          </w:rPr>
          <w:t>15</w:t>
        </w:r>
      </w:ins>
      <w:r>
        <w:rPr>
          <w:rFonts w:ascii="Times New Roman" w:hAnsi="Times New Roman"/>
          <w:sz w:val="24"/>
          <w:szCs w:val="24"/>
        </w:rPr>
        <w:t>.2.</w:t>
      </w:r>
      <w:r w:rsidRPr="00F85514">
        <w:rPr>
          <w:rFonts w:ascii="Times New Roman" w:hAnsi="Times New Roman"/>
          <w:sz w:val="24"/>
          <w:szCs w:val="24"/>
        </w:rPr>
        <w:t xml:space="preserve">  The </w:t>
      </w:r>
      <w:r>
        <w:rPr>
          <w:rFonts w:ascii="Times New Roman" w:hAnsi="Times New Roman"/>
          <w:sz w:val="24"/>
          <w:szCs w:val="24"/>
        </w:rPr>
        <w:t>Contractor</w:t>
      </w:r>
      <w:r w:rsidRPr="00F85514">
        <w:rPr>
          <w:rFonts w:ascii="Times New Roman" w:hAnsi="Times New Roman"/>
          <w:sz w:val="24"/>
          <w:szCs w:val="24"/>
        </w:rPr>
        <w:t xml:space="preserve"> sh</w:t>
      </w:r>
      <w:r>
        <w:rPr>
          <w:rFonts w:ascii="Times New Roman" w:hAnsi="Times New Roman"/>
          <w:sz w:val="24"/>
          <w:szCs w:val="24"/>
        </w:rPr>
        <w:t xml:space="preserve">all deliver initial </w:t>
      </w:r>
      <w:r w:rsidRPr="00F85514">
        <w:rPr>
          <w:rFonts w:ascii="Times New Roman" w:hAnsi="Times New Roman"/>
          <w:sz w:val="24"/>
          <w:szCs w:val="24"/>
        </w:rPr>
        <w:t>certified drafts of Urgent Action TCTOs</w:t>
      </w:r>
      <w:del w:id="307" w:author="GONZALES, JACOB L CIV USAF AFMC AFLCMC/LZPTP" w:date="2022-02-08T10:55:00Z">
        <w:r>
          <w:rPr>
            <w:rFonts w:ascii="Times New Roman" w:hAnsi="Times New Roman"/>
            <w:sz w:val="24"/>
            <w:szCs w:val="24"/>
          </w:rPr>
          <w:delText>,</w:delText>
        </w:r>
      </w:del>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Contractor</w:t>
      </w:r>
      <w:r w:rsidRPr="00F85514">
        <w:rPr>
          <w:rFonts w:ascii="Times New Roman" w:hAnsi="Times New Roman"/>
          <w:sz w:val="24"/>
          <w:szCs w:val="24"/>
        </w:rPr>
        <w:t xml:space="preserve"> shall deliver final drafts with “final” customer comments incorporated, within </w:t>
      </w:r>
      <w:del w:id="308" w:author="GONZALES, JACOB L CIV USAF AFMC AFLCMC/LZPTP" w:date="2022-02-08T10:55:00Z">
        <w:r>
          <w:rPr>
            <w:rFonts w:ascii="Times New Roman" w:hAnsi="Times New Roman"/>
            <w:sz w:val="24"/>
            <w:szCs w:val="24"/>
          </w:rPr>
          <w:delText>48</w:delText>
        </w:r>
      </w:del>
      <w:ins w:id="309" w:author="GONZALES, JACOB L CIV USAF AFMC AFLCMC/LZPTP" w:date="2022-02-08T10:55:00Z">
        <w:r w:rsidRPr="00F85514">
          <w:rPr>
            <w:rFonts w:ascii="Times New Roman" w:hAnsi="Times New Roman"/>
            <w:sz w:val="24"/>
            <w:szCs w:val="24"/>
          </w:rPr>
          <w:t>96</w:t>
        </w:r>
      </w:ins>
      <w:r w:rsidRPr="00F85514">
        <w:rPr>
          <w:rFonts w:ascii="Times New Roman" w:hAnsi="Times New Roman"/>
          <w:sz w:val="24"/>
          <w:szCs w:val="24"/>
        </w:rPr>
        <w:t xml:space="preserve"> hours of receipt of comments.</w:t>
      </w:r>
    </w:p>
    <w:p w14:paraId="66C42CCF" w14:textId="3565DC20" w:rsidR="00832FA8" w:rsidRDefault="00832FA8" w:rsidP="00832FA8">
      <w:pPr>
        <w:pStyle w:val="PlainText"/>
        <w:spacing w:before="120"/>
        <w:ind w:left="720"/>
        <w:jc w:val="both"/>
        <w:rPr>
          <w:rFonts w:ascii="Times New Roman" w:hAnsi="Times New Roman"/>
          <w:sz w:val="24"/>
          <w:szCs w:val="24"/>
        </w:rPr>
      </w:pPr>
      <w:del w:id="310" w:author="GONZALES, JACOB L CIV USAF AFMC AFLCMC/LZPTP" w:date="2022-02-08T10:55:00Z">
        <w:r>
          <w:rPr>
            <w:rFonts w:ascii="Times New Roman" w:hAnsi="Times New Roman"/>
            <w:sz w:val="24"/>
            <w:szCs w:val="24"/>
          </w:rPr>
          <w:delText>16</w:delText>
        </w:r>
      </w:del>
      <w:ins w:id="311" w:author="GONZALES, JACOB L CIV USAF AFMC AFLCMC/LZPTP" w:date="2022-02-08T10:55:00Z">
        <w:r>
          <w:rPr>
            <w:rFonts w:ascii="Times New Roman" w:hAnsi="Times New Roman"/>
            <w:sz w:val="24"/>
            <w:szCs w:val="24"/>
          </w:rPr>
          <w:t>15</w:t>
        </w:r>
      </w:ins>
      <w:r>
        <w:rPr>
          <w:rFonts w:ascii="Times New Roman" w:hAnsi="Times New Roman"/>
          <w:sz w:val="24"/>
          <w:szCs w:val="24"/>
        </w:rPr>
        <w:t>.3.</w:t>
      </w:r>
      <w:r w:rsidRPr="00F85514">
        <w:rPr>
          <w:rFonts w:ascii="Times New Roman" w:hAnsi="Times New Roman"/>
          <w:sz w:val="24"/>
          <w:szCs w:val="24"/>
        </w:rPr>
        <w:t xml:space="preserve">  The </w:t>
      </w:r>
      <w:r>
        <w:rPr>
          <w:rFonts w:ascii="Times New Roman" w:hAnsi="Times New Roman"/>
          <w:sz w:val="24"/>
          <w:szCs w:val="24"/>
        </w:rPr>
        <w:t>Contractor</w:t>
      </w:r>
      <w:r w:rsidRPr="00F85514">
        <w:rPr>
          <w:rFonts w:ascii="Times New Roman" w:hAnsi="Times New Roman"/>
          <w:sz w:val="24"/>
          <w:szCs w:val="24"/>
        </w:rPr>
        <w:t xml:space="preserve"> sh</w:t>
      </w:r>
      <w:r>
        <w:rPr>
          <w:rFonts w:ascii="Times New Roman" w:hAnsi="Times New Roman"/>
          <w:sz w:val="24"/>
          <w:szCs w:val="24"/>
        </w:rPr>
        <w:t xml:space="preserve">all deliver initial </w:t>
      </w:r>
      <w:r w:rsidRPr="00F85514">
        <w:rPr>
          <w:rFonts w:ascii="Times New Roman" w:hAnsi="Times New Roman"/>
          <w:sz w:val="24"/>
          <w:szCs w:val="24"/>
        </w:rPr>
        <w:t xml:space="preserve">certified drafts of routine safety TCTOs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shall deliver final drafts with “final” customer comments incorporated, within 5 business days of receipt of comments.</w:t>
      </w:r>
    </w:p>
    <w:p w14:paraId="0EF7E947" w14:textId="1FBA8E3F" w:rsidR="00832FA8" w:rsidRDefault="00832FA8" w:rsidP="00832FA8">
      <w:pPr>
        <w:pStyle w:val="PlainText"/>
        <w:spacing w:before="120"/>
        <w:ind w:left="720"/>
        <w:jc w:val="both"/>
        <w:rPr>
          <w:rFonts w:ascii="Times New Roman" w:hAnsi="Times New Roman"/>
          <w:sz w:val="24"/>
          <w:szCs w:val="24"/>
        </w:rPr>
      </w:pPr>
      <w:del w:id="312" w:author="GONZALES, JACOB L CIV USAF AFMC AFLCMC/LZPTP" w:date="2022-02-08T10:55:00Z">
        <w:r>
          <w:rPr>
            <w:rFonts w:ascii="Times New Roman" w:hAnsi="Times New Roman"/>
            <w:sz w:val="24"/>
            <w:szCs w:val="24"/>
          </w:rPr>
          <w:delText>16</w:delText>
        </w:r>
      </w:del>
      <w:ins w:id="313" w:author="GONZALES, JACOB L CIV USAF AFMC AFLCMC/LZPTP" w:date="2022-02-08T10:55:00Z">
        <w:r>
          <w:rPr>
            <w:rFonts w:ascii="Times New Roman" w:hAnsi="Times New Roman"/>
            <w:sz w:val="24"/>
            <w:szCs w:val="24"/>
          </w:rPr>
          <w:t>15</w:t>
        </w:r>
      </w:ins>
      <w:r>
        <w:rPr>
          <w:rFonts w:ascii="Times New Roman" w:hAnsi="Times New Roman"/>
          <w:sz w:val="24"/>
          <w:szCs w:val="24"/>
        </w:rPr>
        <w:t>.4.</w:t>
      </w:r>
      <w:r w:rsidRPr="00F85514">
        <w:rPr>
          <w:rFonts w:ascii="Times New Roman" w:hAnsi="Times New Roman"/>
          <w:sz w:val="24"/>
          <w:szCs w:val="24"/>
        </w:rPr>
        <w:t xml:space="preserve">  The </w:t>
      </w:r>
      <w:r>
        <w:rPr>
          <w:rFonts w:ascii="Times New Roman" w:hAnsi="Times New Roman"/>
          <w:sz w:val="24"/>
          <w:szCs w:val="24"/>
        </w:rPr>
        <w:t>Contractor</w:t>
      </w:r>
      <w:r w:rsidRPr="00F85514">
        <w:rPr>
          <w:rFonts w:ascii="Times New Roman" w:hAnsi="Times New Roman"/>
          <w:sz w:val="24"/>
          <w:szCs w:val="24"/>
        </w:rPr>
        <w:t xml:space="preserve"> shall deliver certified drafts of routine TCTOs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Contractor</w:t>
      </w:r>
      <w:r w:rsidRPr="00F85514">
        <w:rPr>
          <w:rFonts w:ascii="Times New Roman" w:hAnsi="Times New Roman"/>
          <w:sz w:val="24"/>
          <w:szCs w:val="24"/>
        </w:rPr>
        <w:t xml:space="preserve"> shall deliver final drafts with “final” customer comments incorporated, within 10 business days of receipt of com</w:t>
      </w:r>
      <w:r>
        <w:rPr>
          <w:rFonts w:ascii="Times New Roman" w:hAnsi="Times New Roman"/>
          <w:sz w:val="24"/>
          <w:szCs w:val="24"/>
        </w:rPr>
        <w:t>ments</w:t>
      </w:r>
      <w:r w:rsidRPr="00F85514">
        <w:rPr>
          <w:rFonts w:ascii="Times New Roman" w:hAnsi="Times New Roman"/>
          <w:sz w:val="24"/>
          <w:szCs w:val="24"/>
        </w:rPr>
        <w:t>.</w:t>
      </w:r>
    </w:p>
    <w:p w14:paraId="6A10E39F" w14:textId="6BCC5BE0" w:rsidR="00473A55" w:rsidRDefault="001D0758" w:rsidP="00832FA8">
      <w:pPr>
        <w:pStyle w:val="PlainText"/>
        <w:spacing w:before="120"/>
        <w:ind w:left="720"/>
        <w:jc w:val="both"/>
        <w:rPr>
          <w:ins w:id="314" w:author="GONZALES, JACOB L CIV USAF AFMC AFLCMC/LZPTP" w:date="2022-02-15T10:57:00Z"/>
          <w:rFonts w:ascii="Times New Roman" w:hAnsi="Times New Roman"/>
          <w:sz w:val="24"/>
          <w:szCs w:val="24"/>
        </w:rPr>
      </w:pPr>
      <w:ins w:id="315" w:author="GONZALES, JACOB L CIV USAF AFMC AFLCMC/LZPTP" w:date="2022-02-15T10:59:00Z">
        <w:r>
          <w:rPr>
            <w:rFonts w:ascii="Times New Roman" w:hAnsi="Times New Roman"/>
            <w:sz w:val="24"/>
            <w:szCs w:val="24"/>
          </w:rPr>
          <w:t>S1000D</w:t>
        </w:r>
      </w:ins>
    </w:p>
    <w:p w14:paraId="57BD07BB" w14:textId="7BFE690C" w:rsidR="00832FA8" w:rsidRDefault="00832FA8" w:rsidP="00832FA8">
      <w:pPr>
        <w:pStyle w:val="PlainText"/>
        <w:spacing w:before="120"/>
        <w:ind w:left="720"/>
        <w:jc w:val="both"/>
        <w:rPr>
          <w:ins w:id="316" w:author="GONZALES, JACOB L CIV USAF AFMC AFLCMC/LZPTP" w:date="2022-02-08T10:55:00Z"/>
          <w:rFonts w:ascii="Times New Roman" w:hAnsi="Times New Roman"/>
          <w:sz w:val="24"/>
          <w:szCs w:val="24"/>
        </w:rPr>
      </w:pPr>
      <w:del w:id="317" w:author="GONZALES, JACOB L CIV USAF AFMC AFLCMC/LZPTP" w:date="2022-02-08T10:55:00Z">
        <w:r w:rsidRPr="00B14C7C">
          <w:rPr>
            <w:rFonts w:ascii="Times New Roman" w:hAnsi="Times New Roman"/>
            <w:sz w:val="24"/>
            <w:szCs w:val="24"/>
          </w:rPr>
          <w:delText xml:space="preserve">17. </w:delText>
        </w:r>
        <w:r>
          <w:rPr>
            <w:rFonts w:ascii="Times New Roman" w:hAnsi="Times New Roman"/>
            <w:sz w:val="24"/>
            <w:szCs w:val="24"/>
          </w:rPr>
          <w:delText xml:space="preserve"> </w:delText>
        </w:r>
        <w:r w:rsidRPr="0085494A">
          <w:rPr>
            <w:rFonts w:ascii="Times New Roman" w:hAnsi="Times New Roman"/>
            <w:sz w:val="24"/>
            <w:szCs w:val="24"/>
            <w:u w:val="single"/>
          </w:rPr>
          <w:delText>Information Technology (IT) Requirements</w:delText>
        </w:r>
        <w:r>
          <w:rPr>
            <w:rFonts w:ascii="Times New Roman" w:hAnsi="Times New Roman"/>
            <w:sz w:val="24"/>
            <w:szCs w:val="24"/>
          </w:rPr>
          <w:delText xml:space="preserve">.  </w:delText>
        </w:r>
        <w:r w:rsidRPr="00B14C7C">
          <w:rPr>
            <w:rFonts w:ascii="Times New Roman" w:hAnsi="Times New Roman"/>
            <w:sz w:val="24"/>
            <w:szCs w:val="24"/>
          </w:rPr>
          <w:delText>The Contractor shall develop IETM</w:delText>
        </w:r>
        <w:r>
          <w:rPr>
            <w:rFonts w:ascii="Times New Roman" w:hAnsi="Times New Roman"/>
            <w:sz w:val="24"/>
            <w:szCs w:val="24"/>
          </w:rPr>
          <w:delText xml:space="preserve"> requirements</w:delText>
        </w:r>
        <w:r w:rsidRPr="00B14C7C">
          <w:rPr>
            <w:rFonts w:ascii="Times New Roman" w:hAnsi="Times New Roman"/>
            <w:sz w:val="24"/>
            <w:szCs w:val="24"/>
          </w:rPr>
          <w:delText xml:space="preserve"> utilizing the designated Air Force TO System infrastructure.  The Contractor, thru the TOMA and program management office, shall acquire the appropriate licenses and network access permissions for operation on the AF approved technical order authoring and publishing solution.</w:delText>
        </w:r>
      </w:del>
    </w:p>
    <w:p w14:paraId="09DE80F4" w14:textId="77777777" w:rsidR="00832FA8" w:rsidRDefault="00832FA8" w:rsidP="00832FA8">
      <w:pPr>
        <w:pStyle w:val="PlainText"/>
        <w:spacing w:before="120"/>
        <w:ind w:left="720"/>
        <w:jc w:val="both"/>
        <w:rPr>
          <w:ins w:id="318" w:author="GONZALES, JACOB L CIV USAF AFMC AFLCMC/LZPTP" w:date="2022-02-08T10:55:00Z"/>
          <w:rFonts w:ascii="Times New Roman" w:hAnsi="Times New Roman"/>
          <w:sz w:val="24"/>
          <w:szCs w:val="24"/>
        </w:rPr>
      </w:pPr>
    </w:p>
    <w:p w14:paraId="3805D952" w14:textId="77777777" w:rsidR="00832FA8" w:rsidRDefault="00832FA8" w:rsidP="00832FA8">
      <w:pPr>
        <w:pStyle w:val="PlainText"/>
        <w:spacing w:before="120"/>
        <w:ind w:left="720"/>
        <w:jc w:val="both"/>
        <w:rPr>
          <w:ins w:id="319" w:author="GONZALES, JACOB L CIV USAF AFMC AFLCMC/LZPTP" w:date="2022-02-08T10:55:00Z"/>
          <w:rFonts w:ascii="Times New Roman" w:hAnsi="Times New Roman"/>
          <w:sz w:val="24"/>
          <w:szCs w:val="24"/>
        </w:rPr>
      </w:pPr>
    </w:p>
    <w:p w14:paraId="536EFFF8" w14:textId="77777777" w:rsidR="00832FA8" w:rsidRDefault="00832FA8" w:rsidP="00832FA8">
      <w:pPr>
        <w:autoSpaceDE w:val="0"/>
        <w:autoSpaceDN w:val="0"/>
        <w:rPr>
          <w:ins w:id="320" w:author="GONZALES, JACOB L CIV USAF AFMC AFLCMC/LZPTP" w:date="2022-02-08T10:55:00Z"/>
        </w:rPr>
      </w:pPr>
      <w:ins w:id="321" w:author="GONZALES, JACOB L CIV USAF AFMC AFLCMC/LZPTP" w:date="2022-02-08T10:55:00Z">
        <w:r>
          <w:rPr>
            <w:rFonts w:ascii="Segoe UI" w:hAnsi="Segoe UI" w:cs="Segoe UI"/>
            <w:color w:val="6E6E73"/>
            <w:sz w:val="16"/>
            <w:szCs w:val="16"/>
          </w:rPr>
          <w:t> </w:t>
        </w:r>
      </w:ins>
    </w:p>
    <w:p w14:paraId="645EBD7C" w14:textId="77777777" w:rsidR="00832FA8" w:rsidRDefault="00832FA8" w:rsidP="00832FA8">
      <w:pPr>
        <w:autoSpaceDE w:val="0"/>
        <w:autoSpaceDN w:val="0"/>
        <w:rPr>
          <w:ins w:id="322" w:author="GONZALES, JACOB L CIV USAF AFMC AFLCMC/LZPTP" w:date="2022-02-08T10:55:00Z"/>
        </w:rPr>
      </w:pPr>
      <w:ins w:id="323" w:author="GONZALES, JACOB L CIV USAF AFMC AFLCMC/LZPTP" w:date="2022-02-08T10:55:00Z">
        <w:r>
          <w:rPr>
            <w:sz w:val="20"/>
            <w:szCs w:val="20"/>
          </w:rPr>
          <w:t> </w:t>
        </w:r>
      </w:ins>
    </w:p>
    <w:p w14:paraId="21982992" w14:textId="77777777" w:rsidR="00832FA8" w:rsidRPr="008B0513" w:rsidRDefault="00832FA8">
      <w:pPr>
        <w:pStyle w:val="PlainText"/>
        <w:spacing w:before="120"/>
        <w:ind w:left="720"/>
        <w:jc w:val="both"/>
        <w:rPr>
          <w:rFonts w:ascii="Times New Roman" w:hAnsi="Times New Roman"/>
          <w:sz w:val="24"/>
          <w:szCs w:val="24"/>
        </w:rPr>
        <w:pPrChange w:id="324" w:author="GONZALES, JACOB L CIV USAF AFMC AFLCMC/LZPTP" w:date="2022-02-08T10:55:00Z">
          <w:pPr>
            <w:pStyle w:val="PlainText"/>
            <w:spacing w:before="120"/>
            <w:jc w:val="both"/>
          </w:pPr>
        </w:pPrChange>
      </w:pPr>
    </w:p>
    <w:p w14:paraId="657F929D" w14:textId="77777777"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A28834C" w14:textId="0966D48E" w:rsidR="00832FA8" w:rsidRDefault="00832FA8" w:rsidP="00832FA8">
      <w:pPr>
        <w:tabs>
          <w:tab w:val="left" w:pos="-720"/>
        </w:tabs>
        <w:suppressAutoHyphens/>
        <w:spacing w:before="60" w:after="60"/>
        <w:rPr>
          <w:ins w:id="325" w:author="GONZALES, JACOB L CIV USAF AFMC AFLCMC/LZPTP" w:date="2022-02-15T11:01:00Z"/>
          <w:b/>
          <w:sz w:val="22"/>
          <w:szCs w:val="22"/>
        </w:rPr>
      </w:pPr>
      <w:r w:rsidRPr="00501449">
        <w:rPr>
          <w:b/>
          <w:sz w:val="22"/>
          <w:szCs w:val="22"/>
        </w:rPr>
        <w:t>NOTES:</w:t>
      </w:r>
    </w:p>
    <w:p w14:paraId="48F50415" w14:textId="588CC835" w:rsidR="000B5AC0" w:rsidRDefault="000B5AC0" w:rsidP="00832FA8">
      <w:pPr>
        <w:tabs>
          <w:tab w:val="left" w:pos="-720"/>
        </w:tabs>
        <w:suppressAutoHyphens/>
        <w:spacing w:before="60" w:after="60"/>
        <w:rPr>
          <w:ins w:id="326" w:author="GONZALES, JACOB L CIV USAF AFMC AFLCMC/LZPTP" w:date="2022-02-15T11:01:00Z"/>
          <w:b/>
          <w:sz w:val="22"/>
          <w:szCs w:val="22"/>
        </w:rPr>
      </w:pPr>
    </w:p>
    <w:p w14:paraId="2BE98C92" w14:textId="59E4E586" w:rsidR="000B5AC0" w:rsidRPr="00501449" w:rsidRDefault="000B5AC0" w:rsidP="00832FA8">
      <w:pPr>
        <w:tabs>
          <w:tab w:val="left" w:pos="-720"/>
        </w:tabs>
        <w:suppressAutoHyphens/>
        <w:spacing w:before="60" w:after="60"/>
        <w:rPr>
          <w:b/>
          <w:sz w:val="22"/>
          <w:szCs w:val="22"/>
        </w:rPr>
      </w:pPr>
      <w:ins w:id="327" w:author="GONZALES, JACOB L CIV USAF AFMC AFLCMC/LZPTP" w:date="2022-02-15T11:01:00Z">
        <w:r>
          <w:rPr>
            <w:b/>
            <w:sz w:val="22"/>
            <w:szCs w:val="22"/>
          </w:rPr>
          <w:t>TABLE APPLIES TO BOTH FLOWS</w:t>
        </w:r>
      </w:ins>
    </w:p>
    <w:p w14:paraId="2F41FAE3" w14:textId="77777777" w:rsidR="00832FA8" w:rsidRDefault="00832FA8" w:rsidP="2FB92E6F">
      <w:pPr>
        <w:numPr>
          <w:ilvl w:val="0"/>
          <w:numId w:val="2"/>
        </w:numPr>
        <w:tabs>
          <w:tab w:val="left" w:pos="-720"/>
        </w:tabs>
        <w:suppressAutoHyphens/>
        <w:spacing w:before="60"/>
        <w:ind w:left="270" w:hanging="270"/>
        <w:rPr>
          <w:sz w:val="20"/>
          <w:szCs w:val="20"/>
        </w:rPr>
      </w:pPr>
      <w:r w:rsidRPr="2FB92E6F">
        <w:rPr>
          <w:sz w:val="20"/>
          <w:szCs w:val="20"/>
        </w:rPr>
        <w:t>Mark the TM Type Selection Tables indicating the applicable TO types and related specifications.</w:t>
      </w:r>
    </w:p>
    <w:p w14:paraId="1142AF1C" w14:textId="77777777" w:rsidR="00832FA8" w:rsidRDefault="00832FA8" w:rsidP="00832FA8">
      <w:pPr>
        <w:tabs>
          <w:tab w:val="left" w:pos="-720"/>
        </w:tabs>
        <w:suppressAutoHyphens/>
        <w:ind w:left="270"/>
        <w:rPr>
          <w:b/>
          <w:i/>
          <w:iCs/>
          <w:color w:val="FF0000"/>
          <w:sz w:val="20"/>
        </w:rPr>
      </w:pPr>
    </w:p>
    <w:p w14:paraId="46447414" w14:textId="77777777" w:rsidR="00832FA8" w:rsidRPr="005D2286" w:rsidRDefault="00832FA8" w:rsidP="00832FA8">
      <w:pPr>
        <w:tabs>
          <w:tab w:val="left" w:pos="-720"/>
        </w:tabs>
        <w:suppressAutoHyphens/>
        <w:ind w:left="270"/>
        <w:rPr>
          <w:i/>
          <w:iCs/>
          <w:sz w:val="28"/>
          <w:szCs w:val="28"/>
        </w:rPr>
      </w:pPr>
      <w:r w:rsidRPr="005D2286">
        <w:rPr>
          <w:b/>
          <w:i/>
          <w:iCs/>
          <w:color w:val="FF0000"/>
          <w:sz w:val="28"/>
          <w:szCs w:val="28"/>
        </w:rPr>
        <w:t>(Delete this note prior to placing TMCR on contract.)</w:t>
      </w:r>
    </w:p>
    <w:p w14:paraId="4B25F1DD" w14:textId="77777777" w:rsidR="00832FA8" w:rsidRDefault="00832FA8" w:rsidP="2FB92E6F">
      <w:pPr>
        <w:numPr>
          <w:ilvl w:val="0"/>
          <w:numId w:val="2"/>
        </w:numPr>
        <w:tabs>
          <w:tab w:val="left" w:pos="-720"/>
        </w:tabs>
        <w:suppressAutoHyphens/>
        <w:ind w:left="270" w:hanging="270"/>
        <w:rPr>
          <w:i/>
          <w:iCs/>
          <w:sz w:val="20"/>
          <w:szCs w:val="20"/>
        </w:rPr>
      </w:pPr>
      <w:r w:rsidRPr="2FB92E6F">
        <w:rPr>
          <w:i/>
          <w:iCs/>
          <w:color w:val="008000"/>
          <w:sz w:val="20"/>
          <w:szCs w:val="20"/>
        </w:rPr>
        <w:t>To use the fill-in boxes in the tables and matrices, double-click next to a box and change the “Default text” or “Default value” in the pop-up dialog box as required.</w:t>
      </w:r>
      <w:r w:rsidRPr="2FB92E6F">
        <w:rPr>
          <w:i/>
          <w:iCs/>
          <w:sz w:val="20"/>
          <w:szCs w:val="20"/>
        </w:rPr>
        <w:t xml:space="preserve">  </w:t>
      </w:r>
    </w:p>
    <w:p w14:paraId="09BC99E2" w14:textId="77777777" w:rsidR="00832FA8" w:rsidRDefault="00832FA8" w:rsidP="00832FA8">
      <w:pPr>
        <w:numPr>
          <w:ilvl w:val="12"/>
          <w:numId w:val="0"/>
        </w:numPr>
        <w:tabs>
          <w:tab w:val="left" w:pos="-720"/>
        </w:tabs>
        <w:suppressAutoHyphens/>
        <w:rPr>
          <w:sz w:val="20"/>
        </w:rPr>
      </w:pPr>
    </w:p>
    <w:p w14:paraId="51AAD502" w14:textId="77777777" w:rsidR="00832FA8" w:rsidRPr="009966E4" w:rsidRDefault="00832FA8" w:rsidP="00832FA8">
      <w:pPr>
        <w:numPr>
          <w:ilvl w:val="12"/>
          <w:numId w:val="0"/>
        </w:numPr>
        <w:tabs>
          <w:tab w:val="left" w:pos="-720"/>
        </w:tabs>
        <w:suppressAutoHyphens/>
        <w:spacing w:after="240"/>
        <w:jc w:val="center"/>
        <w:rPr>
          <w:del w:id="328" w:author="GONZALES, JACOB L CIV USAF AFMC AFLCMC/LZPTP" w:date="2022-02-08T10:55:00Z"/>
          <w:b/>
          <w:smallCaps/>
        </w:rPr>
      </w:pPr>
      <w:del w:id="329" w:author="GONZALES, JACOB L CIV USAF AFMC AFLCMC/LZPTP" w:date="2022-02-08T10:55:00Z">
        <w:r w:rsidRPr="009966E4">
          <w:rPr>
            <w:b/>
            <w:smallCaps/>
          </w:rPr>
          <w:delText>(New Development)</w:delText>
        </w:r>
        <w:r>
          <w:rPr>
            <w:b/>
            <w:smallCaps/>
          </w:rPr>
          <w:delText xml:space="preserve"> Linear</w:delText>
        </w:r>
        <w:r w:rsidRPr="009966E4">
          <w:rPr>
            <w:b/>
            <w:smallCaps/>
          </w:rPr>
          <w:delText xml:space="preserve"> TM Type </w:delText>
        </w:r>
        <w:r>
          <w:rPr>
            <w:b/>
            <w:smallCaps/>
          </w:rPr>
          <w:delText xml:space="preserve">(Publication) </w:delText>
        </w:r>
        <w:r w:rsidRPr="009966E4">
          <w:rPr>
            <w:b/>
            <w:smallCaps/>
          </w:rPr>
          <w:delText>Selection Tables.</w:delText>
        </w:r>
      </w:del>
    </w:p>
    <w:p w14:paraId="23682A7A" w14:textId="77777777" w:rsidR="00832FA8" w:rsidRPr="009966E4" w:rsidRDefault="00832FA8" w:rsidP="00832FA8">
      <w:pPr>
        <w:numPr>
          <w:ilvl w:val="12"/>
          <w:numId w:val="0"/>
        </w:numPr>
        <w:tabs>
          <w:tab w:val="left" w:pos="-720"/>
        </w:tabs>
        <w:suppressAutoHyphens/>
        <w:spacing w:after="240"/>
        <w:jc w:val="center"/>
        <w:rPr>
          <w:ins w:id="330" w:author="GONZALES, JACOB L CIV USAF AFMC AFLCMC/LZPTP" w:date="2022-02-08T10:55:00Z"/>
          <w:b/>
          <w:smallCaps/>
        </w:rPr>
      </w:pPr>
      <w:ins w:id="331" w:author="GONZALES, JACOB L CIV USAF AFMC AFLCMC/LZPTP" w:date="2022-02-08T10:55:00Z">
        <w:r w:rsidRPr="009966E4">
          <w:rPr>
            <w:b/>
            <w:smallCaps/>
          </w:rPr>
          <w:t xml:space="preserve"> </w:t>
        </w:r>
        <w:r w:rsidRPr="000132EE">
          <w:rPr>
            <w:b/>
            <w:smallCaps/>
          </w:rPr>
          <w:tab/>
          <w:t>(NEW DEVELOPMENT) LINEAR TM TYPE (PUBLICATION) SELECTION TABLES.</w:t>
        </w:r>
      </w:ins>
    </w:p>
    <w:tbl>
      <w:tblPr>
        <w:tblW w:w="9727" w:type="dxa"/>
        <w:tblInd w:w="378" w:type="dxa"/>
        <w:tblLayout w:type="fixed"/>
        <w:tblLook w:val="0000" w:firstRow="0" w:lastRow="0" w:firstColumn="0" w:lastColumn="0" w:noHBand="0" w:noVBand="0"/>
      </w:tblPr>
      <w:tblGrid>
        <w:gridCol w:w="6037"/>
        <w:gridCol w:w="533"/>
        <w:gridCol w:w="7"/>
        <w:gridCol w:w="270"/>
        <w:gridCol w:w="1793"/>
        <w:gridCol w:w="7"/>
        <w:gridCol w:w="1073"/>
        <w:gridCol w:w="7"/>
        <w:tblGridChange w:id="332">
          <w:tblGrid>
            <w:gridCol w:w="6037"/>
            <w:gridCol w:w="533"/>
            <w:gridCol w:w="7"/>
            <w:gridCol w:w="270"/>
            <w:gridCol w:w="1793"/>
            <w:gridCol w:w="7"/>
            <w:gridCol w:w="1073"/>
            <w:gridCol w:w="7"/>
          </w:tblGrid>
        </w:tblGridChange>
      </w:tblGrid>
      <w:tr w:rsidR="00832FA8" w:rsidRPr="009966E4" w14:paraId="450FF896" w14:textId="77777777" w:rsidTr="007A25A2">
        <w:trPr>
          <w:gridAfter w:val="1"/>
          <w:wAfter w:w="7" w:type="dxa"/>
          <w:tblHeader/>
        </w:trPr>
        <w:tc>
          <w:tcPr>
            <w:tcW w:w="9720" w:type="dxa"/>
            <w:gridSpan w:val="7"/>
            <w:tcMar>
              <w:top w:w="29" w:type="dxa"/>
              <w:left w:w="115" w:type="dxa"/>
              <w:bottom w:w="29" w:type="dxa"/>
              <w:right w:w="115" w:type="dxa"/>
            </w:tcMar>
          </w:tcPr>
          <w:p w14:paraId="6E3246B6" w14:textId="21BA9235"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del w:id="333" w:author="GONZALES, JACOB L CIV USAF AFMC AFLCMC/LZPTP" w:date="2022-02-08T10:55:00Z">
              <w:r>
                <w:rPr>
                  <w:b/>
                  <w:smallCaps/>
                </w:rPr>
                <w:delText xml:space="preserve"> </w:delText>
              </w:r>
            </w:del>
          </w:p>
          <w:p w14:paraId="19CF9D65" w14:textId="77777777" w:rsidR="00832FA8" w:rsidRPr="009966E4" w:rsidRDefault="00832FA8" w:rsidP="007A25A2">
            <w:pPr>
              <w:numPr>
                <w:ilvl w:val="12"/>
                <w:numId w:val="0"/>
              </w:numPr>
              <w:tabs>
                <w:tab w:val="left" w:pos="-720"/>
              </w:tabs>
              <w:suppressAutoHyphens/>
              <w:jc w:val="center"/>
              <w:rPr>
                <w:b/>
              </w:rPr>
            </w:pPr>
            <w:r w:rsidRPr="009966E4">
              <w:rPr>
                <w:b/>
                <w:smallCaps/>
              </w:rPr>
              <w:t xml:space="preserve">TMSS Requirements for the </w:t>
            </w:r>
            <w:r w:rsidRPr="001A572A">
              <w:rPr>
                <w:b/>
                <w:color w:val="FF0000"/>
              </w:rPr>
              <w:t>(</w:t>
            </w:r>
            <w:r w:rsidRPr="001A572A">
              <w:rPr>
                <w:i/>
                <w:color w:val="FF0000"/>
                <w:u w:val="single"/>
              </w:rPr>
              <w:t>_____</w:t>
            </w:r>
            <w:r w:rsidRPr="001A572A">
              <w:rPr>
                <w:b/>
                <w:color w:val="FF0000"/>
              </w:rPr>
              <w:t>)</w:t>
            </w:r>
            <w:r w:rsidRPr="009966E4">
              <w:rPr>
                <w:b/>
              </w:rPr>
              <w:t xml:space="preserve"> Program</w:t>
            </w:r>
          </w:p>
          <w:p w14:paraId="4CD5E71C" w14:textId="77777777" w:rsidR="00832FA8" w:rsidRPr="009966E4" w:rsidRDefault="00832FA8" w:rsidP="007A25A2">
            <w:pPr>
              <w:numPr>
                <w:ilvl w:val="12"/>
                <w:numId w:val="0"/>
              </w:numPr>
              <w:tabs>
                <w:tab w:val="left" w:pos="-720"/>
              </w:tabs>
              <w:suppressAutoHyphens/>
              <w:jc w:val="center"/>
              <w:rPr>
                <w:b/>
              </w:rPr>
            </w:pPr>
            <w:r w:rsidRPr="009966E4">
              <w:rPr>
                <w:i/>
              </w:rPr>
              <w:t>(System/Component)</w:t>
            </w:r>
          </w:p>
        </w:tc>
      </w:tr>
      <w:tr w:rsidR="00832FA8" w14:paraId="23D0D7E6" w14:textId="77777777" w:rsidTr="007A25A2">
        <w:trPr>
          <w:gridAfter w:val="1"/>
          <w:wAfter w:w="7" w:type="dxa"/>
          <w:tblHeader/>
        </w:trPr>
        <w:tc>
          <w:tcPr>
            <w:tcW w:w="6570" w:type="dxa"/>
            <w:gridSpan w:val="2"/>
            <w:tcBorders>
              <w:bottom w:val="single" w:sz="18" w:space="0" w:color="auto"/>
            </w:tcBorders>
            <w:tcMar>
              <w:top w:w="29" w:type="dxa"/>
              <w:left w:w="115" w:type="dxa"/>
              <w:bottom w:w="29" w:type="dxa"/>
              <w:right w:w="115" w:type="dxa"/>
            </w:tcMar>
          </w:tcPr>
          <w:p w14:paraId="10C05D0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3"/>
            <w:tcBorders>
              <w:bottom w:val="single" w:sz="18" w:space="0" w:color="auto"/>
            </w:tcBorders>
            <w:tcMar>
              <w:top w:w="29" w:type="dxa"/>
              <w:left w:w="115" w:type="dxa"/>
              <w:bottom w:w="29" w:type="dxa"/>
              <w:right w:w="115" w:type="dxa"/>
            </w:tcMar>
          </w:tcPr>
          <w:p w14:paraId="3EBE64E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2932FAEB"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12297F12" w14:textId="77777777" w:rsidTr="007A25A2">
        <w:trPr>
          <w:gridAfter w:val="1"/>
          <w:wAfter w:w="7" w:type="dxa"/>
        </w:trPr>
        <w:tc>
          <w:tcPr>
            <w:tcW w:w="6570" w:type="dxa"/>
            <w:gridSpan w:val="2"/>
            <w:tcMar>
              <w:top w:w="29" w:type="dxa"/>
              <w:left w:w="115" w:type="dxa"/>
              <w:bottom w:w="29" w:type="dxa"/>
              <w:right w:w="115" w:type="dxa"/>
            </w:tcMar>
            <w:vAlign w:val="center"/>
          </w:tcPr>
          <w:p w14:paraId="1DF753D2" w14:textId="77777777" w:rsidR="00832FA8" w:rsidRDefault="00832FA8" w:rsidP="007A25A2">
            <w:pPr>
              <w:numPr>
                <w:ilvl w:val="12"/>
                <w:numId w:val="0"/>
              </w:numPr>
              <w:tabs>
                <w:tab w:val="left" w:pos="-720"/>
              </w:tabs>
              <w:suppressAutoHyphens/>
              <w:ind w:right="-198"/>
              <w:rPr>
                <w:sz w:val="20"/>
              </w:rPr>
            </w:pPr>
            <w:r>
              <w:rPr>
                <w:sz w:val="20"/>
              </w:rPr>
              <w:t>1.  Inspection TOs</w:t>
            </w:r>
          </w:p>
        </w:tc>
        <w:tc>
          <w:tcPr>
            <w:tcW w:w="2070" w:type="dxa"/>
            <w:gridSpan w:val="3"/>
            <w:tcMar>
              <w:top w:w="29" w:type="dxa"/>
              <w:left w:w="115" w:type="dxa"/>
              <w:bottom w:w="29" w:type="dxa"/>
              <w:right w:w="115" w:type="dxa"/>
            </w:tcMar>
            <w:vAlign w:val="center"/>
          </w:tcPr>
          <w:p w14:paraId="34575AC8" w14:textId="77777777" w:rsidR="00832FA8" w:rsidRDefault="00832FA8" w:rsidP="007A25A2">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16428D0A" w14:textId="77777777" w:rsidR="00832FA8" w:rsidRDefault="00832FA8" w:rsidP="007A25A2">
            <w:pPr>
              <w:numPr>
                <w:ilvl w:val="12"/>
                <w:numId w:val="0"/>
              </w:numPr>
              <w:tabs>
                <w:tab w:val="left" w:pos="-720"/>
                <w:tab w:val="left" w:pos="1080"/>
              </w:tabs>
              <w:suppressAutoHyphens/>
              <w:jc w:val="center"/>
              <w:rPr>
                <w:sz w:val="20"/>
              </w:rPr>
            </w:pPr>
          </w:p>
        </w:tc>
      </w:tr>
      <w:tr w:rsidR="00832FA8" w14:paraId="5D19ADE9" w14:textId="77777777" w:rsidTr="007A25A2">
        <w:trPr>
          <w:gridAfter w:val="1"/>
          <w:wAfter w:w="7" w:type="dxa"/>
        </w:trPr>
        <w:tc>
          <w:tcPr>
            <w:tcW w:w="6570" w:type="dxa"/>
            <w:gridSpan w:val="2"/>
            <w:tcMar>
              <w:top w:w="29" w:type="dxa"/>
              <w:left w:w="115" w:type="dxa"/>
              <w:bottom w:w="29" w:type="dxa"/>
              <w:right w:w="115" w:type="dxa"/>
            </w:tcMar>
            <w:vAlign w:val="center"/>
          </w:tcPr>
          <w:p w14:paraId="5CFC7F1F" w14:textId="77777777" w:rsidR="00832FA8" w:rsidRDefault="00832FA8" w:rsidP="007A25A2">
            <w:pPr>
              <w:numPr>
                <w:ilvl w:val="12"/>
                <w:numId w:val="0"/>
              </w:numPr>
              <w:tabs>
                <w:tab w:val="left" w:pos="-720"/>
              </w:tabs>
              <w:suppressAutoHyphens/>
              <w:ind w:left="702" w:right="-198" w:hanging="702"/>
              <w:rPr>
                <w:sz w:val="20"/>
              </w:rPr>
            </w:pPr>
            <w:r>
              <w:rPr>
                <w:sz w:val="20"/>
              </w:rPr>
              <w:tab/>
              <w:t>a.  Inspection and Maintenance Requirements (-6) Manual</w:t>
            </w:r>
          </w:p>
        </w:tc>
        <w:tc>
          <w:tcPr>
            <w:tcW w:w="2070" w:type="dxa"/>
            <w:gridSpan w:val="3"/>
            <w:tcMar>
              <w:top w:w="29" w:type="dxa"/>
              <w:left w:w="115" w:type="dxa"/>
              <w:bottom w:w="29" w:type="dxa"/>
              <w:right w:w="115" w:type="dxa"/>
            </w:tcMar>
            <w:vAlign w:val="center"/>
          </w:tcPr>
          <w:p w14:paraId="5DA5C132"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AF17B73"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5ADA7CE2" w14:textId="77777777" w:rsidTr="007A25A2">
        <w:trPr>
          <w:gridAfter w:val="1"/>
          <w:wAfter w:w="7" w:type="dxa"/>
        </w:trPr>
        <w:tc>
          <w:tcPr>
            <w:tcW w:w="6570" w:type="dxa"/>
            <w:gridSpan w:val="2"/>
            <w:tcMar>
              <w:top w:w="29" w:type="dxa"/>
              <w:left w:w="115" w:type="dxa"/>
              <w:bottom w:w="29" w:type="dxa"/>
              <w:right w:w="115" w:type="dxa"/>
            </w:tcMar>
            <w:vAlign w:val="center"/>
          </w:tcPr>
          <w:p w14:paraId="3D31BA42" w14:textId="77777777" w:rsidR="00832FA8" w:rsidRDefault="00832FA8" w:rsidP="007A25A2">
            <w:pPr>
              <w:numPr>
                <w:ilvl w:val="12"/>
                <w:numId w:val="0"/>
              </w:numPr>
              <w:tabs>
                <w:tab w:val="left" w:pos="-720"/>
                <w:tab w:val="left" w:pos="702"/>
              </w:tabs>
              <w:suppressAutoHyphens/>
              <w:ind w:left="981" w:hanging="981"/>
              <w:rPr>
                <w:sz w:val="20"/>
              </w:rPr>
            </w:pPr>
            <w:r>
              <w:rPr>
                <w:sz w:val="20"/>
              </w:rPr>
              <w:tab/>
              <w:t>b.  Acceptance and Functional Check Flight (FCF) Procedures (-6CF) Manual</w:t>
            </w:r>
          </w:p>
        </w:tc>
        <w:tc>
          <w:tcPr>
            <w:tcW w:w="2070" w:type="dxa"/>
            <w:gridSpan w:val="3"/>
            <w:tcMar>
              <w:top w:w="29" w:type="dxa"/>
              <w:left w:w="115" w:type="dxa"/>
              <w:bottom w:w="29" w:type="dxa"/>
              <w:right w:w="115" w:type="dxa"/>
            </w:tcMar>
            <w:vAlign w:val="center"/>
          </w:tcPr>
          <w:p w14:paraId="37C33E0F"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830953F"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601EBF0C" w14:textId="77777777" w:rsidTr="007A25A2">
        <w:trPr>
          <w:gridAfter w:val="1"/>
          <w:wAfter w:w="7" w:type="dxa"/>
        </w:trPr>
        <w:tc>
          <w:tcPr>
            <w:tcW w:w="6570" w:type="dxa"/>
            <w:gridSpan w:val="2"/>
            <w:tcMar>
              <w:top w:w="29" w:type="dxa"/>
              <w:left w:w="115" w:type="dxa"/>
              <w:bottom w:w="29" w:type="dxa"/>
              <w:right w:w="115" w:type="dxa"/>
            </w:tcMar>
            <w:vAlign w:val="center"/>
          </w:tcPr>
          <w:p w14:paraId="0AF5D2A1" w14:textId="77777777" w:rsidR="00832FA8" w:rsidRDefault="00832FA8" w:rsidP="007A25A2">
            <w:pPr>
              <w:numPr>
                <w:ilvl w:val="12"/>
                <w:numId w:val="0"/>
              </w:numPr>
              <w:tabs>
                <w:tab w:val="left" w:pos="-720"/>
              </w:tabs>
              <w:suppressAutoHyphens/>
              <w:ind w:left="702" w:right="-198" w:hanging="702"/>
              <w:rPr>
                <w:sz w:val="20"/>
              </w:rPr>
            </w:pPr>
            <w:r>
              <w:rPr>
                <w:sz w:val="20"/>
              </w:rPr>
              <w:tab/>
              <w:t>c.  Acceptance and Functional Check Flight (-6CL) Checklist</w:t>
            </w:r>
          </w:p>
        </w:tc>
        <w:tc>
          <w:tcPr>
            <w:tcW w:w="2070" w:type="dxa"/>
            <w:gridSpan w:val="3"/>
            <w:tcMar>
              <w:top w:w="29" w:type="dxa"/>
              <w:left w:w="115" w:type="dxa"/>
              <w:bottom w:w="29" w:type="dxa"/>
              <w:right w:w="115" w:type="dxa"/>
            </w:tcMar>
            <w:vAlign w:val="center"/>
          </w:tcPr>
          <w:p w14:paraId="139E2CE1"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62C64AB"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2111041B" w14:textId="77777777" w:rsidTr="007A25A2">
        <w:trPr>
          <w:gridAfter w:val="1"/>
          <w:wAfter w:w="7" w:type="dxa"/>
        </w:trPr>
        <w:tc>
          <w:tcPr>
            <w:tcW w:w="6570" w:type="dxa"/>
            <w:gridSpan w:val="2"/>
            <w:tcMar>
              <w:top w:w="29" w:type="dxa"/>
              <w:left w:w="115" w:type="dxa"/>
              <w:bottom w:w="29" w:type="dxa"/>
              <w:right w:w="115" w:type="dxa"/>
            </w:tcMar>
            <w:vAlign w:val="center"/>
          </w:tcPr>
          <w:p w14:paraId="169421C7" w14:textId="77777777" w:rsidR="00832FA8" w:rsidRDefault="00832FA8" w:rsidP="007A25A2">
            <w:pPr>
              <w:numPr>
                <w:ilvl w:val="12"/>
                <w:numId w:val="0"/>
              </w:numPr>
              <w:tabs>
                <w:tab w:val="left" w:pos="-720"/>
              </w:tabs>
              <w:suppressAutoHyphens/>
              <w:ind w:left="702" w:right="-198" w:hanging="702"/>
              <w:rPr>
                <w:sz w:val="20"/>
              </w:rPr>
            </w:pPr>
            <w:r>
              <w:rPr>
                <w:sz w:val="20"/>
              </w:rPr>
              <w:tab/>
              <w:t>d.  Inspection Workcards (-6WC)</w:t>
            </w:r>
          </w:p>
        </w:tc>
        <w:tc>
          <w:tcPr>
            <w:tcW w:w="2070" w:type="dxa"/>
            <w:gridSpan w:val="3"/>
            <w:tcMar>
              <w:top w:w="29" w:type="dxa"/>
              <w:left w:w="115" w:type="dxa"/>
              <w:bottom w:w="29" w:type="dxa"/>
              <w:right w:w="115" w:type="dxa"/>
            </w:tcMar>
            <w:vAlign w:val="center"/>
          </w:tcPr>
          <w:p w14:paraId="4BE090C8"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1F190F"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72B9B8B2" w14:textId="77777777" w:rsidTr="007A25A2">
        <w:trPr>
          <w:gridAfter w:val="1"/>
          <w:wAfter w:w="7" w:type="dxa"/>
        </w:trPr>
        <w:tc>
          <w:tcPr>
            <w:tcW w:w="6570" w:type="dxa"/>
            <w:gridSpan w:val="2"/>
            <w:tcMar>
              <w:top w:w="29" w:type="dxa"/>
              <w:left w:w="115" w:type="dxa"/>
              <w:bottom w:w="29" w:type="dxa"/>
              <w:right w:w="115" w:type="dxa"/>
            </w:tcMar>
            <w:vAlign w:val="center"/>
          </w:tcPr>
          <w:p w14:paraId="24D7475E" w14:textId="77777777" w:rsidR="00832FA8" w:rsidRDefault="00832FA8" w:rsidP="007A25A2">
            <w:pPr>
              <w:numPr>
                <w:ilvl w:val="12"/>
                <w:numId w:val="0"/>
              </w:numPr>
              <w:tabs>
                <w:tab w:val="left" w:pos="-720"/>
              </w:tabs>
              <w:suppressAutoHyphens/>
              <w:ind w:left="702" w:right="-198" w:hanging="702"/>
              <w:rPr>
                <w:sz w:val="20"/>
              </w:rPr>
            </w:pPr>
            <w:r>
              <w:rPr>
                <w:sz w:val="20"/>
              </w:rPr>
              <w:tab/>
              <w:t>e.  Maintenance/Operations Checklists</w:t>
            </w:r>
          </w:p>
        </w:tc>
        <w:tc>
          <w:tcPr>
            <w:tcW w:w="2070" w:type="dxa"/>
            <w:gridSpan w:val="3"/>
            <w:tcMar>
              <w:top w:w="29" w:type="dxa"/>
              <w:left w:w="115" w:type="dxa"/>
              <w:bottom w:w="29" w:type="dxa"/>
              <w:right w:w="115" w:type="dxa"/>
            </w:tcMar>
            <w:vAlign w:val="center"/>
          </w:tcPr>
          <w:p w14:paraId="71D9B208"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78FCD09"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65C33F54" w14:textId="77777777" w:rsidTr="007A25A2">
        <w:trPr>
          <w:gridAfter w:val="1"/>
          <w:wAfter w:w="7" w:type="dxa"/>
        </w:trPr>
        <w:tc>
          <w:tcPr>
            <w:tcW w:w="6570" w:type="dxa"/>
            <w:gridSpan w:val="2"/>
            <w:tcBorders>
              <w:top w:val="single" w:sz="12" w:space="0" w:color="C0C0C0"/>
            </w:tcBorders>
            <w:tcMar>
              <w:top w:w="29" w:type="dxa"/>
              <w:left w:w="115" w:type="dxa"/>
              <w:bottom w:w="29" w:type="dxa"/>
              <w:right w:w="115" w:type="dxa"/>
            </w:tcMar>
            <w:vAlign w:val="center"/>
          </w:tcPr>
          <w:p w14:paraId="59EF6A1E" w14:textId="77777777" w:rsidR="00832FA8" w:rsidRDefault="00832FA8" w:rsidP="007A25A2">
            <w:pPr>
              <w:numPr>
                <w:ilvl w:val="12"/>
                <w:numId w:val="0"/>
              </w:numPr>
              <w:tabs>
                <w:tab w:val="left" w:pos="-720"/>
              </w:tabs>
              <w:suppressAutoHyphens/>
              <w:ind w:right="-198"/>
              <w:rPr>
                <w:sz w:val="20"/>
              </w:rPr>
            </w:pPr>
            <w:r>
              <w:rPr>
                <w:sz w:val="20"/>
              </w:rPr>
              <w:t>2.  Cargo Aircraft Loading and Offloading TOs</w:t>
            </w:r>
          </w:p>
        </w:tc>
        <w:tc>
          <w:tcPr>
            <w:tcW w:w="2070" w:type="dxa"/>
            <w:gridSpan w:val="3"/>
            <w:tcBorders>
              <w:top w:val="single" w:sz="12" w:space="0" w:color="C0C0C0"/>
            </w:tcBorders>
            <w:tcMar>
              <w:top w:w="29" w:type="dxa"/>
              <w:left w:w="115" w:type="dxa"/>
              <w:bottom w:w="29" w:type="dxa"/>
              <w:right w:w="115" w:type="dxa"/>
            </w:tcMar>
            <w:vAlign w:val="center"/>
          </w:tcPr>
          <w:p w14:paraId="50C6D8A4" w14:textId="77777777" w:rsidR="00832FA8" w:rsidRDefault="00832FA8" w:rsidP="007A25A2">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7771D9F3" w14:textId="77777777" w:rsidR="00832FA8" w:rsidRDefault="00832FA8" w:rsidP="007A25A2">
            <w:pPr>
              <w:numPr>
                <w:ilvl w:val="12"/>
                <w:numId w:val="0"/>
              </w:numPr>
              <w:tabs>
                <w:tab w:val="left" w:pos="1080"/>
              </w:tabs>
              <w:suppressAutoHyphens/>
              <w:jc w:val="center"/>
              <w:rPr>
                <w:sz w:val="20"/>
              </w:rPr>
            </w:pPr>
          </w:p>
        </w:tc>
      </w:tr>
      <w:tr w:rsidR="00832FA8" w14:paraId="6E304094" w14:textId="77777777" w:rsidTr="007A25A2">
        <w:trPr>
          <w:gridAfter w:val="1"/>
          <w:wAfter w:w="7" w:type="dxa"/>
        </w:trPr>
        <w:tc>
          <w:tcPr>
            <w:tcW w:w="6570" w:type="dxa"/>
            <w:gridSpan w:val="2"/>
            <w:tcMar>
              <w:top w:w="29" w:type="dxa"/>
              <w:left w:w="115" w:type="dxa"/>
              <w:bottom w:w="29" w:type="dxa"/>
              <w:right w:w="115" w:type="dxa"/>
            </w:tcMar>
            <w:vAlign w:val="center"/>
          </w:tcPr>
          <w:p w14:paraId="0E6163B1" w14:textId="77777777" w:rsidR="00832FA8" w:rsidRPr="006B4882" w:rsidRDefault="00832FA8">
            <w:pPr>
              <w:pStyle w:val="ListParagraph"/>
              <w:numPr>
                <w:ilvl w:val="0"/>
                <w:numId w:val="11"/>
              </w:numPr>
              <w:tabs>
                <w:tab w:val="left" w:pos="-720"/>
              </w:tabs>
              <w:suppressAutoHyphens/>
              <w:ind w:left="972" w:right="-198" w:hanging="270"/>
              <w:contextualSpacing/>
              <w:rPr>
                <w:sz w:val="20"/>
              </w:rPr>
              <w:pPrChange w:id="334" w:author="GONZALES, JACOB L CIV USAF AFMC AFLCMC/LZPTP" w:date="2022-02-08T10:55:00Z">
                <w:pPr>
                  <w:pStyle w:val="ListParagraph"/>
                  <w:numPr>
                    <w:numId w:val="52"/>
                  </w:numPr>
                  <w:tabs>
                    <w:tab w:val="left" w:pos="-720"/>
                  </w:tabs>
                  <w:suppressAutoHyphens/>
                  <w:ind w:left="1245" w:right="-198" w:hanging="360"/>
                  <w:contextualSpacing/>
                </w:pPr>
              </w:pPrChange>
            </w:pPr>
            <w:r w:rsidRPr="008E2559">
              <w:rPr>
                <w:sz w:val="20"/>
              </w:rPr>
              <w:t>Loading Inst</w:t>
            </w:r>
            <w:r>
              <w:rPr>
                <w:sz w:val="20"/>
              </w:rPr>
              <w:t>r</w:t>
            </w:r>
            <w:r w:rsidRPr="008E2559">
              <w:rPr>
                <w:sz w:val="20"/>
              </w:rPr>
              <w:t>uction</w:t>
            </w:r>
            <w:r>
              <w:rPr>
                <w:sz w:val="20"/>
              </w:rPr>
              <w:t>s</w:t>
            </w:r>
            <w:r w:rsidRPr="008E2559">
              <w:rPr>
                <w:sz w:val="20"/>
              </w:rPr>
              <w:t xml:space="preserve"> Manual</w:t>
            </w:r>
          </w:p>
        </w:tc>
        <w:tc>
          <w:tcPr>
            <w:tcW w:w="2070" w:type="dxa"/>
            <w:gridSpan w:val="3"/>
            <w:tcMar>
              <w:top w:w="29" w:type="dxa"/>
              <w:left w:w="115" w:type="dxa"/>
              <w:bottom w:w="29" w:type="dxa"/>
              <w:right w:w="115" w:type="dxa"/>
            </w:tcMar>
            <w:vAlign w:val="center"/>
          </w:tcPr>
          <w:p w14:paraId="493A3F8A"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AA45A7C"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2AC4C400" w14:textId="77777777" w:rsidTr="007A25A2">
        <w:trPr>
          <w:gridAfter w:val="1"/>
          <w:wAfter w:w="7" w:type="dxa"/>
        </w:trPr>
        <w:tc>
          <w:tcPr>
            <w:tcW w:w="6570" w:type="dxa"/>
            <w:gridSpan w:val="2"/>
            <w:tcMar>
              <w:top w:w="29" w:type="dxa"/>
              <w:left w:w="115" w:type="dxa"/>
              <w:bottom w:w="29" w:type="dxa"/>
              <w:right w:w="115" w:type="dxa"/>
            </w:tcMar>
            <w:vAlign w:val="center"/>
          </w:tcPr>
          <w:p w14:paraId="4C2A5F6E" w14:textId="77777777" w:rsidR="00832FA8" w:rsidRPr="008E2559" w:rsidRDefault="00832FA8">
            <w:pPr>
              <w:pStyle w:val="ListParagraph"/>
              <w:numPr>
                <w:ilvl w:val="0"/>
                <w:numId w:val="11"/>
              </w:numPr>
              <w:tabs>
                <w:tab w:val="left" w:pos="-720"/>
              </w:tabs>
              <w:suppressAutoHyphens/>
              <w:ind w:left="972" w:right="-198" w:hanging="270"/>
              <w:contextualSpacing/>
              <w:rPr>
                <w:sz w:val="20"/>
              </w:rPr>
              <w:pPrChange w:id="335" w:author="GONZALES, JACOB L CIV USAF AFMC AFLCMC/LZPTP" w:date="2022-02-08T10:55:00Z">
                <w:pPr>
                  <w:pStyle w:val="ListParagraph"/>
                  <w:numPr>
                    <w:numId w:val="52"/>
                  </w:numPr>
                  <w:tabs>
                    <w:tab w:val="left" w:pos="-720"/>
                  </w:tabs>
                  <w:suppressAutoHyphens/>
                  <w:ind w:left="1245" w:right="-198" w:hanging="360"/>
                  <w:contextualSpacing/>
                </w:pPr>
              </w:pPrChange>
            </w:pPr>
            <w:r>
              <w:rPr>
                <w:sz w:val="20"/>
              </w:rPr>
              <w:t>Nuclear Weapon Cargo Loading Manual</w:t>
            </w:r>
          </w:p>
        </w:tc>
        <w:tc>
          <w:tcPr>
            <w:tcW w:w="2070" w:type="dxa"/>
            <w:gridSpan w:val="3"/>
            <w:tcMar>
              <w:top w:w="29" w:type="dxa"/>
              <w:left w:w="115" w:type="dxa"/>
              <w:bottom w:w="29" w:type="dxa"/>
              <w:right w:w="115" w:type="dxa"/>
            </w:tcMar>
            <w:vAlign w:val="center"/>
          </w:tcPr>
          <w:p w14:paraId="109BEDEF"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039DAD"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7E8E6FD2" w14:textId="77777777" w:rsidTr="007A25A2">
        <w:trPr>
          <w:gridAfter w:val="1"/>
          <w:wAfter w:w="7" w:type="dxa"/>
        </w:trPr>
        <w:tc>
          <w:tcPr>
            <w:tcW w:w="6570" w:type="dxa"/>
            <w:gridSpan w:val="2"/>
            <w:tcMar>
              <w:top w:w="29" w:type="dxa"/>
              <w:left w:w="115" w:type="dxa"/>
              <w:bottom w:w="29" w:type="dxa"/>
              <w:right w:w="115" w:type="dxa"/>
            </w:tcMar>
            <w:vAlign w:val="center"/>
          </w:tcPr>
          <w:p w14:paraId="599FF8C8" w14:textId="77777777" w:rsidR="00832FA8" w:rsidRDefault="00832FA8">
            <w:pPr>
              <w:numPr>
                <w:ilvl w:val="12"/>
                <w:numId w:val="0"/>
              </w:numPr>
              <w:tabs>
                <w:tab w:val="left" w:pos="-720"/>
              </w:tabs>
              <w:suppressAutoHyphens/>
              <w:ind w:right="-198" w:hanging="198"/>
              <w:rPr>
                <w:sz w:val="20"/>
              </w:rPr>
              <w:pPrChange w:id="336" w:author="GONZALES, JACOB L CIV USAF AFMC AFLCMC/LZPTP" w:date="2022-02-08T10:55:00Z">
                <w:pPr>
                  <w:pStyle w:val="ListParagraph"/>
                  <w:numPr>
                    <w:numId w:val="52"/>
                  </w:numPr>
                  <w:tabs>
                    <w:tab w:val="left" w:pos="-720"/>
                  </w:tabs>
                  <w:suppressAutoHyphens/>
                  <w:ind w:left="1245" w:right="-198" w:hanging="360"/>
                  <w:contextualSpacing/>
                </w:pPr>
              </w:pPrChange>
            </w:pPr>
            <w:ins w:id="337" w:author="GONZALES, JACOB L CIV USAF AFMC AFLCMC/LZPTP" w:date="2022-02-08T10:55:00Z">
              <w:r>
                <w:rPr>
                  <w:sz w:val="20"/>
                </w:rPr>
                <w:t xml:space="preserve">                  c.   </w:t>
              </w:r>
            </w:ins>
            <w:r>
              <w:rPr>
                <w:sz w:val="20"/>
              </w:rPr>
              <w:t>Checklists</w:t>
            </w:r>
          </w:p>
        </w:tc>
        <w:tc>
          <w:tcPr>
            <w:tcW w:w="2070" w:type="dxa"/>
            <w:gridSpan w:val="3"/>
            <w:tcMar>
              <w:top w:w="29" w:type="dxa"/>
              <w:left w:w="115" w:type="dxa"/>
              <w:bottom w:w="29" w:type="dxa"/>
              <w:right w:w="115" w:type="dxa"/>
            </w:tcMar>
            <w:vAlign w:val="center"/>
          </w:tcPr>
          <w:p w14:paraId="6918071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9D5EA68"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6B2EAD6E" w14:textId="77777777" w:rsidTr="007A25A2">
        <w:trPr>
          <w:gridAfter w:val="1"/>
          <w:wAfter w:w="7" w:type="dxa"/>
        </w:trPr>
        <w:tc>
          <w:tcPr>
            <w:tcW w:w="6570" w:type="dxa"/>
            <w:gridSpan w:val="2"/>
            <w:tcBorders>
              <w:top w:val="single" w:sz="12" w:space="0" w:color="C0C0C0"/>
            </w:tcBorders>
            <w:tcMar>
              <w:top w:w="29" w:type="dxa"/>
              <w:left w:w="115" w:type="dxa"/>
              <w:bottom w:w="29" w:type="dxa"/>
              <w:right w:w="115" w:type="dxa"/>
            </w:tcMar>
            <w:vAlign w:val="center"/>
          </w:tcPr>
          <w:p w14:paraId="3964B58A" w14:textId="77777777" w:rsidR="00832FA8" w:rsidRDefault="00832FA8" w:rsidP="007A25A2">
            <w:pPr>
              <w:numPr>
                <w:ilvl w:val="12"/>
                <w:numId w:val="0"/>
              </w:numPr>
              <w:tabs>
                <w:tab w:val="left" w:pos="-720"/>
              </w:tabs>
              <w:suppressAutoHyphens/>
              <w:ind w:right="-198"/>
              <w:rPr>
                <w:sz w:val="20"/>
              </w:rPr>
            </w:pPr>
            <w:r>
              <w:rPr>
                <w:sz w:val="20"/>
              </w:rPr>
              <w:t>3.  Weight and Balance (Aircraft)</w:t>
            </w:r>
          </w:p>
        </w:tc>
        <w:tc>
          <w:tcPr>
            <w:tcW w:w="2070" w:type="dxa"/>
            <w:gridSpan w:val="3"/>
            <w:tcBorders>
              <w:top w:val="single" w:sz="12" w:space="0" w:color="C0C0C0"/>
            </w:tcBorders>
            <w:tcMar>
              <w:top w:w="29" w:type="dxa"/>
              <w:left w:w="115" w:type="dxa"/>
              <w:bottom w:w="29" w:type="dxa"/>
              <w:right w:w="115" w:type="dxa"/>
            </w:tcMar>
            <w:vAlign w:val="center"/>
          </w:tcPr>
          <w:p w14:paraId="6795387C" w14:textId="77777777" w:rsidR="00832FA8" w:rsidRDefault="00832FA8" w:rsidP="007A25A2">
            <w:pPr>
              <w:numPr>
                <w:ilvl w:val="12"/>
                <w:numId w:val="0"/>
              </w:numPr>
              <w:suppressAutoHyphens/>
              <w:rPr>
                <w:sz w:val="20"/>
              </w:rPr>
            </w:pPr>
            <w:r>
              <w:rPr>
                <w:sz w:val="20"/>
              </w:rPr>
              <w:t>MIL-DTL-5920</w:t>
            </w:r>
          </w:p>
        </w:tc>
        <w:tc>
          <w:tcPr>
            <w:tcW w:w="1080" w:type="dxa"/>
            <w:gridSpan w:val="2"/>
            <w:tcBorders>
              <w:top w:val="single" w:sz="12" w:space="0" w:color="C0C0C0"/>
            </w:tcBorders>
            <w:tcMar>
              <w:top w:w="29" w:type="dxa"/>
              <w:left w:w="115" w:type="dxa"/>
              <w:bottom w:w="29" w:type="dxa"/>
              <w:right w:w="115" w:type="dxa"/>
            </w:tcMar>
            <w:vAlign w:val="center"/>
          </w:tcPr>
          <w:p w14:paraId="62A4E694" w14:textId="77777777" w:rsidR="00832FA8" w:rsidRDefault="00832FA8" w:rsidP="007A25A2">
            <w:pPr>
              <w:numPr>
                <w:ilvl w:val="12"/>
                <w:numId w:val="0"/>
              </w:numPr>
              <w:tabs>
                <w:tab w:val="left" w:pos="1080"/>
              </w:tabs>
              <w:suppressAutoHyphens/>
              <w:jc w:val="center"/>
              <w:rPr>
                <w:sz w:val="20"/>
              </w:rPr>
            </w:pPr>
          </w:p>
        </w:tc>
      </w:tr>
      <w:tr w:rsidR="00832FA8" w14:paraId="243C3675" w14:textId="77777777" w:rsidTr="007A25A2">
        <w:trPr>
          <w:gridAfter w:val="1"/>
          <w:wAfter w:w="7" w:type="dxa"/>
        </w:trPr>
        <w:tc>
          <w:tcPr>
            <w:tcW w:w="6570" w:type="dxa"/>
            <w:gridSpan w:val="2"/>
            <w:tcMar>
              <w:top w:w="29" w:type="dxa"/>
              <w:left w:w="115" w:type="dxa"/>
              <w:bottom w:w="29" w:type="dxa"/>
              <w:right w:w="115" w:type="dxa"/>
            </w:tcMar>
            <w:vAlign w:val="center"/>
          </w:tcPr>
          <w:p w14:paraId="78C043DA" w14:textId="77777777" w:rsidR="00832FA8" w:rsidRDefault="00832FA8">
            <w:pPr>
              <w:numPr>
                <w:ilvl w:val="12"/>
                <w:numId w:val="0"/>
              </w:numPr>
              <w:tabs>
                <w:tab w:val="left" w:pos="-720"/>
              </w:tabs>
              <w:suppressAutoHyphens/>
              <w:ind w:left="702" w:right="-198" w:hanging="702"/>
              <w:rPr>
                <w:sz w:val="20"/>
              </w:rPr>
              <w:pPrChange w:id="338" w:author="GONZALES, JACOB L CIV USAF AFMC AFLCMC/LZPTP" w:date="2022-02-08T10:55:00Z">
                <w:pPr>
                  <w:numPr>
                    <w:ilvl w:val="12"/>
                  </w:numPr>
                  <w:tabs>
                    <w:tab w:val="left" w:pos="-720"/>
                  </w:tabs>
                  <w:suppressAutoHyphens/>
                  <w:ind w:right="-198"/>
                </w:pPr>
              </w:pPrChange>
            </w:pPr>
            <w:r>
              <w:rPr>
                <w:sz w:val="20"/>
              </w:rPr>
              <w:tab/>
              <w:t>a.  Loading Data Manual</w:t>
            </w:r>
          </w:p>
        </w:tc>
        <w:tc>
          <w:tcPr>
            <w:tcW w:w="2070" w:type="dxa"/>
            <w:gridSpan w:val="3"/>
            <w:tcMar>
              <w:top w:w="29" w:type="dxa"/>
              <w:left w:w="115" w:type="dxa"/>
              <w:bottom w:w="29" w:type="dxa"/>
              <w:right w:w="115" w:type="dxa"/>
            </w:tcMar>
            <w:vAlign w:val="center"/>
          </w:tcPr>
          <w:p w14:paraId="02F7FBCF"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E83E02E"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7010D7F8" w14:textId="77777777" w:rsidTr="007A25A2">
        <w:trPr>
          <w:gridAfter w:val="1"/>
          <w:wAfter w:w="7" w:type="dxa"/>
        </w:trPr>
        <w:tc>
          <w:tcPr>
            <w:tcW w:w="6570" w:type="dxa"/>
            <w:gridSpan w:val="2"/>
            <w:tcMar>
              <w:top w:w="29" w:type="dxa"/>
              <w:left w:w="115" w:type="dxa"/>
              <w:bottom w:w="29" w:type="dxa"/>
              <w:right w:w="115" w:type="dxa"/>
            </w:tcMar>
            <w:vAlign w:val="center"/>
          </w:tcPr>
          <w:p w14:paraId="3501E6B8" w14:textId="77777777" w:rsidR="00832FA8" w:rsidRDefault="00832FA8">
            <w:pPr>
              <w:numPr>
                <w:ilvl w:val="12"/>
                <w:numId w:val="0"/>
              </w:numPr>
              <w:tabs>
                <w:tab w:val="left" w:pos="-720"/>
              </w:tabs>
              <w:suppressAutoHyphens/>
              <w:ind w:left="702" w:right="-198" w:hanging="702"/>
              <w:rPr>
                <w:sz w:val="20"/>
              </w:rPr>
              <w:pPrChange w:id="339" w:author="GONZALES, JACOB L CIV USAF AFMC AFLCMC/LZPTP" w:date="2022-02-08T10:55:00Z">
                <w:pPr>
                  <w:numPr>
                    <w:ilvl w:val="12"/>
                  </w:numPr>
                  <w:tabs>
                    <w:tab w:val="left" w:pos="-720"/>
                  </w:tabs>
                  <w:suppressAutoHyphens/>
                  <w:ind w:right="-198"/>
                </w:pPr>
              </w:pPrChange>
            </w:pPr>
            <w:r>
              <w:rPr>
                <w:sz w:val="20"/>
              </w:rPr>
              <w:tab/>
              <w:t>b.  Sample Basic Weight Checklists</w:t>
            </w:r>
          </w:p>
        </w:tc>
        <w:tc>
          <w:tcPr>
            <w:tcW w:w="2070" w:type="dxa"/>
            <w:gridSpan w:val="3"/>
            <w:tcMar>
              <w:top w:w="29" w:type="dxa"/>
              <w:left w:w="115" w:type="dxa"/>
              <w:bottom w:w="29" w:type="dxa"/>
              <w:right w:w="115" w:type="dxa"/>
            </w:tcMar>
            <w:vAlign w:val="center"/>
          </w:tcPr>
          <w:p w14:paraId="24FCEDDF"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63E535D"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3C8AC2D0" w14:textId="77777777" w:rsidTr="007A25A2">
        <w:trPr>
          <w:gridAfter w:val="1"/>
          <w:wAfter w:w="7" w:type="dxa"/>
        </w:trPr>
        <w:tc>
          <w:tcPr>
            <w:tcW w:w="6570" w:type="dxa"/>
            <w:gridSpan w:val="2"/>
            <w:tcBorders>
              <w:top w:val="single" w:sz="12" w:space="0" w:color="C0C0C0"/>
            </w:tcBorders>
            <w:tcMar>
              <w:top w:w="29" w:type="dxa"/>
              <w:left w:w="115" w:type="dxa"/>
              <w:bottom w:w="29" w:type="dxa"/>
              <w:right w:w="115" w:type="dxa"/>
            </w:tcMar>
            <w:vAlign w:val="center"/>
          </w:tcPr>
          <w:p w14:paraId="513A4658" w14:textId="77777777" w:rsidR="00832FA8" w:rsidRDefault="00832FA8" w:rsidP="007A25A2">
            <w:pPr>
              <w:numPr>
                <w:ilvl w:val="12"/>
                <w:numId w:val="0"/>
              </w:numPr>
              <w:tabs>
                <w:tab w:val="left" w:pos="-720"/>
              </w:tabs>
              <w:suppressAutoHyphens/>
              <w:ind w:left="-18" w:right="-198" w:firstLine="18"/>
              <w:rPr>
                <w:sz w:val="20"/>
              </w:rPr>
            </w:pPr>
            <w:r>
              <w:rPr>
                <w:sz w:val="20"/>
              </w:rPr>
              <w:t xml:space="preserve">4.  Flight Manuals </w:t>
            </w:r>
          </w:p>
        </w:tc>
        <w:tc>
          <w:tcPr>
            <w:tcW w:w="2070" w:type="dxa"/>
            <w:gridSpan w:val="3"/>
            <w:tcBorders>
              <w:top w:val="single" w:sz="12" w:space="0" w:color="C0C0C0"/>
            </w:tcBorders>
            <w:tcMar>
              <w:top w:w="29" w:type="dxa"/>
              <w:left w:w="115" w:type="dxa"/>
              <w:bottom w:w="29" w:type="dxa"/>
              <w:right w:w="115" w:type="dxa"/>
            </w:tcMar>
            <w:vAlign w:val="center"/>
          </w:tcPr>
          <w:p w14:paraId="43A9848C" w14:textId="77777777" w:rsidR="00832FA8" w:rsidRDefault="00832FA8" w:rsidP="007A25A2">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594EBBE2" w14:textId="77777777" w:rsidR="00832FA8" w:rsidRDefault="00832FA8" w:rsidP="007A25A2">
            <w:pPr>
              <w:numPr>
                <w:ilvl w:val="12"/>
                <w:numId w:val="0"/>
              </w:numPr>
              <w:tabs>
                <w:tab w:val="left" w:pos="1080"/>
              </w:tabs>
              <w:suppressAutoHyphens/>
              <w:jc w:val="center"/>
              <w:rPr>
                <w:sz w:val="20"/>
              </w:rPr>
            </w:pPr>
          </w:p>
        </w:tc>
      </w:tr>
      <w:tr w:rsidR="00832FA8" w14:paraId="670A85B7" w14:textId="77777777" w:rsidTr="007A25A2">
        <w:trPr>
          <w:gridAfter w:val="1"/>
          <w:wAfter w:w="7" w:type="dxa"/>
        </w:trPr>
        <w:tc>
          <w:tcPr>
            <w:tcW w:w="6570" w:type="dxa"/>
            <w:gridSpan w:val="2"/>
            <w:tcMar>
              <w:top w:w="29" w:type="dxa"/>
              <w:left w:w="115" w:type="dxa"/>
              <w:bottom w:w="29" w:type="dxa"/>
              <w:right w:w="115" w:type="dxa"/>
            </w:tcMar>
            <w:vAlign w:val="center"/>
          </w:tcPr>
          <w:p w14:paraId="32608D1D" w14:textId="77777777" w:rsidR="00832FA8" w:rsidRDefault="00832FA8" w:rsidP="007A25A2">
            <w:pPr>
              <w:numPr>
                <w:ilvl w:val="12"/>
                <w:numId w:val="0"/>
              </w:numPr>
              <w:tabs>
                <w:tab w:val="left" w:pos="-720"/>
              </w:tabs>
              <w:suppressAutoHyphens/>
              <w:ind w:left="702" w:right="-198" w:hanging="702"/>
              <w:rPr>
                <w:sz w:val="20"/>
              </w:rPr>
            </w:pPr>
            <w:r>
              <w:rPr>
                <w:sz w:val="20"/>
              </w:rPr>
              <w:tab/>
              <w:t>a.  Flight Manual</w:t>
            </w:r>
          </w:p>
        </w:tc>
        <w:tc>
          <w:tcPr>
            <w:tcW w:w="2070" w:type="dxa"/>
            <w:gridSpan w:val="3"/>
            <w:tcMar>
              <w:top w:w="29" w:type="dxa"/>
              <w:left w:w="115" w:type="dxa"/>
              <w:bottom w:w="29" w:type="dxa"/>
              <w:right w:w="115" w:type="dxa"/>
            </w:tcMar>
            <w:vAlign w:val="center"/>
          </w:tcPr>
          <w:p w14:paraId="3D126C6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6D651BD"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1DE006C9" w14:textId="77777777" w:rsidTr="007A25A2">
        <w:trPr>
          <w:gridAfter w:val="1"/>
          <w:wAfter w:w="7" w:type="dxa"/>
        </w:trPr>
        <w:tc>
          <w:tcPr>
            <w:tcW w:w="6570" w:type="dxa"/>
            <w:gridSpan w:val="2"/>
            <w:tcMar>
              <w:top w:w="29" w:type="dxa"/>
              <w:left w:w="115" w:type="dxa"/>
              <w:bottom w:w="29" w:type="dxa"/>
              <w:right w:w="115" w:type="dxa"/>
            </w:tcMar>
            <w:vAlign w:val="center"/>
          </w:tcPr>
          <w:p w14:paraId="19B8B751" w14:textId="77777777" w:rsidR="00832FA8" w:rsidRDefault="00832FA8" w:rsidP="007A25A2">
            <w:pPr>
              <w:numPr>
                <w:ilvl w:val="12"/>
                <w:numId w:val="0"/>
              </w:numPr>
              <w:tabs>
                <w:tab w:val="left" w:pos="-720"/>
              </w:tabs>
              <w:suppressAutoHyphens/>
              <w:ind w:left="702" w:right="-198" w:hanging="702"/>
              <w:rPr>
                <w:sz w:val="20"/>
              </w:rPr>
            </w:pPr>
            <w:r>
              <w:rPr>
                <w:sz w:val="20"/>
              </w:rPr>
              <w:tab/>
              <w:t>b.  Performance Data Manual</w:t>
            </w:r>
          </w:p>
        </w:tc>
        <w:tc>
          <w:tcPr>
            <w:tcW w:w="2070" w:type="dxa"/>
            <w:gridSpan w:val="3"/>
            <w:tcMar>
              <w:top w:w="29" w:type="dxa"/>
              <w:left w:w="115" w:type="dxa"/>
              <w:bottom w:w="29" w:type="dxa"/>
              <w:right w:w="115" w:type="dxa"/>
            </w:tcMar>
            <w:vAlign w:val="center"/>
          </w:tcPr>
          <w:p w14:paraId="5E5D5F3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F1B8592"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6AEC534C" w14:textId="77777777" w:rsidTr="007A25A2">
        <w:trPr>
          <w:gridAfter w:val="1"/>
          <w:wAfter w:w="7" w:type="dxa"/>
        </w:trPr>
        <w:tc>
          <w:tcPr>
            <w:tcW w:w="6570" w:type="dxa"/>
            <w:gridSpan w:val="2"/>
            <w:tcMar>
              <w:top w:w="29" w:type="dxa"/>
              <w:left w:w="115" w:type="dxa"/>
              <w:bottom w:w="29" w:type="dxa"/>
              <w:right w:w="115" w:type="dxa"/>
            </w:tcMar>
            <w:vAlign w:val="center"/>
          </w:tcPr>
          <w:p w14:paraId="36711135" w14:textId="77777777" w:rsidR="00832FA8" w:rsidRDefault="00832FA8" w:rsidP="007A25A2">
            <w:pPr>
              <w:numPr>
                <w:ilvl w:val="12"/>
                <w:numId w:val="0"/>
              </w:numPr>
              <w:tabs>
                <w:tab w:val="left" w:pos="-720"/>
              </w:tabs>
              <w:suppressAutoHyphens/>
              <w:ind w:left="702" w:right="-198" w:hanging="702"/>
              <w:rPr>
                <w:sz w:val="20"/>
              </w:rPr>
            </w:pPr>
            <w:r>
              <w:rPr>
                <w:sz w:val="20"/>
              </w:rPr>
              <w:tab/>
              <w:t>c.  Mission Crew Manual</w:t>
            </w:r>
          </w:p>
        </w:tc>
        <w:tc>
          <w:tcPr>
            <w:tcW w:w="2070" w:type="dxa"/>
            <w:gridSpan w:val="3"/>
            <w:tcMar>
              <w:top w:w="29" w:type="dxa"/>
              <w:left w:w="115" w:type="dxa"/>
              <w:bottom w:w="29" w:type="dxa"/>
              <w:right w:w="115" w:type="dxa"/>
            </w:tcMar>
            <w:vAlign w:val="center"/>
          </w:tcPr>
          <w:p w14:paraId="2AADDCF8"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B02F134"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1B16C4C6" w14:textId="77777777" w:rsidTr="007A25A2">
        <w:trPr>
          <w:gridAfter w:val="1"/>
          <w:wAfter w:w="7" w:type="dxa"/>
        </w:trPr>
        <w:tc>
          <w:tcPr>
            <w:tcW w:w="6570" w:type="dxa"/>
            <w:gridSpan w:val="2"/>
            <w:tcMar>
              <w:top w:w="29" w:type="dxa"/>
              <w:left w:w="115" w:type="dxa"/>
              <w:bottom w:w="29" w:type="dxa"/>
              <w:right w:w="115" w:type="dxa"/>
            </w:tcMar>
            <w:vAlign w:val="center"/>
          </w:tcPr>
          <w:p w14:paraId="07446ABF" w14:textId="77777777" w:rsidR="00832FA8" w:rsidRDefault="00832FA8" w:rsidP="007A25A2">
            <w:pPr>
              <w:numPr>
                <w:ilvl w:val="12"/>
                <w:numId w:val="0"/>
              </w:numPr>
              <w:tabs>
                <w:tab w:val="left" w:pos="-720"/>
              </w:tabs>
              <w:suppressAutoHyphens/>
              <w:ind w:left="702" w:right="-198" w:hanging="702"/>
              <w:rPr>
                <w:sz w:val="20"/>
              </w:rPr>
            </w:pPr>
            <w:r>
              <w:rPr>
                <w:sz w:val="20"/>
              </w:rPr>
              <w:tab/>
              <w:t xml:space="preserve">d.  </w:t>
            </w:r>
            <w:r w:rsidRPr="002B168C">
              <w:rPr>
                <w:sz w:val="20"/>
              </w:rPr>
              <w:t>Supplemental Manual</w:t>
            </w:r>
          </w:p>
        </w:tc>
        <w:tc>
          <w:tcPr>
            <w:tcW w:w="2070" w:type="dxa"/>
            <w:gridSpan w:val="3"/>
            <w:tcMar>
              <w:top w:w="29" w:type="dxa"/>
              <w:left w:w="115" w:type="dxa"/>
              <w:bottom w:w="29" w:type="dxa"/>
              <w:right w:w="115" w:type="dxa"/>
            </w:tcMar>
            <w:vAlign w:val="center"/>
          </w:tcPr>
          <w:p w14:paraId="66BFD6A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89AF0DA"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4E456589" w14:textId="77777777" w:rsidTr="007A25A2">
        <w:tblPrEx>
          <w:tblW w:w="9727" w:type="dxa"/>
          <w:tblInd w:w="378" w:type="dxa"/>
          <w:tblLayout w:type="fixed"/>
          <w:tblLook w:val="0000" w:firstRow="0" w:lastRow="0" w:firstColumn="0" w:lastColumn="0" w:noHBand="0" w:noVBand="0"/>
          <w:tblPrExChange w:id="340" w:author="GONZALES, JACOB L CIV USAF AFMC AFLCMC/LZPTP" w:date="2022-02-08T10:55:00Z">
            <w:tblPrEx>
              <w:tblW w:w="9727" w:type="dxa"/>
              <w:tblInd w:w="378" w:type="dxa"/>
              <w:tblLayout w:type="fixed"/>
              <w:tblLook w:val="0000" w:firstRow="0" w:lastRow="0" w:firstColumn="0" w:lastColumn="0" w:noHBand="0" w:noVBand="0"/>
            </w:tblPrEx>
          </w:tblPrExChange>
        </w:tblPrEx>
        <w:trPr>
          <w:gridAfter w:val="1"/>
          <w:wAfter w:w="7" w:type="dxa"/>
          <w:trPrChange w:id="341" w:author="GONZALES, JACOB L CIV USAF AFMC AFLCMC/LZPTP" w:date="2022-02-08T10:55:00Z">
            <w:trPr>
              <w:gridAfter w:val="1"/>
              <w:wAfter w:w="7" w:type="dxa"/>
            </w:trPr>
          </w:trPrChange>
        </w:trPr>
        <w:tc>
          <w:tcPr>
            <w:tcW w:w="6570" w:type="dxa"/>
            <w:gridSpan w:val="2"/>
            <w:tcBorders>
              <w:bottom w:val="single" w:sz="4" w:space="0" w:color="auto"/>
            </w:tcBorders>
            <w:tcMar>
              <w:top w:w="29" w:type="dxa"/>
              <w:left w:w="115" w:type="dxa"/>
              <w:bottom w:w="29" w:type="dxa"/>
              <w:right w:w="115" w:type="dxa"/>
            </w:tcMar>
            <w:vAlign w:val="center"/>
            <w:tcPrChange w:id="342" w:author="GONZALES, JACOB L CIV USAF AFMC AFLCMC/LZPTP" w:date="2022-02-08T10:55:00Z">
              <w:tcPr>
                <w:tcW w:w="6570" w:type="dxa"/>
                <w:gridSpan w:val="2"/>
                <w:tcMar>
                  <w:top w:w="29" w:type="dxa"/>
                  <w:left w:w="115" w:type="dxa"/>
                  <w:bottom w:w="29" w:type="dxa"/>
                  <w:right w:w="115" w:type="dxa"/>
                </w:tcMar>
                <w:vAlign w:val="center"/>
              </w:tcPr>
            </w:tcPrChange>
          </w:tcPr>
          <w:p w14:paraId="538790C8" w14:textId="77777777" w:rsidR="00832FA8" w:rsidRDefault="00832FA8" w:rsidP="007A25A2">
            <w:pPr>
              <w:numPr>
                <w:ilvl w:val="12"/>
                <w:numId w:val="0"/>
              </w:numPr>
              <w:tabs>
                <w:tab w:val="left" w:pos="-720"/>
              </w:tabs>
              <w:suppressAutoHyphens/>
              <w:ind w:left="702" w:right="-198" w:hanging="702"/>
              <w:rPr>
                <w:sz w:val="20"/>
              </w:rPr>
            </w:pPr>
            <w:r>
              <w:rPr>
                <w:sz w:val="20"/>
              </w:rPr>
              <w:tab/>
              <w:t xml:space="preserve">e.  </w:t>
            </w:r>
            <w:r w:rsidRPr="002B168C">
              <w:rPr>
                <w:sz w:val="20"/>
              </w:rPr>
              <w:t>Abbreviated Flight Crew Checklist</w:t>
            </w:r>
          </w:p>
        </w:tc>
        <w:tc>
          <w:tcPr>
            <w:tcW w:w="2070" w:type="dxa"/>
            <w:gridSpan w:val="3"/>
            <w:tcBorders>
              <w:bottom w:val="single" w:sz="4" w:space="0" w:color="auto"/>
            </w:tcBorders>
            <w:tcMar>
              <w:top w:w="29" w:type="dxa"/>
              <w:left w:w="115" w:type="dxa"/>
              <w:bottom w:w="29" w:type="dxa"/>
              <w:right w:w="115" w:type="dxa"/>
            </w:tcMar>
            <w:vAlign w:val="center"/>
            <w:tcPrChange w:id="343" w:author="GONZALES, JACOB L CIV USAF AFMC AFLCMC/LZPTP" w:date="2022-02-08T10:55:00Z">
              <w:tcPr>
                <w:tcW w:w="2070" w:type="dxa"/>
                <w:gridSpan w:val="3"/>
                <w:tcMar>
                  <w:top w:w="29" w:type="dxa"/>
                  <w:left w:w="115" w:type="dxa"/>
                  <w:bottom w:w="29" w:type="dxa"/>
                  <w:right w:w="115" w:type="dxa"/>
                </w:tcMar>
                <w:vAlign w:val="center"/>
              </w:tcPr>
            </w:tcPrChange>
          </w:tcPr>
          <w:p w14:paraId="12CA32FC" w14:textId="77777777" w:rsidR="00832FA8" w:rsidRDefault="00832FA8" w:rsidP="007A25A2">
            <w:pPr>
              <w:numPr>
                <w:ilvl w:val="12"/>
                <w:numId w:val="0"/>
              </w:numPr>
              <w:tabs>
                <w:tab w:val="right" w:leader="dot" w:pos="1872"/>
              </w:tabs>
              <w:suppressAutoHyphens/>
              <w:rPr>
                <w:sz w:val="20"/>
              </w:rPr>
            </w:pPr>
          </w:p>
        </w:tc>
        <w:tc>
          <w:tcPr>
            <w:tcW w:w="1080" w:type="dxa"/>
            <w:gridSpan w:val="2"/>
            <w:tcBorders>
              <w:bottom w:val="single" w:sz="4" w:space="0" w:color="auto"/>
            </w:tcBorders>
            <w:tcMar>
              <w:top w:w="29" w:type="dxa"/>
              <w:left w:w="115" w:type="dxa"/>
              <w:bottom w:w="29" w:type="dxa"/>
              <w:right w:w="115" w:type="dxa"/>
            </w:tcMar>
            <w:vAlign w:val="center"/>
            <w:tcPrChange w:id="344" w:author="GONZALES, JACOB L CIV USAF AFMC AFLCMC/LZPTP" w:date="2022-02-08T10:55:00Z">
              <w:tcPr>
                <w:tcW w:w="1080" w:type="dxa"/>
                <w:gridSpan w:val="2"/>
                <w:tcMar>
                  <w:top w:w="29" w:type="dxa"/>
                  <w:left w:w="115" w:type="dxa"/>
                  <w:bottom w:w="29" w:type="dxa"/>
                  <w:right w:w="115" w:type="dxa"/>
                </w:tcMar>
                <w:vAlign w:val="center"/>
              </w:tcPr>
            </w:tcPrChange>
          </w:tcPr>
          <w:p w14:paraId="7212975B"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26B408E8" w14:textId="77777777" w:rsidTr="007A25A2">
        <w:trPr>
          <w:gridAfter w:val="1"/>
          <w:wAfter w:w="7" w:type="dxa"/>
        </w:trPr>
        <w:tc>
          <w:tcPr>
            <w:tcW w:w="6570" w:type="dxa"/>
            <w:gridSpan w:val="2"/>
            <w:tcBorders>
              <w:top w:val="single" w:sz="4" w:space="0" w:color="auto"/>
            </w:tcBorders>
          </w:tcPr>
          <w:p w14:paraId="57550CC3" w14:textId="77777777" w:rsidR="00832FA8" w:rsidRDefault="00832FA8" w:rsidP="007A25A2">
            <w:pPr>
              <w:numPr>
                <w:ilvl w:val="12"/>
                <w:numId w:val="0"/>
              </w:numPr>
              <w:tabs>
                <w:tab w:val="left" w:pos="-720"/>
              </w:tabs>
              <w:suppressAutoHyphens/>
              <w:ind w:left="-18" w:right="-198" w:firstLine="18"/>
              <w:rPr>
                <w:sz w:val="20"/>
              </w:rPr>
            </w:pPr>
            <w:r>
              <w:rPr>
                <w:sz w:val="20"/>
              </w:rPr>
              <w:t>5.  List of Applicable Publications</w:t>
            </w:r>
          </w:p>
        </w:tc>
        <w:tc>
          <w:tcPr>
            <w:tcW w:w="2070" w:type="dxa"/>
            <w:gridSpan w:val="3"/>
            <w:tcBorders>
              <w:top w:val="single" w:sz="4" w:space="0" w:color="auto"/>
            </w:tcBorders>
          </w:tcPr>
          <w:p w14:paraId="74D7866E" w14:textId="77777777" w:rsidR="00832FA8" w:rsidRDefault="00832FA8" w:rsidP="007A25A2">
            <w:pPr>
              <w:numPr>
                <w:ilvl w:val="12"/>
                <w:numId w:val="0"/>
              </w:numPr>
              <w:suppressAutoHyphens/>
              <w:rPr>
                <w:sz w:val="20"/>
              </w:rPr>
            </w:pPr>
            <w:r>
              <w:rPr>
                <w:sz w:val="20"/>
              </w:rPr>
              <w:t>MIL-DTL-8031</w:t>
            </w:r>
          </w:p>
        </w:tc>
        <w:tc>
          <w:tcPr>
            <w:tcW w:w="1080" w:type="dxa"/>
            <w:gridSpan w:val="2"/>
            <w:tcBorders>
              <w:top w:val="single" w:sz="4" w:space="0" w:color="auto"/>
            </w:tcBorders>
          </w:tcPr>
          <w:p w14:paraId="0B4D11E4"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3682FF92" w14:textId="77777777" w:rsidTr="007A25A2">
        <w:trPr>
          <w:gridAfter w:val="1"/>
          <w:wAfter w:w="7" w:type="dxa"/>
        </w:trPr>
        <w:tc>
          <w:tcPr>
            <w:tcW w:w="6570" w:type="dxa"/>
            <w:gridSpan w:val="2"/>
            <w:tcBorders>
              <w:top w:val="single" w:sz="12" w:space="0" w:color="C0C0C0"/>
            </w:tcBorders>
          </w:tcPr>
          <w:p w14:paraId="63C68525" w14:textId="77777777" w:rsidR="00832FA8" w:rsidRDefault="00832FA8" w:rsidP="007A25A2">
            <w:pPr>
              <w:numPr>
                <w:ilvl w:val="12"/>
                <w:numId w:val="0"/>
              </w:numPr>
              <w:tabs>
                <w:tab w:val="left" w:pos="-720"/>
              </w:tabs>
              <w:suppressAutoHyphens/>
              <w:ind w:left="-18" w:right="-198" w:firstLine="18"/>
              <w:rPr>
                <w:sz w:val="20"/>
              </w:rPr>
            </w:pPr>
            <w:r>
              <w:rPr>
                <w:sz w:val="20"/>
              </w:rPr>
              <w:t>6.  Structural Repair Manuals (for Aircraft)</w:t>
            </w:r>
          </w:p>
        </w:tc>
        <w:tc>
          <w:tcPr>
            <w:tcW w:w="2070" w:type="dxa"/>
            <w:gridSpan w:val="3"/>
            <w:tcBorders>
              <w:top w:val="single" w:sz="12" w:space="0" w:color="C0C0C0"/>
            </w:tcBorders>
          </w:tcPr>
          <w:p w14:paraId="51EEC69D" w14:textId="77777777" w:rsidR="00832FA8" w:rsidRDefault="00832FA8" w:rsidP="007A25A2">
            <w:pPr>
              <w:numPr>
                <w:ilvl w:val="12"/>
                <w:numId w:val="0"/>
              </w:numPr>
              <w:suppressAutoHyphens/>
              <w:rPr>
                <w:sz w:val="20"/>
              </w:rPr>
            </w:pPr>
            <w:r>
              <w:rPr>
                <w:sz w:val="20"/>
              </w:rPr>
              <w:t>MIL-DTL-9854</w:t>
            </w:r>
          </w:p>
        </w:tc>
        <w:tc>
          <w:tcPr>
            <w:tcW w:w="1080" w:type="dxa"/>
            <w:gridSpan w:val="2"/>
            <w:tcBorders>
              <w:top w:val="single" w:sz="12" w:space="0" w:color="C0C0C0"/>
            </w:tcBorders>
          </w:tcPr>
          <w:p w14:paraId="50465DA2"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0350F6F4" w14:textId="77777777" w:rsidTr="007A25A2">
        <w:trPr>
          <w:gridAfter w:val="1"/>
          <w:wAfter w:w="7" w:type="dxa"/>
        </w:trPr>
        <w:tc>
          <w:tcPr>
            <w:tcW w:w="6570" w:type="dxa"/>
            <w:gridSpan w:val="2"/>
            <w:tcBorders>
              <w:top w:val="single" w:sz="12" w:space="0" w:color="C0C0C0"/>
            </w:tcBorders>
          </w:tcPr>
          <w:p w14:paraId="5A935735" w14:textId="77777777" w:rsidR="00832FA8" w:rsidRDefault="00832FA8" w:rsidP="007A25A2">
            <w:pPr>
              <w:numPr>
                <w:ilvl w:val="12"/>
                <w:numId w:val="0"/>
              </w:numPr>
              <w:tabs>
                <w:tab w:val="left" w:pos="-720"/>
              </w:tabs>
              <w:suppressAutoHyphens/>
              <w:ind w:left="252" w:hanging="270"/>
              <w:rPr>
                <w:sz w:val="20"/>
              </w:rPr>
            </w:pPr>
            <w:r>
              <w:rPr>
                <w:sz w:val="20"/>
              </w:rPr>
              <w:t>7.  Munitions/Weapons Loading Procedures, Non- nuclear and Nuclear TOs</w:t>
            </w:r>
          </w:p>
        </w:tc>
        <w:tc>
          <w:tcPr>
            <w:tcW w:w="2070" w:type="dxa"/>
            <w:gridSpan w:val="3"/>
            <w:tcBorders>
              <w:top w:val="single" w:sz="12" w:space="0" w:color="C0C0C0"/>
            </w:tcBorders>
          </w:tcPr>
          <w:p w14:paraId="61857DEB" w14:textId="77777777" w:rsidR="00832FA8" w:rsidRDefault="00832FA8" w:rsidP="007A25A2">
            <w:pPr>
              <w:numPr>
                <w:ilvl w:val="12"/>
                <w:numId w:val="0"/>
              </w:numPr>
              <w:suppressAutoHyphens/>
              <w:rPr>
                <w:sz w:val="20"/>
              </w:rPr>
            </w:pPr>
            <w:r>
              <w:rPr>
                <w:sz w:val="20"/>
              </w:rPr>
              <w:t>MIL-DTL-9977</w:t>
            </w:r>
          </w:p>
        </w:tc>
        <w:tc>
          <w:tcPr>
            <w:tcW w:w="1080" w:type="dxa"/>
            <w:gridSpan w:val="2"/>
            <w:tcBorders>
              <w:top w:val="single" w:sz="12" w:space="0" w:color="C0C0C0"/>
            </w:tcBorders>
          </w:tcPr>
          <w:p w14:paraId="593C8F44" w14:textId="77777777" w:rsidR="00832FA8" w:rsidRDefault="00832FA8" w:rsidP="007A25A2">
            <w:pPr>
              <w:numPr>
                <w:ilvl w:val="12"/>
                <w:numId w:val="0"/>
              </w:numPr>
              <w:tabs>
                <w:tab w:val="left" w:pos="1080"/>
              </w:tabs>
              <w:suppressAutoHyphens/>
              <w:jc w:val="center"/>
              <w:rPr>
                <w:sz w:val="20"/>
              </w:rPr>
            </w:pPr>
          </w:p>
        </w:tc>
      </w:tr>
      <w:tr w:rsidR="00832FA8" w14:paraId="267EAA01" w14:textId="77777777" w:rsidTr="007A25A2">
        <w:trPr>
          <w:gridAfter w:val="1"/>
          <w:wAfter w:w="7" w:type="dxa"/>
        </w:trPr>
        <w:tc>
          <w:tcPr>
            <w:tcW w:w="6570" w:type="dxa"/>
            <w:gridSpan w:val="2"/>
          </w:tcPr>
          <w:p w14:paraId="541E9A8C" w14:textId="77777777" w:rsidR="00832FA8" w:rsidRDefault="00832FA8" w:rsidP="007A25A2">
            <w:pPr>
              <w:numPr>
                <w:ilvl w:val="12"/>
                <w:numId w:val="0"/>
              </w:numPr>
              <w:tabs>
                <w:tab w:val="left" w:pos="-720"/>
              </w:tabs>
              <w:suppressAutoHyphens/>
              <w:ind w:left="702" w:right="-198" w:hanging="702"/>
              <w:rPr>
                <w:sz w:val="20"/>
              </w:rPr>
            </w:pPr>
            <w:r>
              <w:rPr>
                <w:sz w:val="20"/>
              </w:rPr>
              <w:tab/>
              <w:t>a.  Nuclear Weapons Basic Information and Loading Procedures</w:t>
            </w:r>
          </w:p>
        </w:tc>
        <w:tc>
          <w:tcPr>
            <w:tcW w:w="2070" w:type="dxa"/>
            <w:gridSpan w:val="3"/>
          </w:tcPr>
          <w:p w14:paraId="351BD7A3"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082C4C7A"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46EDBEFC" w14:textId="77777777" w:rsidTr="007A25A2">
        <w:trPr>
          <w:gridAfter w:val="1"/>
          <w:wAfter w:w="7" w:type="dxa"/>
        </w:trPr>
        <w:tc>
          <w:tcPr>
            <w:tcW w:w="6570" w:type="dxa"/>
            <w:gridSpan w:val="2"/>
          </w:tcPr>
          <w:p w14:paraId="644CBF5A" w14:textId="77777777" w:rsidR="00832FA8" w:rsidRDefault="00832FA8" w:rsidP="007A25A2">
            <w:pPr>
              <w:numPr>
                <w:ilvl w:val="12"/>
                <w:numId w:val="0"/>
              </w:numPr>
              <w:tabs>
                <w:tab w:val="left" w:pos="-720"/>
              </w:tabs>
              <w:suppressAutoHyphens/>
              <w:ind w:left="702" w:right="-198" w:hanging="702"/>
              <w:rPr>
                <w:sz w:val="20"/>
              </w:rPr>
            </w:pPr>
            <w:r>
              <w:rPr>
                <w:sz w:val="20"/>
              </w:rPr>
              <w:tab/>
              <w:t>b.  Nuclear Weapons Loading Procedures</w:t>
            </w:r>
          </w:p>
        </w:tc>
        <w:tc>
          <w:tcPr>
            <w:tcW w:w="2070" w:type="dxa"/>
            <w:gridSpan w:val="3"/>
          </w:tcPr>
          <w:p w14:paraId="6F55DB79"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4BD1B3DB"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147753F7" w14:textId="77777777" w:rsidTr="007A25A2">
        <w:trPr>
          <w:gridAfter w:val="1"/>
          <w:wAfter w:w="7" w:type="dxa"/>
        </w:trPr>
        <w:tc>
          <w:tcPr>
            <w:tcW w:w="6570" w:type="dxa"/>
            <w:gridSpan w:val="2"/>
          </w:tcPr>
          <w:p w14:paraId="29C4AF00" w14:textId="77777777" w:rsidR="00832FA8" w:rsidRDefault="00832FA8" w:rsidP="007A25A2">
            <w:pPr>
              <w:numPr>
                <w:ilvl w:val="12"/>
                <w:numId w:val="0"/>
              </w:numPr>
              <w:tabs>
                <w:tab w:val="left" w:pos="-720"/>
              </w:tabs>
              <w:suppressAutoHyphens/>
              <w:ind w:left="702" w:right="-198" w:hanging="702"/>
              <w:rPr>
                <w:sz w:val="20"/>
              </w:rPr>
            </w:pPr>
            <w:r>
              <w:rPr>
                <w:sz w:val="20"/>
              </w:rPr>
              <w:tab/>
              <w:t>c.  Non-nuclear Munitions Basic Information</w:t>
            </w:r>
          </w:p>
        </w:tc>
        <w:tc>
          <w:tcPr>
            <w:tcW w:w="2070" w:type="dxa"/>
            <w:gridSpan w:val="3"/>
          </w:tcPr>
          <w:p w14:paraId="797A6A97"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85809A8"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747AD49B" w14:textId="77777777" w:rsidTr="007A25A2">
        <w:trPr>
          <w:gridAfter w:val="1"/>
          <w:wAfter w:w="7" w:type="dxa"/>
        </w:trPr>
        <w:tc>
          <w:tcPr>
            <w:tcW w:w="6570" w:type="dxa"/>
            <w:gridSpan w:val="2"/>
          </w:tcPr>
          <w:p w14:paraId="40DCEDB7" w14:textId="77777777" w:rsidR="00832FA8" w:rsidRDefault="00832FA8" w:rsidP="007A25A2">
            <w:pPr>
              <w:numPr>
                <w:ilvl w:val="12"/>
                <w:numId w:val="0"/>
              </w:numPr>
              <w:tabs>
                <w:tab w:val="left" w:pos="-720"/>
              </w:tabs>
              <w:suppressAutoHyphens/>
              <w:ind w:left="702" w:right="-198" w:hanging="702"/>
              <w:rPr>
                <w:sz w:val="20"/>
              </w:rPr>
            </w:pPr>
            <w:r>
              <w:rPr>
                <w:sz w:val="20"/>
              </w:rPr>
              <w:tab/>
              <w:t>d.  Non-nuclear Loading Procedures</w:t>
            </w:r>
          </w:p>
        </w:tc>
        <w:tc>
          <w:tcPr>
            <w:tcW w:w="2070" w:type="dxa"/>
            <w:gridSpan w:val="3"/>
          </w:tcPr>
          <w:p w14:paraId="76986E27"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50C6C4DB"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7A5A699D" w14:textId="77777777" w:rsidTr="007A25A2">
        <w:trPr>
          <w:gridAfter w:val="1"/>
          <w:wAfter w:w="7" w:type="dxa"/>
        </w:trPr>
        <w:tc>
          <w:tcPr>
            <w:tcW w:w="6570" w:type="dxa"/>
            <w:gridSpan w:val="2"/>
          </w:tcPr>
          <w:p w14:paraId="273B305A" w14:textId="77777777" w:rsidR="00832FA8" w:rsidRPr="00CF4868" w:rsidRDefault="00832FA8" w:rsidP="007A25A2">
            <w:pPr>
              <w:tabs>
                <w:tab w:val="left" w:pos="-720"/>
              </w:tabs>
              <w:suppressAutoHyphens/>
              <w:ind w:right="-198"/>
              <w:rPr>
                <w:sz w:val="20"/>
              </w:rPr>
            </w:pPr>
            <w:r w:rsidRPr="00CF4868">
              <w:rPr>
                <w:sz w:val="20"/>
              </w:rPr>
              <w:t xml:space="preserve">  </w:t>
            </w:r>
            <w:r>
              <w:rPr>
                <w:sz w:val="20"/>
              </w:rPr>
              <w:t xml:space="preserve">            e.  </w:t>
            </w:r>
            <w:r w:rsidRPr="00CF4868">
              <w:rPr>
                <w:sz w:val="20"/>
              </w:rPr>
              <w:t>Non-nuclear Munitions Loading Standard Data Packages (SDPs)</w:t>
            </w:r>
          </w:p>
        </w:tc>
        <w:tc>
          <w:tcPr>
            <w:tcW w:w="2070" w:type="dxa"/>
            <w:gridSpan w:val="3"/>
          </w:tcPr>
          <w:p w14:paraId="24BAB1DB"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2945EB23"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223070DE" w14:textId="77777777" w:rsidTr="007A25A2">
        <w:trPr>
          <w:gridAfter w:val="1"/>
          <w:wAfter w:w="7" w:type="dxa"/>
          <w:trHeight w:val="265"/>
        </w:trPr>
        <w:tc>
          <w:tcPr>
            <w:tcW w:w="6577" w:type="dxa"/>
            <w:gridSpan w:val="3"/>
          </w:tcPr>
          <w:p w14:paraId="7992AC4F" w14:textId="77777777" w:rsidR="00832FA8" w:rsidRDefault="00832FA8" w:rsidP="007A25A2">
            <w:pPr>
              <w:numPr>
                <w:ilvl w:val="12"/>
                <w:numId w:val="0"/>
              </w:numPr>
              <w:tabs>
                <w:tab w:val="left" w:pos="-720"/>
              </w:tabs>
              <w:suppressAutoHyphens/>
              <w:ind w:left="702" w:right="-198" w:hanging="702"/>
              <w:rPr>
                <w:sz w:val="20"/>
              </w:rPr>
            </w:pPr>
            <w:r>
              <w:rPr>
                <w:sz w:val="20"/>
              </w:rPr>
              <w:tab/>
              <w:t>f.  Loading Procedures Checklist</w:t>
            </w:r>
          </w:p>
        </w:tc>
        <w:tc>
          <w:tcPr>
            <w:tcW w:w="2070" w:type="dxa"/>
            <w:gridSpan w:val="3"/>
          </w:tcPr>
          <w:p w14:paraId="0AE951B5"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33F03BBC"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0D151151" w14:textId="77777777" w:rsidTr="007A25A2">
        <w:trPr>
          <w:gridAfter w:val="1"/>
          <w:wAfter w:w="7" w:type="dxa"/>
          <w:trHeight w:val="265"/>
        </w:trPr>
        <w:tc>
          <w:tcPr>
            <w:tcW w:w="6577" w:type="dxa"/>
            <w:gridSpan w:val="3"/>
          </w:tcPr>
          <w:p w14:paraId="3766B8C2" w14:textId="77777777" w:rsidR="00832FA8" w:rsidRDefault="00832FA8" w:rsidP="007A25A2">
            <w:pPr>
              <w:numPr>
                <w:ilvl w:val="12"/>
                <w:numId w:val="0"/>
              </w:numPr>
              <w:tabs>
                <w:tab w:val="left" w:pos="-720"/>
              </w:tabs>
              <w:suppressAutoHyphens/>
              <w:ind w:left="702" w:right="-198" w:hanging="702"/>
              <w:rPr>
                <w:sz w:val="20"/>
              </w:rPr>
            </w:pPr>
            <w:r>
              <w:rPr>
                <w:sz w:val="20"/>
              </w:rPr>
              <w:t xml:space="preserve">              g.  Single Loading Procedures Checklist</w:t>
            </w:r>
          </w:p>
        </w:tc>
        <w:tc>
          <w:tcPr>
            <w:tcW w:w="2070" w:type="dxa"/>
            <w:gridSpan w:val="3"/>
          </w:tcPr>
          <w:p w14:paraId="7ACAC895"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507E01BA"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61798433" w14:textId="77777777" w:rsidTr="007A25A2">
        <w:trPr>
          <w:gridAfter w:val="1"/>
          <w:wAfter w:w="7" w:type="dxa"/>
        </w:trPr>
        <w:tc>
          <w:tcPr>
            <w:tcW w:w="6570" w:type="dxa"/>
            <w:gridSpan w:val="2"/>
          </w:tcPr>
          <w:p w14:paraId="7C46149B" w14:textId="77777777" w:rsidR="00832FA8" w:rsidRDefault="00832FA8" w:rsidP="007A25A2">
            <w:pPr>
              <w:numPr>
                <w:ilvl w:val="12"/>
                <w:numId w:val="0"/>
              </w:numPr>
              <w:tabs>
                <w:tab w:val="left" w:pos="-720"/>
              </w:tabs>
              <w:suppressAutoHyphens/>
              <w:ind w:left="702" w:right="-198" w:hanging="702"/>
              <w:rPr>
                <w:sz w:val="20"/>
              </w:rPr>
            </w:pPr>
            <w:r>
              <w:rPr>
                <w:sz w:val="20"/>
              </w:rPr>
              <w:tab/>
              <w:t xml:space="preserve">h.  Integrated Loading Procedures Checklists              </w:t>
            </w:r>
          </w:p>
        </w:tc>
        <w:tc>
          <w:tcPr>
            <w:tcW w:w="2070" w:type="dxa"/>
            <w:gridSpan w:val="3"/>
          </w:tcPr>
          <w:p w14:paraId="279189C1"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155E65F1"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4470AD1D" w14:textId="77777777" w:rsidTr="007A25A2">
        <w:trPr>
          <w:gridAfter w:val="1"/>
          <w:wAfter w:w="7" w:type="dxa"/>
        </w:trPr>
        <w:tc>
          <w:tcPr>
            <w:tcW w:w="6570" w:type="dxa"/>
            <w:gridSpan w:val="2"/>
          </w:tcPr>
          <w:p w14:paraId="0DD17478" w14:textId="77777777" w:rsidR="00832FA8" w:rsidRDefault="00832FA8" w:rsidP="007A25A2">
            <w:pPr>
              <w:numPr>
                <w:ilvl w:val="12"/>
                <w:numId w:val="0"/>
              </w:numPr>
              <w:tabs>
                <w:tab w:val="left" w:pos="-720"/>
              </w:tabs>
              <w:suppressAutoHyphens/>
              <w:ind w:left="702" w:right="-198" w:hanging="702"/>
              <w:rPr>
                <w:sz w:val="20"/>
              </w:rPr>
            </w:pPr>
            <w:r>
              <w:rPr>
                <w:sz w:val="20"/>
              </w:rPr>
              <w:t xml:space="preserve">              i.  Family Group Loading Procedures Checklist</w:t>
            </w:r>
          </w:p>
        </w:tc>
        <w:tc>
          <w:tcPr>
            <w:tcW w:w="2070" w:type="dxa"/>
            <w:gridSpan w:val="3"/>
          </w:tcPr>
          <w:p w14:paraId="376DCE33"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0A8C539F"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11207B0B" w14:textId="77777777" w:rsidTr="007A25A2">
        <w:trPr>
          <w:gridAfter w:val="1"/>
          <w:wAfter w:w="7" w:type="dxa"/>
        </w:trPr>
        <w:tc>
          <w:tcPr>
            <w:tcW w:w="6570" w:type="dxa"/>
            <w:gridSpan w:val="2"/>
          </w:tcPr>
          <w:p w14:paraId="31AE0DC6" w14:textId="77777777" w:rsidR="00832FA8" w:rsidRDefault="00832FA8" w:rsidP="007A25A2">
            <w:pPr>
              <w:numPr>
                <w:ilvl w:val="12"/>
                <w:numId w:val="0"/>
              </w:numPr>
              <w:tabs>
                <w:tab w:val="left" w:pos="-720"/>
              </w:tabs>
              <w:suppressAutoHyphens/>
              <w:ind w:left="702" w:right="-198" w:hanging="702"/>
              <w:rPr>
                <w:sz w:val="20"/>
              </w:rPr>
            </w:pPr>
            <w:r>
              <w:rPr>
                <w:sz w:val="20"/>
              </w:rPr>
              <w:tab/>
              <w:t>j.  Nuclear Weapons Loading Procedure Checklists</w:t>
            </w:r>
          </w:p>
        </w:tc>
        <w:tc>
          <w:tcPr>
            <w:tcW w:w="2070" w:type="dxa"/>
            <w:gridSpan w:val="3"/>
          </w:tcPr>
          <w:p w14:paraId="7D532F68"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7B4E97BF"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1E9C8165" w14:textId="77777777" w:rsidTr="007A25A2">
        <w:trPr>
          <w:gridAfter w:val="1"/>
          <w:wAfter w:w="7" w:type="dxa"/>
        </w:trPr>
        <w:tc>
          <w:tcPr>
            <w:tcW w:w="6570" w:type="dxa"/>
            <w:gridSpan w:val="2"/>
          </w:tcPr>
          <w:p w14:paraId="261D03D4" w14:textId="77777777" w:rsidR="00832FA8" w:rsidRDefault="00832FA8" w:rsidP="007A25A2">
            <w:pPr>
              <w:numPr>
                <w:ilvl w:val="12"/>
                <w:numId w:val="0"/>
              </w:numPr>
              <w:tabs>
                <w:tab w:val="left" w:pos="-720"/>
              </w:tabs>
              <w:suppressAutoHyphens/>
              <w:ind w:left="702" w:right="-198" w:hanging="702"/>
              <w:rPr>
                <w:sz w:val="20"/>
              </w:rPr>
            </w:pPr>
            <w:r>
              <w:rPr>
                <w:sz w:val="20"/>
              </w:rPr>
              <w:lastRenderedPageBreak/>
              <w:tab/>
              <w:t>k. Functional Check Procedures Checklist</w:t>
            </w:r>
          </w:p>
        </w:tc>
        <w:tc>
          <w:tcPr>
            <w:tcW w:w="2070" w:type="dxa"/>
            <w:gridSpan w:val="3"/>
          </w:tcPr>
          <w:p w14:paraId="4228A3A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2C1AE3A8"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5FA3552C" w14:textId="77777777" w:rsidTr="007A25A2">
        <w:trPr>
          <w:gridAfter w:val="1"/>
          <w:wAfter w:w="7" w:type="dxa"/>
        </w:trPr>
        <w:tc>
          <w:tcPr>
            <w:tcW w:w="6570" w:type="dxa"/>
            <w:gridSpan w:val="2"/>
          </w:tcPr>
          <w:p w14:paraId="751CBF9A" w14:textId="77777777" w:rsidR="00832FA8" w:rsidRDefault="00832FA8" w:rsidP="007A25A2">
            <w:pPr>
              <w:numPr>
                <w:ilvl w:val="12"/>
                <w:numId w:val="0"/>
              </w:numPr>
              <w:tabs>
                <w:tab w:val="left" w:pos="-720"/>
              </w:tabs>
              <w:suppressAutoHyphens/>
              <w:ind w:left="702" w:right="-198" w:hanging="702"/>
              <w:rPr>
                <w:sz w:val="20"/>
              </w:rPr>
            </w:pPr>
            <w:r>
              <w:rPr>
                <w:sz w:val="20"/>
              </w:rPr>
              <w:tab/>
              <w:t xml:space="preserve">l.  NATO Stage B Cross-Servicing Checklists              </w:t>
            </w:r>
          </w:p>
        </w:tc>
        <w:tc>
          <w:tcPr>
            <w:tcW w:w="2070" w:type="dxa"/>
            <w:gridSpan w:val="3"/>
          </w:tcPr>
          <w:p w14:paraId="6AEF74D3"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7F61A27B"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7F2C6DD0" w14:textId="77777777" w:rsidTr="007A25A2">
        <w:tblPrEx>
          <w:tblW w:w="9727" w:type="dxa"/>
          <w:tblInd w:w="378" w:type="dxa"/>
          <w:tblLayout w:type="fixed"/>
          <w:tblLook w:val="0000" w:firstRow="0" w:lastRow="0" w:firstColumn="0" w:lastColumn="0" w:noHBand="0" w:noVBand="0"/>
          <w:tblPrExChange w:id="345" w:author="GONZALES, JACOB L CIV USAF AFMC AFLCMC/LZPTP" w:date="2022-02-08T10:55:00Z">
            <w:tblPrEx>
              <w:tblW w:w="9727" w:type="dxa"/>
              <w:tblInd w:w="378" w:type="dxa"/>
              <w:tblLayout w:type="fixed"/>
              <w:tblLook w:val="0000" w:firstRow="0" w:lastRow="0" w:firstColumn="0" w:lastColumn="0" w:noHBand="0" w:noVBand="0"/>
            </w:tblPrEx>
          </w:tblPrExChange>
        </w:tblPrEx>
        <w:trPr>
          <w:gridAfter w:val="1"/>
          <w:wAfter w:w="7" w:type="dxa"/>
          <w:trHeight w:val="60"/>
          <w:trPrChange w:id="346" w:author="GONZALES, JACOB L CIV USAF AFMC AFLCMC/LZPTP" w:date="2022-02-08T10:55:00Z">
            <w:trPr>
              <w:gridAfter w:val="1"/>
              <w:wAfter w:w="7" w:type="dxa"/>
            </w:trPr>
          </w:trPrChange>
        </w:trPr>
        <w:tc>
          <w:tcPr>
            <w:tcW w:w="6570" w:type="dxa"/>
            <w:gridSpan w:val="2"/>
            <w:tcPrChange w:id="347" w:author="GONZALES, JACOB L CIV USAF AFMC AFLCMC/LZPTP" w:date="2022-02-08T10:55:00Z">
              <w:tcPr>
                <w:tcW w:w="6570" w:type="dxa"/>
                <w:gridSpan w:val="2"/>
              </w:tcPr>
            </w:tcPrChange>
          </w:tcPr>
          <w:p w14:paraId="18076901" w14:textId="77777777" w:rsidR="00832FA8" w:rsidRDefault="00832FA8" w:rsidP="007A25A2">
            <w:pPr>
              <w:numPr>
                <w:ilvl w:val="12"/>
                <w:numId w:val="0"/>
              </w:numPr>
              <w:tabs>
                <w:tab w:val="left" w:pos="-720"/>
              </w:tabs>
              <w:suppressAutoHyphens/>
              <w:ind w:left="702" w:right="-198" w:hanging="702"/>
              <w:rPr>
                <w:sz w:val="20"/>
              </w:rPr>
            </w:pPr>
            <w:r>
              <w:rPr>
                <w:sz w:val="20"/>
              </w:rPr>
              <w:t xml:space="preserve">            m.  End of Runway (EOR) Procedures Checklist</w:t>
            </w:r>
          </w:p>
        </w:tc>
        <w:tc>
          <w:tcPr>
            <w:tcW w:w="2070" w:type="dxa"/>
            <w:gridSpan w:val="3"/>
            <w:tcPrChange w:id="348" w:author="GONZALES, JACOB L CIV USAF AFMC AFLCMC/LZPTP" w:date="2022-02-08T10:55:00Z">
              <w:tcPr>
                <w:tcW w:w="2070" w:type="dxa"/>
                <w:gridSpan w:val="3"/>
              </w:tcPr>
            </w:tcPrChange>
          </w:tcPr>
          <w:p w14:paraId="6F54140B" w14:textId="77777777" w:rsidR="00832FA8" w:rsidRDefault="00832FA8" w:rsidP="007A25A2">
            <w:pPr>
              <w:numPr>
                <w:ilvl w:val="12"/>
                <w:numId w:val="0"/>
              </w:numPr>
              <w:tabs>
                <w:tab w:val="right" w:leader="dot" w:pos="1870"/>
              </w:tabs>
              <w:suppressAutoHyphens/>
              <w:rPr>
                <w:sz w:val="20"/>
              </w:rPr>
            </w:pPr>
          </w:p>
        </w:tc>
        <w:tc>
          <w:tcPr>
            <w:tcW w:w="1080" w:type="dxa"/>
            <w:gridSpan w:val="2"/>
            <w:tcPrChange w:id="349" w:author="GONZALES, JACOB L CIV USAF AFMC AFLCMC/LZPTP" w:date="2022-02-08T10:55:00Z">
              <w:tcPr>
                <w:tcW w:w="1080" w:type="dxa"/>
                <w:gridSpan w:val="2"/>
              </w:tcPr>
            </w:tcPrChange>
          </w:tcPr>
          <w:p w14:paraId="0791CB2F"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rsidRPr="00165878" w14:paraId="38F8EE3B" w14:textId="77777777" w:rsidTr="007A25A2">
        <w:trPr>
          <w:gridAfter w:val="1"/>
          <w:wAfter w:w="7" w:type="dxa"/>
        </w:trPr>
        <w:tc>
          <w:tcPr>
            <w:tcW w:w="6037" w:type="dxa"/>
            <w:tcBorders>
              <w:top w:val="single" w:sz="12" w:space="0" w:color="C0C0C0"/>
            </w:tcBorders>
          </w:tcPr>
          <w:p w14:paraId="667DB70D" w14:textId="77777777" w:rsidR="00832FA8" w:rsidRDefault="00832FA8" w:rsidP="007A25A2">
            <w:pPr>
              <w:numPr>
                <w:ilvl w:val="12"/>
                <w:numId w:val="0"/>
              </w:numPr>
              <w:tabs>
                <w:tab w:val="left" w:pos="-720"/>
              </w:tabs>
              <w:suppressAutoHyphens/>
              <w:ind w:left="252" w:right="-198" w:hanging="252"/>
              <w:rPr>
                <w:sz w:val="20"/>
              </w:rPr>
            </w:pPr>
            <w:r>
              <w:rPr>
                <w:sz w:val="20"/>
              </w:rPr>
              <w:t>8.  Space Operations and Support Documentation TOs</w:t>
            </w:r>
          </w:p>
          <w:p w14:paraId="7FE45C8A" w14:textId="77777777" w:rsidR="00832FA8" w:rsidRDefault="00832FA8" w:rsidP="007A25A2">
            <w:pPr>
              <w:numPr>
                <w:ilvl w:val="12"/>
                <w:numId w:val="0"/>
              </w:numPr>
              <w:tabs>
                <w:tab w:val="left" w:pos="-720"/>
              </w:tabs>
              <w:suppressAutoHyphens/>
              <w:ind w:left="252" w:right="-198" w:hanging="252"/>
              <w:rPr>
                <w:ins w:id="350" w:author="GONZALES, JACOB L CIV USAF AFMC AFLCMC/LZPTP" w:date="2022-02-08T10:55:00Z"/>
                <w:sz w:val="20"/>
              </w:rPr>
            </w:pPr>
            <w:r>
              <w:rPr>
                <w:sz w:val="20"/>
              </w:rPr>
              <w:t>-- MIL-SPEC (Intercontinental Ballistic Missiles)</w:t>
            </w:r>
          </w:p>
          <w:p w14:paraId="76BF0CC5" w14:textId="77777777" w:rsidR="00832FA8" w:rsidRDefault="00832FA8" w:rsidP="00C5728C">
            <w:pPr>
              <w:numPr>
                <w:ilvl w:val="12"/>
                <w:numId w:val="0"/>
              </w:numPr>
              <w:tabs>
                <w:tab w:val="left" w:pos="-720"/>
              </w:tabs>
              <w:suppressAutoHyphens/>
              <w:ind w:right="-198"/>
              <w:rPr>
                <w:sz w:val="20"/>
              </w:rPr>
            </w:pPr>
          </w:p>
        </w:tc>
        <w:tc>
          <w:tcPr>
            <w:tcW w:w="3683" w:type="dxa"/>
            <w:gridSpan w:val="6"/>
            <w:tcBorders>
              <w:top w:val="single" w:sz="12" w:space="0" w:color="C0C0C0"/>
            </w:tcBorders>
          </w:tcPr>
          <w:p w14:paraId="1A59DE79" w14:textId="77777777" w:rsidR="00832FA8" w:rsidRDefault="00832FA8" w:rsidP="007A25A2">
            <w:pPr>
              <w:numPr>
                <w:ilvl w:val="12"/>
                <w:numId w:val="0"/>
              </w:numPr>
              <w:tabs>
                <w:tab w:val="left" w:pos="-720"/>
                <w:tab w:val="right" w:pos="2394"/>
              </w:tabs>
              <w:suppressAutoHyphens/>
              <w:ind w:right="-14"/>
              <w:rPr>
                <w:sz w:val="20"/>
                <w:lang w:val="it-IT"/>
              </w:rPr>
            </w:pPr>
          </w:p>
          <w:p w14:paraId="04B89A02" w14:textId="0D87C4FD" w:rsidR="00832FA8" w:rsidRPr="00165878" w:rsidRDefault="00832FA8">
            <w:pPr>
              <w:numPr>
                <w:ilvl w:val="12"/>
                <w:numId w:val="0"/>
              </w:numPr>
              <w:tabs>
                <w:tab w:val="left" w:pos="-720"/>
                <w:tab w:val="right" w:pos="3132"/>
              </w:tabs>
              <w:suppressAutoHyphens/>
              <w:ind w:left="522" w:right="-14" w:hanging="11"/>
              <w:rPr>
                <w:sz w:val="20"/>
                <w:lang w:val="it-IT"/>
              </w:rPr>
              <w:pPrChange w:id="351" w:author="GONZALES, JACOB L CIV USAF AFMC AFLCMC/LZPTP" w:date="2022-02-08T10:55:00Z">
                <w:pPr>
                  <w:numPr>
                    <w:ilvl w:val="12"/>
                  </w:numPr>
                  <w:tabs>
                    <w:tab w:val="left" w:pos="-720"/>
                    <w:tab w:val="right" w:pos="3132"/>
                  </w:tabs>
                  <w:suppressAutoHyphens/>
                  <w:ind w:right="-25"/>
                </w:pPr>
              </w:pPrChange>
            </w:pPr>
            <w:r>
              <w:rPr>
                <w:sz w:val="20"/>
                <w:lang w:val="it-IT"/>
              </w:rPr>
              <w:tab/>
            </w:r>
            <w:r w:rsidRPr="00165878">
              <w:rPr>
                <w:sz w:val="20"/>
                <w:lang w:val="it-IT"/>
              </w:rPr>
              <w:t>MIL-PRF-38311</w:t>
            </w:r>
            <w:r w:rsidRPr="00165878">
              <w:rPr>
                <w:sz w:val="18"/>
                <w:lang w:val="it-IT"/>
              </w:rPr>
              <w:tab/>
            </w:r>
            <w:r>
              <w:rPr>
                <w:sz w:val="18"/>
                <w:lang w:val="it-IT"/>
              </w:rPr>
              <w:t xml:space="preserve">          </w:t>
            </w:r>
            <w:del w:id="352" w:author="GONZALES, JACOB L CIV USAF AFMC AFLCMC/LZPTP" w:date="2022-02-08T10:55:00Z">
              <w:r>
                <w:rPr>
                  <w:sz w:val="18"/>
                  <w:lang w:val="it-IT"/>
                </w:rPr>
                <w:delText xml:space="preserve">       </w:delText>
              </w:r>
            </w:del>
            <w:r>
              <w:rPr>
                <w:sz w:val="20"/>
              </w:rPr>
              <w:fldChar w:fldCharType="begin">
                <w:ffData>
                  <w:name w:val="Check1"/>
                  <w:enabled/>
                  <w:calcOnExit w:val="0"/>
                  <w:checkBox>
                    <w:sizeAuto/>
                    <w:default w:val="0"/>
                  </w:checkBox>
                </w:ffData>
              </w:fldChar>
            </w:r>
            <w:r w:rsidRPr="00165878">
              <w:rPr>
                <w:sz w:val="20"/>
                <w:lang w:val="it-IT"/>
              </w:rPr>
              <w:instrText xml:space="preserve"> FORMCHECKBOX </w:instrText>
            </w:r>
            <w:r w:rsidR="00614575">
              <w:rPr>
                <w:sz w:val="20"/>
              </w:rPr>
            </w:r>
            <w:r w:rsidR="00614575">
              <w:rPr>
                <w:sz w:val="20"/>
              </w:rPr>
              <w:fldChar w:fldCharType="separate"/>
            </w:r>
            <w:r>
              <w:rPr>
                <w:sz w:val="20"/>
              </w:rPr>
              <w:fldChar w:fldCharType="end"/>
            </w:r>
          </w:p>
        </w:tc>
      </w:tr>
      <w:tr w:rsidR="00832FA8" w14:paraId="2E386098" w14:textId="77777777" w:rsidTr="007A25A2">
        <w:trPr>
          <w:gridAfter w:val="1"/>
          <w:wAfter w:w="7" w:type="dxa"/>
        </w:trPr>
        <w:tc>
          <w:tcPr>
            <w:tcW w:w="6570" w:type="dxa"/>
            <w:gridSpan w:val="2"/>
            <w:tcBorders>
              <w:top w:val="single" w:sz="12" w:space="0" w:color="C0C0C0"/>
            </w:tcBorders>
          </w:tcPr>
          <w:p w14:paraId="40D82D6B" w14:textId="77777777" w:rsidR="00832FA8" w:rsidRDefault="00832FA8">
            <w:pPr>
              <w:numPr>
                <w:ilvl w:val="12"/>
                <w:numId w:val="0"/>
              </w:numPr>
              <w:tabs>
                <w:tab w:val="left" w:pos="-720"/>
              </w:tabs>
              <w:suppressAutoHyphens/>
              <w:ind w:left="342" w:right="-202" w:hanging="342"/>
              <w:rPr>
                <w:sz w:val="20"/>
              </w:rPr>
              <w:pPrChange w:id="353" w:author="GONZALES, JACOB L CIV USAF AFMC AFLCMC/LZPTP" w:date="2022-02-08T10:55:00Z">
                <w:pPr>
                  <w:numPr>
                    <w:ilvl w:val="12"/>
                  </w:numPr>
                  <w:tabs>
                    <w:tab w:val="left" w:pos="-720"/>
                  </w:tabs>
                  <w:suppressAutoHyphens/>
                  <w:ind w:right="-198"/>
                </w:pPr>
              </w:pPrChange>
            </w:pPr>
            <w:r>
              <w:rPr>
                <w:sz w:val="20"/>
              </w:rPr>
              <w:t xml:space="preserve">9.  Nuclear and Non-nuclear Weapon Delivery and Aircrew Procedures </w:t>
            </w:r>
            <w:r>
              <w:rPr>
                <w:sz w:val="20"/>
              </w:rPr>
              <w:br/>
              <w:t>Manuals and Checklists</w:t>
            </w:r>
          </w:p>
        </w:tc>
        <w:tc>
          <w:tcPr>
            <w:tcW w:w="2070" w:type="dxa"/>
            <w:gridSpan w:val="3"/>
            <w:tcBorders>
              <w:top w:val="single" w:sz="12" w:space="0" w:color="C0C0C0"/>
            </w:tcBorders>
          </w:tcPr>
          <w:p w14:paraId="40532F7F" w14:textId="77777777" w:rsidR="00832FA8" w:rsidRDefault="00832FA8">
            <w:pPr>
              <w:numPr>
                <w:ilvl w:val="12"/>
                <w:numId w:val="0"/>
              </w:numPr>
              <w:tabs>
                <w:tab w:val="left" w:pos="-720"/>
              </w:tabs>
              <w:suppressAutoHyphens/>
              <w:ind w:left="-18" w:right="-86"/>
              <w:rPr>
                <w:sz w:val="20"/>
              </w:rPr>
              <w:pPrChange w:id="354" w:author="GONZALES, JACOB L CIV USAF AFMC AFLCMC/LZPTP" w:date="2022-02-08T10:55:00Z">
                <w:pPr>
                  <w:numPr>
                    <w:ilvl w:val="12"/>
                  </w:numPr>
                  <w:tabs>
                    <w:tab w:val="right" w:pos="2592"/>
                  </w:tabs>
                  <w:suppressAutoHyphens/>
                  <w:ind w:right="-45"/>
                </w:pPr>
              </w:pPrChange>
            </w:pPr>
            <w:r>
              <w:rPr>
                <w:sz w:val="20"/>
              </w:rPr>
              <w:t>MIL-DTL-38384</w:t>
            </w:r>
          </w:p>
        </w:tc>
        <w:tc>
          <w:tcPr>
            <w:tcW w:w="1080" w:type="dxa"/>
            <w:gridSpan w:val="2"/>
            <w:tcBorders>
              <w:top w:val="single" w:sz="12" w:space="0" w:color="C0C0C0"/>
            </w:tcBorders>
          </w:tcPr>
          <w:p w14:paraId="5251FBDE" w14:textId="77777777" w:rsidR="00832FA8" w:rsidRDefault="00832FA8" w:rsidP="007A25A2">
            <w:pPr>
              <w:numPr>
                <w:ilvl w:val="12"/>
                <w:numId w:val="0"/>
              </w:numPr>
              <w:tabs>
                <w:tab w:val="left" w:pos="1080"/>
              </w:tabs>
              <w:suppressAutoHyphens/>
              <w:jc w:val="center"/>
              <w:rPr>
                <w:sz w:val="20"/>
              </w:rPr>
            </w:pPr>
          </w:p>
        </w:tc>
      </w:tr>
      <w:tr w:rsidR="00832FA8" w14:paraId="43CF63D8" w14:textId="77777777" w:rsidTr="007A25A2">
        <w:tblPrEx>
          <w:tblW w:w="9727" w:type="dxa"/>
          <w:tblInd w:w="378" w:type="dxa"/>
          <w:tblLayout w:type="fixed"/>
          <w:tblLook w:val="0000" w:firstRow="0" w:lastRow="0" w:firstColumn="0" w:lastColumn="0" w:noHBand="0" w:noVBand="0"/>
          <w:tblPrExChange w:id="355" w:author="GONZALES, JACOB L CIV USAF AFMC AFLCMC/LZPTP" w:date="2022-02-08T10:55:00Z">
            <w:tblPrEx>
              <w:tblW w:w="9727" w:type="dxa"/>
              <w:tblInd w:w="378" w:type="dxa"/>
              <w:tblLayout w:type="fixed"/>
              <w:tblLook w:val="0000" w:firstRow="0" w:lastRow="0" w:firstColumn="0" w:lastColumn="0" w:noHBand="0" w:noVBand="0"/>
            </w:tblPrEx>
          </w:tblPrExChange>
        </w:tblPrEx>
        <w:trPr>
          <w:gridAfter w:val="1"/>
          <w:wAfter w:w="7" w:type="dxa"/>
          <w:trPrChange w:id="356" w:author="GONZALES, JACOB L CIV USAF AFMC AFLCMC/LZPTP" w:date="2022-02-08T10:55:00Z">
            <w:trPr>
              <w:gridAfter w:val="1"/>
              <w:wAfter w:w="7" w:type="dxa"/>
              <w:trHeight w:val="95"/>
            </w:trPr>
          </w:trPrChange>
        </w:trPr>
        <w:tc>
          <w:tcPr>
            <w:tcW w:w="6570" w:type="dxa"/>
            <w:gridSpan w:val="2"/>
            <w:tcPrChange w:id="357" w:author="GONZALES, JACOB L CIV USAF AFMC AFLCMC/LZPTP" w:date="2022-02-08T10:55:00Z">
              <w:tcPr>
                <w:tcW w:w="6570" w:type="dxa"/>
                <w:gridSpan w:val="2"/>
              </w:tcPr>
            </w:tcPrChange>
          </w:tcPr>
          <w:p w14:paraId="43DE851B" w14:textId="77777777" w:rsidR="00832FA8" w:rsidRDefault="00832FA8">
            <w:pPr>
              <w:numPr>
                <w:ilvl w:val="12"/>
                <w:numId w:val="0"/>
              </w:numPr>
              <w:tabs>
                <w:tab w:val="left" w:pos="709"/>
                <w:tab w:val="left" w:pos="974"/>
              </w:tabs>
              <w:suppressAutoHyphens/>
              <w:ind w:left="974" w:right="-198" w:hanging="974"/>
              <w:rPr>
                <w:sz w:val="20"/>
              </w:rPr>
              <w:pPrChange w:id="358" w:author="GONZALES, JACOB L CIV USAF AFMC AFLCMC/LZPTP" w:date="2022-02-08T10:55:00Z">
                <w:pPr>
                  <w:numPr>
                    <w:ilvl w:val="12"/>
                  </w:numPr>
                  <w:tabs>
                    <w:tab w:val="left" w:pos="-720"/>
                  </w:tabs>
                  <w:suppressAutoHyphens/>
                  <w:ind w:right="-198"/>
                </w:pPr>
              </w:pPrChange>
            </w:pPr>
            <w:r>
              <w:rPr>
                <w:sz w:val="20"/>
              </w:rPr>
              <w:tab/>
              <w:t xml:space="preserve">a.  Non-nuclear Weapon Delivery Manual </w:t>
            </w:r>
          </w:p>
        </w:tc>
        <w:tc>
          <w:tcPr>
            <w:tcW w:w="2070" w:type="dxa"/>
            <w:gridSpan w:val="3"/>
            <w:tcPrChange w:id="359" w:author="GONZALES, JACOB L CIV USAF AFMC AFLCMC/LZPTP" w:date="2022-02-08T10:55:00Z">
              <w:tcPr>
                <w:tcW w:w="2070" w:type="dxa"/>
                <w:gridSpan w:val="3"/>
              </w:tcPr>
            </w:tcPrChange>
          </w:tcPr>
          <w:p w14:paraId="4AA52723" w14:textId="77777777" w:rsidR="00832FA8" w:rsidRDefault="00832FA8">
            <w:pPr>
              <w:numPr>
                <w:ilvl w:val="12"/>
                <w:numId w:val="0"/>
              </w:numPr>
              <w:tabs>
                <w:tab w:val="right" w:leader="dot" w:pos="1870"/>
              </w:tabs>
              <w:suppressAutoHyphens/>
              <w:rPr>
                <w:sz w:val="20"/>
              </w:rPr>
              <w:pPrChange w:id="360" w:author="GONZALES, JACOB L CIV USAF AFMC AFLCMC/LZPTP" w:date="2022-02-08T10:55:00Z">
                <w:pPr>
                  <w:numPr>
                    <w:ilvl w:val="12"/>
                  </w:numPr>
                  <w:tabs>
                    <w:tab w:val="right" w:leader="dot" w:pos="2592"/>
                  </w:tabs>
                  <w:suppressAutoHyphens/>
                </w:pPr>
              </w:pPrChange>
            </w:pPr>
          </w:p>
        </w:tc>
        <w:tc>
          <w:tcPr>
            <w:tcW w:w="1080" w:type="dxa"/>
            <w:gridSpan w:val="2"/>
            <w:tcPrChange w:id="361" w:author="GONZALES, JACOB L CIV USAF AFMC AFLCMC/LZPTP" w:date="2022-02-08T10:55:00Z">
              <w:tcPr>
                <w:tcW w:w="1080" w:type="dxa"/>
                <w:gridSpan w:val="2"/>
              </w:tcPr>
            </w:tcPrChange>
          </w:tcPr>
          <w:p w14:paraId="3CDB4ABF"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58D2DE7C" w14:textId="77777777" w:rsidTr="007A25A2">
        <w:tblPrEx>
          <w:tblW w:w="9727" w:type="dxa"/>
          <w:tblInd w:w="378" w:type="dxa"/>
          <w:tblLayout w:type="fixed"/>
          <w:tblLook w:val="0000" w:firstRow="0" w:lastRow="0" w:firstColumn="0" w:lastColumn="0" w:noHBand="0" w:noVBand="0"/>
          <w:tblPrExChange w:id="362" w:author="GONZALES, JACOB L CIV USAF AFMC AFLCMC/LZPTP" w:date="2022-02-08T10:55:00Z">
            <w:tblPrEx>
              <w:tblW w:w="9727" w:type="dxa"/>
              <w:tblInd w:w="378" w:type="dxa"/>
              <w:tblLayout w:type="fixed"/>
              <w:tblLook w:val="0000" w:firstRow="0" w:lastRow="0" w:firstColumn="0" w:lastColumn="0" w:noHBand="0" w:noVBand="0"/>
            </w:tblPrEx>
          </w:tblPrExChange>
        </w:tblPrEx>
        <w:trPr>
          <w:gridAfter w:val="1"/>
          <w:wAfter w:w="7" w:type="dxa"/>
          <w:trPrChange w:id="363" w:author="GONZALES, JACOB L CIV USAF AFMC AFLCMC/LZPTP" w:date="2022-02-08T10:55:00Z">
            <w:trPr>
              <w:gridAfter w:val="1"/>
              <w:wAfter w:w="7" w:type="dxa"/>
            </w:trPr>
          </w:trPrChange>
        </w:trPr>
        <w:tc>
          <w:tcPr>
            <w:tcW w:w="6847" w:type="dxa"/>
            <w:gridSpan w:val="4"/>
            <w:tcPrChange w:id="364" w:author="GONZALES, JACOB L CIV USAF AFMC AFLCMC/LZPTP" w:date="2022-02-08T10:55:00Z">
              <w:tcPr>
                <w:tcW w:w="6570" w:type="dxa"/>
                <w:gridSpan w:val="2"/>
              </w:tcPr>
            </w:tcPrChange>
          </w:tcPr>
          <w:p w14:paraId="063622E0" w14:textId="77777777" w:rsidR="00832FA8" w:rsidRDefault="00832FA8">
            <w:pPr>
              <w:numPr>
                <w:ilvl w:val="12"/>
                <w:numId w:val="0"/>
              </w:numPr>
              <w:tabs>
                <w:tab w:val="left" w:pos="709"/>
                <w:tab w:val="left" w:pos="974"/>
              </w:tabs>
              <w:suppressAutoHyphens/>
              <w:ind w:left="974" w:right="-198" w:hanging="974"/>
              <w:rPr>
                <w:sz w:val="20"/>
              </w:rPr>
              <w:pPrChange w:id="365" w:author="GONZALES, JACOB L CIV USAF AFMC AFLCMC/LZPTP" w:date="2022-02-08T10:55:00Z">
                <w:pPr>
                  <w:numPr>
                    <w:ilvl w:val="12"/>
                  </w:numPr>
                  <w:tabs>
                    <w:tab w:val="left" w:pos="-720"/>
                  </w:tabs>
                  <w:suppressAutoHyphens/>
                  <w:ind w:right="-198"/>
                </w:pPr>
              </w:pPrChange>
            </w:pPr>
            <w:r>
              <w:rPr>
                <w:sz w:val="20"/>
              </w:rPr>
              <w:tab/>
              <w:t>b.  Aircrew Nuclear Bomb Delivery Manual (Strategic Bomber Aircraft)</w:t>
            </w:r>
          </w:p>
        </w:tc>
        <w:tc>
          <w:tcPr>
            <w:tcW w:w="1793" w:type="dxa"/>
            <w:tcPrChange w:id="366" w:author="GONZALES, JACOB L CIV USAF AFMC AFLCMC/LZPTP" w:date="2022-02-08T10:55:00Z">
              <w:tcPr>
                <w:tcW w:w="2070" w:type="dxa"/>
                <w:gridSpan w:val="3"/>
              </w:tcPr>
            </w:tcPrChange>
          </w:tcPr>
          <w:p w14:paraId="65E490D6" w14:textId="77777777" w:rsidR="00832FA8" w:rsidRDefault="00832FA8">
            <w:pPr>
              <w:numPr>
                <w:ilvl w:val="12"/>
                <w:numId w:val="0"/>
              </w:numPr>
              <w:tabs>
                <w:tab w:val="right" w:leader="dot" w:pos="1872"/>
              </w:tabs>
              <w:suppressAutoHyphens/>
              <w:rPr>
                <w:sz w:val="20"/>
              </w:rPr>
            </w:pPr>
          </w:p>
        </w:tc>
        <w:tc>
          <w:tcPr>
            <w:tcW w:w="1080" w:type="dxa"/>
            <w:gridSpan w:val="2"/>
            <w:tcPrChange w:id="367" w:author="GONZALES, JACOB L CIV USAF AFMC AFLCMC/LZPTP" w:date="2022-02-08T10:55:00Z">
              <w:tcPr>
                <w:tcW w:w="1080" w:type="dxa"/>
                <w:gridSpan w:val="2"/>
              </w:tcPr>
            </w:tcPrChange>
          </w:tcPr>
          <w:p w14:paraId="0C955B0E"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37514EA7" w14:textId="77777777" w:rsidTr="007A25A2">
        <w:tblPrEx>
          <w:tblW w:w="9727" w:type="dxa"/>
          <w:tblInd w:w="378" w:type="dxa"/>
          <w:tblLayout w:type="fixed"/>
          <w:tblLook w:val="0000" w:firstRow="0" w:lastRow="0" w:firstColumn="0" w:lastColumn="0" w:noHBand="0" w:noVBand="0"/>
          <w:tblPrExChange w:id="368" w:author="GONZALES, JACOB L CIV USAF AFMC AFLCMC/LZPTP" w:date="2022-02-08T10:55:00Z">
            <w:tblPrEx>
              <w:tblW w:w="9727" w:type="dxa"/>
              <w:tblInd w:w="378" w:type="dxa"/>
              <w:tblLayout w:type="fixed"/>
              <w:tblLook w:val="0000" w:firstRow="0" w:lastRow="0" w:firstColumn="0" w:lastColumn="0" w:noHBand="0" w:noVBand="0"/>
            </w:tblPrEx>
          </w:tblPrExChange>
        </w:tblPrEx>
        <w:trPr>
          <w:gridAfter w:val="1"/>
          <w:wAfter w:w="7" w:type="dxa"/>
          <w:trPrChange w:id="369" w:author="GONZALES, JACOB L CIV USAF AFMC AFLCMC/LZPTP" w:date="2022-02-08T10:55:00Z">
            <w:trPr>
              <w:gridAfter w:val="1"/>
              <w:wAfter w:w="7" w:type="dxa"/>
            </w:trPr>
          </w:trPrChange>
        </w:trPr>
        <w:tc>
          <w:tcPr>
            <w:tcW w:w="6847" w:type="dxa"/>
            <w:gridSpan w:val="4"/>
            <w:tcPrChange w:id="370" w:author="GONZALES, JACOB L CIV USAF AFMC AFLCMC/LZPTP" w:date="2022-02-08T10:55:00Z">
              <w:tcPr>
                <w:tcW w:w="6570" w:type="dxa"/>
                <w:gridSpan w:val="2"/>
              </w:tcPr>
            </w:tcPrChange>
          </w:tcPr>
          <w:p w14:paraId="2CAE0FF1" w14:textId="77777777" w:rsidR="00832FA8" w:rsidRDefault="00832FA8">
            <w:pPr>
              <w:numPr>
                <w:ilvl w:val="12"/>
                <w:numId w:val="0"/>
              </w:numPr>
              <w:tabs>
                <w:tab w:val="left" w:pos="709"/>
                <w:tab w:val="left" w:pos="974"/>
              </w:tabs>
              <w:suppressAutoHyphens/>
              <w:ind w:left="974" w:right="-198" w:hanging="974"/>
              <w:rPr>
                <w:sz w:val="20"/>
              </w:rPr>
              <w:pPrChange w:id="371" w:author="GONZALES, JACOB L CIV USAF AFMC AFLCMC/LZPTP" w:date="2022-02-08T10:55:00Z">
                <w:pPr>
                  <w:numPr>
                    <w:ilvl w:val="12"/>
                  </w:numPr>
                  <w:tabs>
                    <w:tab w:val="left" w:pos="-720"/>
                  </w:tabs>
                  <w:suppressAutoHyphens/>
                  <w:ind w:right="-202"/>
                </w:pPr>
              </w:pPrChange>
            </w:pPr>
            <w:r>
              <w:rPr>
                <w:sz w:val="20"/>
              </w:rPr>
              <w:tab/>
              <w:t>c.  Aircrew Nuclear Missile Delivery Manual (Strategic Bomber Aircraft)</w:t>
            </w:r>
          </w:p>
        </w:tc>
        <w:tc>
          <w:tcPr>
            <w:tcW w:w="1793" w:type="dxa"/>
            <w:tcPrChange w:id="372" w:author="GONZALES, JACOB L CIV USAF AFMC AFLCMC/LZPTP" w:date="2022-02-08T10:55:00Z">
              <w:tcPr>
                <w:tcW w:w="2070" w:type="dxa"/>
                <w:gridSpan w:val="3"/>
              </w:tcPr>
            </w:tcPrChange>
          </w:tcPr>
          <w:p w14:paraId="2CA662AC" w14:textId="77777777" w:rsidR="00832FA8" w:rsidRDefault="00832FA8">
            <w:pPr>
              <w:numPr>
                <w:ilvl w:val="12"/>
                <w:numId w:val="0"/>
              </w:numPr>
              <w:tabs>
                <w:tab w:val="right" w:leader="dot" w:pos="1870"/>
              </w:tabs>
              <w:suppressAutoHyphens/>
              <w:rPr>
                <w:sz w:val="20"/>
              </w:rPr>
              <w:pPrChange w:id="373" w:author="GONZALES, JACOB L CIV USAF AFMC AFLCMC/LZPTP" w:date="2022-02-08T10:55:00Z">
                <w:pPr>
                  <w:numPr>
                    <w:ilvl w:val="12"/>
                  </w:numPr>
                  <w:tabs>
                    <w:tab w:val="left" w:pos="-720"/>
                  </w:tabs>
                  <w:suppressAutoHyphens/>
                  <w:ind w:right="-86"/>
                </w:pPr>
              </w:pPrChange>
            </w:pPr>
          </w:p>
        </w:tc>
        <w:tc>
          <w:tcPr>
            <w:tcW w:w="1080" w:type="dxa"/>
            <w:gridSpan w:val="2"/>
            <w:tcPrChange w:id="374" w:author="GONZALES, JACOB L CIV USAF AFMC AFLCMC/LZPTP" w:date="2022-02-08T10:55:00Z">
              <w:tcPr>
                <w:tcW w:w="1080" w:type="dxa"/>
                <w:gridSpan w:val="2"/>
              </w:tcPr>
            </w:tcPrChange>
          </w:tcPr>
          <w:p w14:paraId="06243D53"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2F1F5C1A" w14:textId="77777777" w:rsidTr="007A25A2">
        <w:trPr>
          <w:gridAfter w:val="1"/>
          <w:wAfter w:w="7" w:type="dxa"/>
        </w:trPr>
        <w:tc>
          <w:tcPr>
            <w:tcW w:w="6570" w:type="dxa"/>
            <w:gridSpan w:val="2"/>
          </w:tcPr>
          <w:p w14:paraId="45432AAB" w14:textId="77777777" w:rsidR="00832FA8" w:rsidRDefault="00832FA8" w:rsidP="007A25A2">
            <w:pPr>
              <w:numPr>
                <w:ilvl w:val="12"/>
                <w:numId w:val="0"/>
              </w:numPr>
              <w:tabs>
                <w:tab w:val="left" w:pos="709"/>
                <w:tab w:val="left" w:pos="974"/>
              </w:tabs>
              <w:suppressAutoHyphens/>
              <w:ind w:left="974" w:right="-198" w:hanging="974"/>
              <w:rPr>
                <w:sz w:val="20"/>
              </w:rPr>
            </w:pPr>
            <w:r>
              <w:rPr>
                <w:sz w:val="20"/>
              </w:rPr>
              <w:tab/>
              <w:t>d.  Aircrew Nuclear Bomb Delivery Manual (Tactical Aircraft)</w:t>
            </w:r>
          </w:p>
        </w:tc>
        <w:tc>
          <w:tcPr>
            <w:tcW w:w="2070" w:type="dxa"/>
            <w:gridSpan w:val="3"/>
          </w:tcPr>
          <w:p w14:paraId="3CC8BF55"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7C60F837"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0C31AAA1" w14:textId="77777777" w:rsidTr="007A25A2">
        <w:tblPrEx>
          <w:tblW w:w="9727" w:type="dxa"/>
          <w:tblInd w:w="378" w:type="dxa"/>
          <w:tblLayout w:type="fixed"/>
          <w:tblLook w:val="0000" w:firstRow="0" w:lastRow="0" w:firstColumn="0" w:lastColumn="0" w:noHBand="0" w:noVBand="0"/>
          <w:tblPrExChange w:id="375" w:author="GONZALES, JACOB L CIV USAF AFMC AFLCMC/LZPTP" w:date="2022-02-08T10:55:00Z">
            <w:tblPrEx>
              <w:tblW w:w="9727" w:type="dxa"/>
              <w:tblInd w:w="378" w:type="dxa"/>
              <w:tblLayout w:type="fixed"/>
              <w:tblLook w:val="0000" w:firstRow="0" w:lastRow="0" w:firstColumn="0" w:lastColumn="0" w:noHBand="0" w:noVBand="0"/>
            </w:tblPrEx>
          </w:tblPrExChange>
        </w:tblPrEx>
        <w:trPr>
          <w:gridAfter w:val="1"/>
          <w:wAfter w:w="7" w:type="dxa"/>
          <w:trPrChange w:id="376" w:author="GONZALES, JACOB L CIV USAF AFMC AFLCMC/LZPTP" w:date="2022-02-08T10:55:00Z">
            <w:trPr>
              <w:gridAfter w:val="1"/>
              <w:wAfter w:w="7" w:type="dxa"/>
            </w:trPr>
          </w:trPrChange>
        </w:trPr>
        <w:tc>
          <w:tcPr>
            <w:tcW w:w="6570" w:type="dxa"/>
            <w:gridSpan w:val="2"/>
            <w:tcPrChange w:id="377" w:author="GONZALES, JACOB L CIV USAF AFMC AFLCMC/LZPTP" w:date="2022-02-08T10:55:00Z">
              <w:tcPr>
                <w:tcW w:w="6847" w:type="dxa"/>
                <w:gridSpan w:val="4"/>
              </w:tcPr>
            </w:tcPrChange>
          </w:tcPr>
          <w:p w14:paraId="611D30AD" w14:textId="77777777" w:rsidR="00832FA8" w:rsidRDefault="00832FA8" w:rsidP="007A25A2">
            <w:pPr>
              <w:numPr>
                <w:ilvl w:val="12"/>
                <w:numId w:val="0"/>
              </w:numPr>
              <w:tabs>
                <w:tab w:val="left" w:pos="709"/>
                <w:tab w:val="left" w:pos="974"/>
              </w:tabs>
              <w:suppressAutoHyphens/>
              <w:ind w:left="974" w:right="-198" w:hanging="974"/>
              <w:rPr>
                <w:sz w:val="20"/>
              </w:rPr>
            </w:pPr>
            <w:r>
              <w:rPr>
                <w:sz w:val="20"/>
              </w:rPr>
              <w:tab/>
              <w:t>e.  Non-nuclear Weapon Delivery Checklist</w:t>
            </w:r>
          </w:p>
        </w:tc>
        <w:tc>
          <w:tcPr>
            <w:tcW w:w="2070" w:type="dxa"/>
            <w:gridSpan w:val="3"/>
            <w:tcPrChange w:id="378" w:author="GONZALES, JACOB L CIV USAF AFMC AFLCMC/LZPTP" w:date="2022-02-08T10:55:00Z">
              <w:tcPr>
                <w:tcW w:w="1793" w:type="dxa"/>
              </w:tcPr>
            </w:tcPrChange>
          </w:tcPr>
          <w:p w14:paraId="37E157E1" w14:textId="77777777" w:rsidR="00832FA8" w:rsidRDefault="00832FA8" w:rsidP="007A25A2">
            <w:pPr>
              <w:numPr>
                <w:ilvl w:val="12"/>
                <w:numId w:val="0"/>
              </w:numPr>
              <w:tabs>
                <w:tab w:val="right" w:leader="dot" w:pos="1870"/>
              </w:tabs>
              <w:suppressAutoHyphens/>
              <w:rPr>
                <w:sz w:val="20"/>
              </w:rPr>
            </w:pPr>
          </w:p>
        </w:tc>
        <w:tc>
          <w:tcPr>
            <w:tcW w:w="1080" w:type="dxa"/>
            <w:gridSpan w:val="2"/>
            <w:tcPrChange w:id="379" w:author="GONZALES, JACOB L CIV USAF AFMC AFLCMC/LZPTP" w:date="2022-02-08T10:55:00Z">
              <w:tcPr>
                <w:tcW w:w="1080" w:type="dxa"/>
                <w:gridSpan w:val="2"/>
              </w:tcPr>
            </w:tcPrChange>
          </w:tcPr>
          <w:p w14:paraId="5AF53651"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4398E3DC" w14:textId="77777777" w:rsidTr="007A25A2">
        <w:tblPrEx>
          <w:tblW w:w="9727" w:type="dxa"/>
          <w:tblInd w:w="378" w:type="dxa"/>
          <w:tblLayout w:type="fixed"/>
          <w:tblLook w:val="0000" w:firstRow="0" w:lastRow="0" w:firstColumn="0" w:lastColumn="0" w:noHBand="0" w:noVBand="0"/>
          <w:tblPrExChange w:id="380" w:author="GONZALES, JACOB L CIV USAF AFMC AFLCMC/LZPTP" w:date="2022-02-08T10:55:00Z">
            <w:tblPrEx>
              <w:tblW w:w="9727" w:type="dxa"/>
              <w:tblInd w:w="378" w:type="dxa"/>
              <w:tblLayout w:type="fixed"/>
              <w:tblLook w:val="0000" w:firstRow="0" w:lastRow="0" w:firstColumn="0" w:lastColumn="0" w:noHBand="0" w:noVBand="0"/>
            </w:tblPrEx>
          </w:tblPrExChange>
        </w:tblPrEx>
        <w:trPr>
          <w:gridAfter w:val="1"/>
          <w:wAfter w:w="7" w:type="dxa"/>
          <w:trPrChange w:id="381" w:author="GONZALES, JACOB L CIV USAF AFMC AFLCMC/LZPTP" w:date="2022-02-08T10:55:00Z">
            <w:trPr>
              <w:gridAfter w:val="1"/>
              <w:wAfter w:w="7" w:type="dxa"/>
            </w:trPr>
          </w:trPrChange>
        </w:trPr>
        <w:tc>
          <w:tcPr>
            <w:tcW w:w="6570" w:type="dxa"/>
            <w:gridSpan w:val="2"/>
            <w:tcPrChange w:id="382" w:author="GONZALES, JACOB L CIV USAF AFMC AFLCMC/LZPTP" w:date="2022-02-08T10:55:00Z">
              <w:tcPr>
                <w:tcW w:w="6847" w:type="dxa"/>
                <w:gridSpan w:val="4"/>
              </w:tcPr>
            </w:tcPrChange>
          </w:tcPr>
          <w:p w14:paraId="686B96DC" w14:textId="77777777" w:rsidR="00832FA8" w:rsidRDefault="00832FA8" w:rsidP="007A25A2">
            <w:pPr>
              <w:numPr>
                <w:ilvl w:val="12"/>
                <w:numId w:val="0"/>
              </w:numPr>
              <w:tabs>
                <w:tab w:val="left" w:pos="709"/>
                <w:tab w:val="left" w:pos="974"/>
              </w:tabs>
              <w:suppressAutoHyphens/>
              <w:ind w:left="974" w:right="-198" w:hanging="974"/>
              <w:rPr>
                <w:sz w:val="20"/>
              </w:rPr>
            </w:pPr>
            <w:r>
              <w:rPr>
                <w:sz w:val="20"/>
              </w:rPr>
              <w:tab/>
              <w:t>f.  Nuclear Weapon Delivery Checklist (Strategic Bomber Aircraft)</w:t>
            </w:r>
          </w:p>
        </w:tc>
        <w:tc>
          <w:tcPr>
            <w:tcW w:w="2070" w:type="dxa"/>
            <w:gridSpan w:val="3"/>
            <w:tcPrChange w:id="383" w:author="GONZALES, JACOB L CIV USAF AFMC AFLCMC/LZPTP" w:date="2022-02-08T10:55:00Z">
              <w:tcPr>
                <w:tcW w:w="1793" w:type="dxa"/>
              </w:tcPr>
            </w:tcPrChange>
          </w:tcPr>
          <w:p w14:paraId="028774DB" w14:textId="77777777" w:rsidR="00832FA8" w:rsidRDefault="00832FA8" w:rsidP="007A25A2">
            <w:pPr>
              <w:numPr>
                <w:ilvl w:val="12"/>
                <w:numId w:val="0"/>
              </w:numPr>
              <w:tabs>
                <w:tab w:val="right" w:leader="dot" w:pos="1870"/>
              </w:tabs>
              <w:suppressAutoHyphens/>
              <w:rPr>
                <w:sz w:val="20"/>
              </w:rPr>
            </w:pPr>
          </w:p>
        </w:tc>
        <w:tc>
          <w:tcPr>
            <w:tcW w:w="1080" w:type="dxa"/>
            <w:gridSpan w:val="2"/>
            <w:tcPrChange w:id="384" w:author="GONZALES, JACOB L CIV USAF AFMC AFLCMC/LZPTP" w:date="2022-02-08T10:55:00Z">
              <w:tcPr>
                <w:tcW w:w="1080" w:type="dxa"/>
                <w:gridSpan w:val="2"/>
              </w:tcPr>
            </w:tcPrChange>
          </w:tcPr>
          <w:p w14:paraId="219A9D7F"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21CAFCFF" w14:textId="77777777" w:rsidTr="007A25A2">
        <w:trPr>
          <w:gridAfter w:val="1"/>
          <w:wAfter w:w="7" w:type="dxa"/>
        </w:trPr>
        <w:tc>
          <w:tcPr>
            <w:tcW w:w="6570" w:type="dxa"/>
            <w:gridSpan w:val="2"/>
          </w:tcPr>
          <w:p w14:paraId="5B6A4DC8" w14:textId="77777777" w:rsidR="00832FA8" w:rsidRDefault="00832FA8" w:rsidP="007A25A2">
            <w:pPr>
              <w:numPr>
                <w:ilvl w:val="12"/>
                <w:numId w:val="0"/>
              </w:numPr>
              <w:tabs>
                <w:tab w:val="left" w:pos="709"/>
                <w:tab w:val="left" w:pos="974"/>
              </w:tabs>
              <w:suppressAutoHyphens/>
              <w:ind w:left="974" w:right="-198" w:hanging="974"/>
              <w:rPr>
                <w:sz w:val="20"/>
              </w:rPr>
            </w:pPr>
            <w:r>
              <w:rPr>
                <w:sz w:val="20"/>
              </w:rPr>
              <w:tab/>
              <w:t>g.  Aircrew Nuclear Bomb Delivery Checklist (Tactical Aircraft)</w:t>
            </w:r>
          </w:p>
        </w:tc>
        <w:tc>
          <w:tcPr>
            <w:tcW w:w="2070" w:type="dxa"/>
            <w:gridSpan w:val="3"/>
          </w:tcPr>
          <w:p w14:paraId="1836C9D9"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08EA5BA8"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67B6943F" w14:textId="77777777" w:rsidTr="007A25A2">
        <w:trPr>
          <w:gridAfter w:val="1"/>
          <w:wAfter w:w="7" w:type="dxa"/>
        </w:trPr>
        <w:tc>
          <w:tcPr>
            <w:tcW w:w="6570" w:type="dxa"/>
            <w:gridSpan w:val="2"/>
          </w:tcPr>
          <w:p w14:paraId="035888A0" w14:textId="77777777" w:rsidR="00832FA8" w:rsidRDefault="00832FA8" w:rsidP="007A25A2">
            <w:pPr>
              <w:numPr>
                <w:ilvl w:val="12"/>
                <w:numId w:val="0"/>
              </w:numPr>
              <w:tabs>
                <w:tab w:val="left" w:pos="709"/>
                <w:tab w:val="left" w:pos="974"/>
              </w:tabs>
              <w:suppressAutoHyphens/>
              <w:ind w:left="974" w:right="-198" w:hanging="974"/>
              <w:rPr>
                <w:sz w:val="20"/>
              </w:rPr>
            </w:pPr>
            <w:r>
              <w:rPr>
                <w:sz w:val="20"/>
              </w:rPr>
              <w:tab/>
              <w:t>h.  Non-nuclear Weapon Delivery Source Data Packages</w:t>
            </w:r>
          </w:p>
        </w:tc>
        <w:tc>
          <w:tcPr>
            <w:tcW w:w="2070" w:type="dxa"/>
            <w:gridSpan w:val="3"/>
          </w:tcPr>
          <w:p w14:paraId="767E0843"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5C0FDDA3"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71BE273F" w14:textId="77777777" w:rsidTr="007A25A2">
        <w:trPr>
          <w:gridAfter w:val="1"/>
          <w:wAfter w:w="7" w:type="dxa"/>
        </w:trPr>
        <w:tc>
          <w:tcPr>
            <w:tcW w:w="6570" w:type="dxa"/>
            <w:gridSpan w:val="2"/>
            <w:tcBorders>
              <w:top w:val="single" w:sz="12" w:space="0" w:color="C0C0C0"/>
            </w:tcBorders>
          </w:tcPr>
          <w:p w14:paraId="62623384" w14:textId="77777777" w:rsidR="00832FA8" w:rsidRDefault="00832FA8" w:rsidP="007A25A2">
            <w:pPr>
              <w:numPr>
                <w:ilvl w:val="12"/>
                <w:numId w:val="0"/>
              </w:numPr>
              <w:tabs>
                <w:tab w:val="left" w:pos="-720"/>
              </w:tabs>
              <w:suppressAutoHyphens/>
              <w:ind w:left="-18" w:right="-198" w:firstLine="18"/>
              <w:rPr>
                <w:sz w:val="20"/>
              </w:rPr>
            </w:pPr>
            <w:r>
              <w:rPr>
                <w:sz w:val="20"/>
              </w:rPr>
              <w:t>10.  Work Unit Code Manual</w:t>
            </w:r>
          </w:p>
          <w:p w14:paraId="6C5F27BE" w14:textId="77777777" w:rsidR="00832FA8" w:rsidRDefault="00832FA8">
            <w:pPr>
              <w:numPr>
                <w:ilvl w:val="12"/>
                <w:numId w:val="0"/>
              </w:numPr>
              <w:tabs>
                <w:tab w:val="left" w:pos="-720"/>
              </w:tabs>
              <w:suppressAutoHyphens/>
              <w:ind w:left="709" w:right="-198" w:hanging="270"/>
              <w:rPr>
                <w:sz w:val="20"/>
              </w:rPr>
              <w:pPrChange w:id="385" w:author="GONZALES, JACOB L CIV USAF AFMC AFLCMC/LZPTP" w:date="2022-02-08T10:55:00Z">
                <w:pPr>
                  <w:numPr>
                    <w:ilvl w:val="12"/>
                  </w:numPr>
                  <w:tabs>
                    <w:tab w:val="left" w:pos="-720"/>
                  </w:tabs>
                  <w:suppressAutoHyphens/>
                  <w:ind w:right="-198"/>
                </w:pPr>
              </w:pPrChange>
            </w:pPr>
            <w:r>
              <w:rPr>
                <w:sz w:val="20"/>
              </w:rPr>
              <w:t xml:space="preserve">      a. Standard WUC Manual</w:t>
            </w:r>
          </w:p>
          <w:p w14:paraId="1984873B" w14:textId="77777777" w:rsidR="00832FA8" w:rsidRDefault="00832FA8">
            <w:pPr>
              <w:numPr>
                <w:ilvl w:val="12"/>
                <w:numId w:val="0"/>
              </w:numPr>
              <w:tabs>
                <w:tab w:val="left" w:pos="-720"/>
              </w:tabs>
              <w:suppressAutoHyphens/>
              <w:ind w:left="709" w:right="-198" w:hanging="270"/>
              <w:rPr>
                <w:sz w:val="20"/>
              </w:rPr>
              <w:pPrChange w:id="386" w:author="GONZALES, JACOB L CIV USAF AFMC AFLCMC/LZPTP" w:date="2022-02-08T10:55:00Z">
                <w:pPr>
                  <w:numPr>
                    <w:ilvl w:val="12"/>
                  </w:numPr>
                  <w:tabs>
                    <w:tab w:val="left" w:pos="-720"/>
                  </w:tabs>
                  <w:suppressAutoHyphens/>
                  <w:ind w:right="-198"/>
                </w:pPr>
              </w:pPrChange>
            </w:pPr>
            <w:r>
              <w:rPr>
                <w:sz w:val="20"/>
              </w:rPr>
              <w:t xml:space="preserve">      b. Two  Chapter Manual</w:t>
            </w:r>
          </w:p>
          <w:p w14:paraId="0C44A8CB" w14:textId="2C9CC732" w:rsidR="00832FA8" w:rsidRDefault="00832FA8">
            <w:pPr>
              <w:numPr>
                <w:ilvl w:val="12"/>
                <w:numId w:val="0"/>
              </w:numPr>
              <w:tabs>
                <w:tab w:val="left" w:pos="-720"/>
              </w:tabs>
              <w:suppressAutoHyphens/>
              <w:ind w:left="709" w:right="-198" w:hanging="270"/>
              <w:rPr>
                <w:sz w:val="20"/>
              </w:rPr>
              <w:pPrChange w:id="387" w:author="GONZALES, JACOB L CIV USAF AFMC AFLCMC/LZPTP" w:date="2022-02-08T10:55:00Z">
                <w:pPr>
                  <w:numPr>
                    <w:ilvl w:val="12"/>
                  </w:numPr>
                  <w:tabs>
                    <w:tab w:val="left" w:pos="709"/>
                    <w:tab w:val="left" w:pos="974"/>
                  </w:tabs>
                  <w:suppressAutoHyphens/>
                  <w:ind w:right="-198"/>
                </w:pPr>
              </w:pPrChange>
            </w:pPr>
            <w:del w:id="388" w:author="GONZALES, JACOB L CIV USAF AFMC AFLCMC/LZPTP" w:date="2022-02-08T10:55:00Z">
              <w:r>
                <w:rPr>
                  <w:sz w:val="20"/>
                </w:rPr>
                <w:delText xml:space="preserve">       </w:delText>
              </w:r>
            </w:del>
            <w:r>
              <w:rPr>
                <w:sz w:val="20"/>
              </w:rPr>
              <w:t xml:space="preserve">      c. Three Chapter Manual</w:t>
            </w:r>
          </w:p>
        </w:tc>
        <w:tc>
          <w:tcPr>
            <w:tcW w:w="2070" w:type="dxa"/>
            <w:gridSpan w:val="3"/>
            <w:tcBorders>
              <w:top w:val="single" w:sz="12" w:space="0" w:color="C0C0C0"/>
            </w:tcBorders>
          </w:tcPr>
          <w:p w14:paraId="410C3CBA" w14:textId="77777777" w:rsidR="00832FA8" w:rsidRDefault="00832FA8" w:rsidP="007A25A2">
            <w:pPr>
              <w:numPr>
                <w:ilvl w:val="12"/>
                <w:numId w:val="0"/>
              </w:numPr>
              <w:tabs>
                <w:tab w:val="left" w:pos="-720"/>
              </w:tabs>
              <w:suppressAutoHyphens/>
              <w:ind w:left="-18" w:right="-86"/>
              <w:rPr>
                <w:sz w:val="20"/>
              </w:rPr>
            </w:pPr>
            <w:r>
              <w:rPr>
                <w:sz w:val="20"/>
              </w:rPr>
              <w:t>MIL-DTL-38769</w:t>
            </w:r>
          </w:p>
          <w:p w14:paraId="0D828244" w14:textId="77777777" w:rsidR="00832FA8" w:rsidRDefault="00832FA8" w:rsidP="007A25A2">
            <w:pPr>
              <w:numPr>
                <w:ilvl w:val="12"/>
                <w:numId w:val="0"/>
              </w:numPr>
              <w:tabs>
                <w:tab w:val="left" w:pos="-720"/>
              </w:tabs>
              <w:suppressAutoHyphens/>
              <w:ind w:left="-18" w:right="-86"/>
              <w:rPr>
                <w:sz w:val="20"/>
              </w:rPr>
            </w:pPr>
          </w:p>
          <w:p w14:paraId="62CC243F" w14:textId="77777777" w:rsidR="00832FA8" w:rsidRDefault="00832FA8" w:rsidP="007A25A2">
            <w:pPr>
              <w:numPr>
                <w:ilvl w:val="12"/>
                <w:numId w:val="0"/>
              </w:numPr>
              <w:tabs>
                <w:tab w:val="left" w:pos="-720"/>
              </w:tabs>
              <w:suppressAutoHyphens/>
              <w:ind w:left="-18" w:right="-86"/>
              <w:rPr>
                <w:sz w:val="20"/>
              </w:rPr>
            </w:pPr>
          </w:p>
          <w:p w14:paraId="4C9771E8" w14:textId="77777777" w:rsidR="00832FA8" w:rsidRDefault="00832FA8">
            <w:pPr>
              <w:numPr>
                <w:ilvl w:val="12"/>
                <w:numId w:val="0"/>
              </w:numPr>
              <w:tabs>
                <w:tab w:val="left" w:pos="-720"/>
              </w:tabs>
              <w:suppressAutoHyphens/>
              <w:ind w:left="-18" w:right="-86"/>
              <w:rPr>
                <w:sz w:val="20"/>
              </w:rPr>
              <w:pPrChange w:id="389" w:author="GONZALES, JACOB L CIV USAF AFMC AFLCMC/LZPTP" w:date="2022-02-08T10:55:00Z">
                <w:pPr>
                  <w:numPr>
                    <w:ilvl w:val="12"/>
                  </w:numPr>
                  <w:tabs>
                    <w:tab w:val="right" w:leader="dot" w:pos="1870"/>
                  </w:tabs>
                  <w:suppressAutoHyphens/>
                </w:pPr>
              </w:pPrChange>
            </w:pPr>
          </w:p>
        </w:tc>
        <w:tc>
          <w:tcPr>
            <w:tcW w:w="1080" w:type="dxa"/>
            <w:gridSpan w:val="2"/>
            <w:tcBorders>
              <w:top w:val="single" w:sz="12" w:space="0" w:color="C0C0C0"/>
            </w:tcBorders>
          </w:tcPr>
          <w:p w14:paraId="68F9B622" w14:textId="77777777" w:rsidR="00832FA8" w:rsidRDefault="00832FA8" w:rsidP="007A25A2">
            <w:pPr>
              <w:numPr>
                <w:ilvl w:val="12"/>
                <w:numId w:val="0"/>
              </w:numPr>
              <w:tabs>
                <w:tab w:val="left" w:pos="1080"/>
              </w:tabs>
              <w:suppressAutoHyphens/>
              <w:jc w:val="center"/>
              <w:rPr>
                <w:sz w:val="20"/>
              </w:rPr>
            </w:pPr>
          </w:p>
          <w:p w14:paraId="4ECD22EC"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p w14:paraId="2EC19924"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p w14:paraId="541CD903"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45D6E918" w14:textId="77777777" w:rsidTr="007A25A2">
        <w:trPr>
          <w:gridAfter w:val="1"/>
          <w:wAfter w:w="7" w:type="dxa"/>
        </w:trPr>
        <w:tc>
          <w:tcPr>
            <w:tcW w:w="6570" w:type="dxa"/>
            <w:gridSpan w:val="2"/>
            <w:tcBorders>
              <w:top w:val="single" w:sz="12" w:space="0" w:color="C0C0C0"/>
              <w:bottom w:val="single" w:sz="12" w:space="0" w:color="C0C0C0"/>
            </w:tcBorders>
          </w:tcPr>
          <w:p w14:paraId="26F48FF4" w14:textId="77777777" w:rsidR="00832FA8" w:rsidRDefault="00832FA8">
            <w:pPr>
              <w:numPr>
                <w:ilvl w:val="12"/>
                <w:numId w:val="0"/>
              </w:numPr>
              <w:tabs>
                <w:tab w:val="left" w:pos="-720"/>
              </w:tabs>
              <w:suppressAutoHyphens/>
              <w:ind w:left="-18" w:right="-198" w:firstLine="18"/>
              <w:rPr>
                <w:sz w:val="20"/>
              </w:rPr>
              <w:pPrChange w:id="390" w:author="GONZALES, JACOB L CIV USAF AFMC AFLCMC/LZPTP" w:date="2022-02-08T10:55:00Z">
                <w:pPr>
                  <w:numPr>
                    <w:ilvl w:val="12"/>
                  </w:numPr>
                  <w:tabs>
                    <w:tab w:val="left" w:pos="709"/>
                    <w:tab w:val="left" w:pos="974"/>
                  </w:tabs>
                  <w:suppressAutoHyphens/>
                  <w:ind w:right="-198"/>
                </w:pPr>
              </w:pPrChange>
            </w:pPr>
            <w:r>
              <w:rPr>
                <w:sz w:val="20"/>
              </w:rPr>
              <w:t>11.  Calibration Procedures</w:t>
            </w:r>
          </w:p>
        </w:tc>
        <w:tc>
          <w:tcPr>
            <w:tcW w:w="2070" w:type="dxa"/>
            <w:gridSpan w:val="3"/>
            <w:tcBorders>
              <w:top w:val="single" w:sz="12" w:space="0" w:color="C0C0C0"/>
              <w:bottom w:val="single" w:sz="12" w:space="0" w:color="C0C0C0"/>
            </w:tcBorders>
          </w:tcPr>
          <w:p w14:paraId="0F43450E" w14:textId="477858B8" w:rsidR="00832FA8" w:rsidRDefault="00E61FF3">
            <w:pPr>
              <w:numPr>
                <w:ilvl w:val="12"/>
                <w:numId w:val="0"/>
              </w:numPr>
              <w:tabs>
                <w:tab w:val="left" w:pos="-720"/>
              </w:tabs>
              <w:suppressAutoHyphens/>
              <w:ind w:left="-18" w:right="-86"/>
              <w:rPr>
                <w:sz w:val="20"/>
              </w:rPr>
              <w:pPrChange w:id="391" w:author="GONZALES, JACOB L CIV USAF AFMC AFLCMC/LZPTP" w:date="2022-02-08T10:55:00Z">
                <w:pPr>
                  <w:numPr>
                    <w:ilvl w:val="12"/>
                  </w:numPr>
                  <w:tabs>
                    <w:tab w:val="right" w:leader="dot" w:pos="1870"/>
                  </w:tabs>
                  <w:suppressAutoHyphens/>
                </w:pPr>
              </w:pPrChange>
            </w:pPr>
            <w:r>
              <w:rPr>
                <w:sz w:val="20"/>
              </w:rPr>
              <w:t>MIL-PRF</w:t>
            </w:r>
            <w:r w:rsidR="00832FA8">
              <w:rPr>
                <w:sz w:val="20"/>
              </w:rPr>
              <w:t>-38793</w:t>
            </w:r>
          </w:p>
        </w:tc>
        <w:tc>
          <w:tcPr>
            <w:tcW w:w="1080" w:type="dxa"/>
            <w:gridSpan w:val="2"/>
            <w:tcBorders>
              <w:top w:val="single" w:sz="12" w:space="0" w:color="C0C0C0"/>
              <w:bottom w:val="single" w:sz="12" w:space="0" w:color="C0C0C0"/>
            </w:tcBorders>
          </w:tcPr>
          <w:p w14:paraId="22BCF385"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7319BAFE" w14:textId="77777777" w:rsidTr="007A25A2">
        <w:trPr>
          <w:gridAfter w:val="1"/>
          <w:wAfter w:w="7" w:type="dxa"/>
        </w:trPr>
        <w:tc>
          <w:tcPr>
            <w:tcW w:w="6570" w:type="dxa"/>
            <w:gridSpan w:val="2"/>
            <w:tcBorders>
              <w:top w:val="single" w:sz="12" w:space="0" w:color="C0C0C0"/>
              <w:bottom w:val="single" w:sz="12" w:space="0" w:color="C0C0C0"/>
            </w:tcBorders>
          </w:tcPr>
          <w:p w14:paraId="60B904E6" w14:textId="77777777" w:rsidR="00832FA8" w:rsidRDefault="00832FA8" w:rsidP="007A25A2">
            <w:pPr>
              <w:numPr>
                <w:ilvl w:val="12"/>
                <w:numId w:val="0"/>
              </w:numPr>
              <w:tabs>
                <w:tab w:val="left" w:pos="-720"/>
              </w:tabs>
              <w:suppressAutoHyphens/>
              <w:ind w:left="-18" w:right="-198" w:firstLine="18"/>
              <w:rPr>
                <w:sz w:val="20"/>
              </w:rPr>
            </w:pPr>
            <w:r>
              <w:rPr>
                <w:sz w:val="20"/>
              </w:rPr>
              <w:t>12.  Time Compliance Technical Orders (TCTOs)</w:t>
            </w:r>
          </w:p>
          <w:p w14:paraId="34FDDAD3" w14:textId="77777777" w:rsidR="00832FA8" w:rsidRDefault="00832FA8">
            <w:pPr>
              <w:numPr>
                <w:ilvl w:val="12"/>
                <w:numId w:val="0"/>
              </w:numPr>
              <w:tabs>
                <w:tab w:val="left" w:pos="-720"/>
              </w:tabs>
              <w:suppressAutoHyphens/>
              <w:ind w:left="-18" w:right="-198" w:firstLine="457"/>
              <w:rPr>
                <w:sz w:val="20"/>
              </w:rPr>
              <w:pPrChange w:id="392" w:author="GONZALES, JACOB L CIV USAF AFMC AFLCMC/LZPTP" w:date="2022-02-08T10:55:00Z">
                <w:pPr>
                  <w:numPr>
                    <w:ilvl w:val="12"/>
                  </w:numPr>
                  <w:tabs>
                    <w:tab w:val="left" w:pos="-720"/>
                  </w:tabs>
                  <w:suppressAutoHyphens/>
                  <w:ind w:right="-198"/>
                </w:pPr>
              </w:pPrChange>
            </w:pPr>
            <w:r>
              <w:rPr>
                <w:sz w:val="20"/>
              </w:rPr>
              <w:t xml:space="preserve">      a. TCTO</w:t>
            </w:r>
          </w:p>
          <w:p w14:paraId="09C0A061" w14:textId="1592A63A" w:rsidR="00832FA8" w:rsidRDefault="00832FA8">
            <w:pPr>
              <w:numPr>
                <w:ilvl w:val="12"/>
                <w:numId w:val="0"/>
              </w:numPr>
              <w:tabs>
                <w:tab w:val="left" w:pos="-720"/>
              </w:tabs>
              <w:suppressAutoHyphens/>
              <w:ind w:left="-18" w:right="-198" w:firstLine="457"/>
              <w:rPr>
                <w:sz w:val="20"/>
              </w:rPr>
              <w:pPrChange w:id="393" w:author="GONZALES, JACOB L CIV USAF AFMC AFLCMC/LZPTP" w:date="2022-02-08T10:55:00Z">
                <w:pPr>
                  <w:numPr>
                    <w:ilvl w:val="12"/>
                  </w:numPr>
                  <w:tabs>
                    <w:tab w:val="left" w:pos="709"/>
                    <w:tab w:val="left" w:pos="974"/>
                  </w:tabs>
                  <w:suppressAutoHyphens/>
                  <w:ind w:right="-198"/>
                </w:pPr>
              </w:pPrChange>
            </w:pPr>
            <w:del w:id="394" w:author="GONZALES, JACOB L CIV USAF AFMC AFLCMC/LZPTP" w:date="2022-02-08T10:55:00Z">
              <w:r>
                <w:rPr>
                  <w:sz w:val="20"/>
                </w:rPr>
                <w:delText xml:space="preserve">       </w:delText>
              </w:r>
            </w:del>
            <w:r>
              <w:rPr>
                <w:sz w:val="20"/>
              </w:rPr>
              <w:t xml:space="preserve">      b. TCTO Supplement</w:t>
            </w:r>
          </w:p>
        </w:tc>
        <w:tc>
          <w:tcPr>
            <w:tcW w:w="2070" w:type="dxa"/>
            <w:gridSpan w:val="3"/>
            <w:tcBorders>
              <w:top w:val="single" w:sz="12" w:space="0" w:color="C0C0C0"/>
              <w:bottom w:val="single" w:sz="12" w:space="0" w:color="C0C0C0"/>
            </w:tcBorders>
          </w:tcPr>
          <w:p w14:paraId="3DD566E8" w14:textId="77777777" w:rsidR="00832FA8" w:rsidRDefault="00832FA8" w:rsidP="007A25A2">
            <w:pPr>
              <w:pageBreakBefore/>
              <w:numPr>
                <w:ilvl w:val="12"/>
                <w:numId w:val="0"/>
              </w:numPr>
              <w:tabs>
                <w:tab w:val="left" w:pos="-720"/>
              </w:tabs>
              <w:suppressAutoHyphens/>
              <w:ind w:right="-86"/>
              <w:rPr>
                <w:sz w:val="20"/>
              </w:rPr>
            </w:pPr>
            <w:r>
              <w:rPr>
                <w:sz w:val="20"/>
              </w:rPr>
              <w:t>MIL-DTL-38804</w:t>
            </w:r>
          </w:p>
          <w:p w14:paraId="3ED99890" w14:textId="77777777" w:rsidR="00832FA8" w:rsidRDefault="00832FA8" w:rsidP="007A25A2">
            <w:pPr>
              <w:pageBreakBefore/>
              <w:numPr>
                <w:ilvl w:val="12"/>
                <w:numId w:val="0"/>
              </w:numPr>
              <w:tabs>
                <w:tab w:val="left" w:pos="-720"/>
              </w:tabs>
              <w:suppressAutoHyphens/>
              <w:ind w:right="-86"/>
              <w:rPr>
                <w:sz w:val="20"/>
              </w:rPr>
            </w:pPr>
          </w:p>
          <w:p w14:paraId="3CBEB4B0" w14:textId="77777777" w:rsidR="00832FA8" w:rsidRDefault="00832FA8">
            <w:pPr>
              <w:pageBreakBefore/>
              <w:numPr>
                <w:ilvl w:val="12"/>
                <w:numId w:val="0"/>
              </w:numPr>
              <w:tabs>
                <w:tab w:val="left" w:pos="-720"/>
              </w:tabs>
              <w:suppressAutoHyphens/>
              <w:ind w:right="-86"/>
              <w:rPr>
                <w:sz w:val="20"/>
              </w:rPr>
              <w:pPrChange w:id="395" w:author="GONZALES, JACOB L CIV USAF AFMC AFLCMC/LZPTP" w:date="2022-02-08T10:55:00Z">
                <w:pPr>
                  <w:numPr>
                    <w:ilvl w:val="12"/>
                  </w:numPr>
                  <w:tabs>
                    <w:tab w:val="right" w:leader="dot" w:pos="1870"/>
                  </w:tabs>
                  <w:suppressAutoHyphens/>
                </w:pPr>
              </w:pPrChange>
            </w:pPr>
          </w:p>
        </w:tc>
        <w:tc>
          <w:tcPr>
            <w:tcW w:w="1080" w:type="dxa"/>
            <w:gridSpan w:val="2"/>
            <w:tcBorders>
              <w:top w:val="single" w:sz="12" w:space="0" w:color="C0C0C0"/>
              <w:bottom w:val="single" w:sz="12" w:space="0" w:color="C0C0C0"/>
            </w:tcBorders>
          </w:tcPr>
          <w:p w14:paraId="7B269EBF" w14:textId="77777777" w:rsidR="00832FA8" w:rsidRDefault="00832FA8" w:rsidP="007A25A2">
            <w:pPr>
              <w:pageBreakBefore/>
              <w:numPr>
                <w:ilvl w:val="12"/>
                <w:numId w:val="0"/>
              </w:numPr>
              <w:tabs>
                <w:tab w:val="left" w:pos="1080"/>
              </w:tabs>
              <w:suppressAutoHyphens/>
              <w:jc w:val="center"/>
              <w:rPr>
                <w:sz w:val="20"/>
              </w:rPr>
            </w:pPr>
          </w:p>
          <w:p w14:paraId="13A50B49" w14:textId="77777777" w:rsidR="00832FA8" w:rsidRDefault="00832FA8" w:rsidP="007A25A2">
            <w:pPr>
              <w:pageBreakBefore/>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p w14:paraId="3DAEB9C6" w14:textId="77777777" w:rsidR="00832FA8" w:rsidRDefault="00832FA8">
            <w:pPr>
              <w:pageBreakBefore/>
              <w:numPr>
                <w:ilvl w:val="12"/>
                <w:numId w:val="0"/>
              </w:numPr>
              <w:tabs>
                <w:tab w:val="left" w:pos="1080"/>
              </w:tabs>
              <w:suppressAutoHyphens/>
              <w:jc w:val="center"/>
              <w:rPr>
                <w:sz w:val="20"/>
              </w:rPr>
              <w:pPrChange w:id="396" w:author="GONZALES, JACOB L CIV USAF AFMC AFLCMC/LZPTP" w:date="2022-02-08T10:55:00Z">
                <w:pPr>
                  <w:numPr>
                    <w:ilvl w:val="12"/>
                  </w:numPr>
                  <w:tabs>
                    <w:tab w:val="left" w:pos="1080"/>
                  </w:tabs>
                  <w:suppressAutoHyphens/>
                  <w:jc w:val="center"/>
                </w:pPr>
              </w:pPrChange>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27C3FC88" w14:textId="77777777" w:rsidTr="007A25A2">
        <w:tblPrEx>
          <w:tblW w:w="9727" w:type="dxa"/>
          <w:tblInd w:w="378" w:type="dxa"/>
          <w:tblLayout w:type="fixed"/>
          <w:tblLook w:val="0000" w:firstRow="0" w:lastRow="0" w:firstColumn="0" w:lastColumn="0" w:noHBand="0" w:noVBand="0"/>
          <w:tblPrExChange w:id="397" w:author="GONZALES, JACOB L CIV USAF AFMC AFLCMC/LZPTP" w:date="2022-02-08T10:55:00Z">
            <w:tblPrEx>
              <w:tblW w:w="9727" w:type="dxa"/>
              <w:tblInd w:w="378" w:type="dxa"/>
              <w:tblLayout w:type="fixed"/>
              <w:tblLook w:val="0000" w:firstRow="0" w:lastRow="0" w:firstColumn="0" w:lastColumn="0" w:noHBand="0" w:noVBand="0"/>
            </w:tblPrEx>
          </w:tblPrExChange>
        </w:tblPrEx>
        <w:trPr>
          <w:trPrChange w:id="398" w:author="GONZALES, JACOB L CIV USAF AFMC AFLCMC/LZPTP" w:date="2022-02-08T10:55:00Z">
            <w:trPr>
              <w:gridAfter w:val="0"/>
              <w:wAfter w:w="7" w:type="dxa"/>
            </w:trPr>
          </w:trPrChange>
        </w:trPr>
        <w:tc>
          <w:tcPr>
            <w:tcW w:w="6570" w:type="dxa"/>
            <w:gridSpan w:val="2"/>
            <w:tcBorders>
              <w:top w:val="single" w:sz="12" w:space="0" w:color="C0C0C0"/>
            </w:tcBorders>
            <w:tcPrChange w:id="399" w:author="GONZALES, JACOB L CIV USAF AFMC AFLCMC/LZPTP" w:date="2022-02-08T10:55:00Z">
              <w:tcPr>
                <w:tcW w:w="6570" w:type="dxa"/>
                <w:gridSpan w:val="2"/>
                <w:tcBorders>
                  <w:top w:val="single" w:sz="12" w:space="0" w:color="C0C0C0"/>
                </w:tcBorders>
              </w:tcPr>
            </w:tcPrChange>
          </w:tcPr>
          <w:p w14:paraId="3D2788DA" w14:textId="77777777" w:rsidR="00832FA8" w:rsidRDefault="00832FA8">
            <w:pPr>
              <w:numPr>
                <w:ilvl w:val="12"/>
                <w:numId w:val="0"/>
              </w:numPr>
              <w:tabs>
                <w:tab w:val="left" w:pos="-720"/>
              </w:tabs>
              <w:suppressAutoHyphens/>
              <w:ind w:left="-18" w:right="-198" w:firstLine="18"/>
              <w:rPr>
                <w:sz w:val="20"/>
              </w:rPr>
              <w:pPrChange w:id="400" w:author="GONZALES, JACOB L CIV USAF AFMC AFLCMC/LZPTP" w:date="2022-02-08T10:55:00Z">
                <w:pPr>
                  <w:numPr>
                    <w:ilvl w:val="12"/>
                  </w:numPr>
                  <w:tabs>
                    <w:tab w:val="left" w:pos="-720"/>
                  </w:tabs>
                  <w:suppressAutoHyphens/>
                  <w:ind w:right="-198"/>
                </w:pPr>
              </w:pPrChange>
            </w:pPr>
            <w:r>
              <w:rPr>
                <w:sz w:val="20"/>
              </w:rPr>
              <w:t>13.  Aircraft Battle Damage Assessment and Repair TOs</w:t>
            </w:r>
          </w:p>
        </w:tc>
        <w:tc>
          <w:tcPr>
            <w:tcW w:w="2070" w:type="dxa"/>
            <w:gridSpan w:val="3"/>
            <w:tcBorders>
              <w:top w:val="single" w:sz="12" w:space="0" w:color="C0C0C0"/>
            </w:tcBorders>
            <w:tcPrChange w:id="401" w:author="GONZALES, JACOB L CIV USAF AFMC AFLCMC/LZPTP" w:date="2022-02-08T10:55:00Z">
              <w:tcPr>
                <w:tcW w:w="2070" w:type="dxa"/>
                <w:gridSpan w:val="3"/>
                <w:tcBorders>
                  <w:top w:val="single" w:sz="12" w:space="0" w:color="C0C0C0"/>
                </w:tcBorders>
              </w:tcPr>
            </w:tcPrChange>
          </w:tcPr>
          <w:p w14:paraId="30B9E04C" w14:textId="77777777" w:rsidR="00832FA8" w:rsidRDefault="00832FA8" w:rsidP="007A25A2">
            <w:pPr>
              <w:numPr>
                <w:ilvl w:val="12"/>
                <w:numId w:val="0"/>
              </w:numPr>
              <w:tabs>
                <w:tab w:val="left" w:pos="-720"/>
              </w:tabs>
              <w:suppressAutoHyphens/>
              <w:ind w:left="-18" w:right="-86"/>
              <w:rPr>
                <w:sz w:val="20"/>
              </w:rPr>
            </w:pPr>
            <w:r>
              <w:rPr>
                <w:sz w:val="20"/>
              </w:rPr>
              <w:t>MIL-DTL-87158</w:t>
            </w:r>
          </w:p>
        </w:tc>
        <w:tc>
          <w:tcPr>
            <w:tcW w:w="1087" w:type="dxa"/>
            <w:gridSpan w:val="3"/>
            <w:tcBorders>
              <w:top w:val="single" w:sz="12" w:space="0" w:color="C0C0C0"/>
            </w:tcBorders>
            <w:tcPrChange w:id="402" w:author="GONZALES, JACOB L CIV USAF AFMC AFLCMC/LZPTP" w:date="2022-02-08T10:55:00Z">
              <w:tcPr>
                <w:tcW w:w="1080" w:type="dxa"/>
                <w:gridSpan w:val="2"/>
                <w:tcBorders>
                  <w:top w:val="single" w:sz="12" w:space="0" w:color="C0C0C0"/>
                </w:tcBorders>
              </w:tcPr>
            </w:tcPrChange>
          </w:tcPr>
          <w:p w14:paraId="65DE99ED"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1477E3DF" w14:textId="77777777" w:rsidTr="007A25A2">
        <w:tblPrEx>
          <w:tblW w:w="9727" w:type="dxa"/>
          <w:tblInd w:w="378" w:type="dxa"/>
          <w:tblLayout w:type="fixed"/>
          <w:tblLook w:val="0000" w:firstRow="0" w:lastRow="0" w:firstColumn="0" w:lastColumn="0" w:noHBand="0" w:noVBand="0"/>
          <w:tblPrExChange w:id="403" w:author="GONZALES, JACOB L CIV USAF AFMC AFLCMC/LZPTP" w:date="2022-02-08T10:55:00Z">
            <w:tblPrEx>
              <w:tblW w:w="9727" w:type="dxa"/>
              <w:tblInd w:w="378" w:type="dxa"/>
              <w:tblLayout w:type="fixed"/>
              <w:tblLook w:val="0000" w:firstRow="0" w:lastRow="0" w:firstColumn="0" w:lastColumn="0" w:noHBand="0" w:noVBand="0"/>
            </w:tblPrEx>
          </w:tblPrExChange>
        </w:tblPrEx>
        <w:trPr>
          <w:trPrChange w:id="404" w:author="GONZALES, JACOB L CIV USAF AFMC AFLCMC/LZPTP" w:date="2022-02-08T10:55:00Z">
            <w:trPr>
              <w:gridAfter w:val="0"/>
              <w:wAfter w:w="7" w:type="dxa"/>
            </w:trPr>
          </w:trPrChange>
        </w:trPr>
        <w:tc>
          <w:tcPr>
            <w:tcW w:w="6570" w:type="dxa"/>
            <w:gridSpan w:val="2"/>
            <w:tcBorders>
              <w:top w:val="single" w:sz="12" w:space="0" w:color="C0C0C0"/>
            </w:tcBorders>
            <w:tcPrChange w:id="405" w:author="GONZALES, JACOB L CIV USAF AFMC AFLCMC/LZPTP" w:date="2022-02-08T10:55:00Z">
              <w:tcPr>
                <w:tcW w:w="6570" w:type="dxa"/>
                <w:gridSpan w:val="2"/>
                <w:tcBorders>
                  <w:top w:val="single" w:sz="12" w:space="0" w:color="C0C0C0"/>
                </w:tcBorders>
              </w:tcPr>
            </w:tcPrChange>
          </w:tcPr>
          <w:p w14:paraId="24BBA24F" w14:textId="77777777" w:rsidR="00832FA8" w:rsidRDefault="00832FA8" w:rsidP="007A25A2">
            <w:pPr>
              <w:numPr>
                <w:ilvl w:val="12"/>
                <w:numId w:val="0"/>
              </w:numPr>
              <w:tabs>
                <w:tab w:val="left" w:pos="-720"/>
              </w:tabs>
              <w:suppressAutoHyphens/>
              <w:ind w:left="-18" w:right="-198" w:firstLine="18"/>
              <w:rPr>
                <w:sz w:val="20"/>
              </w:rPr>
            </w:pPr>
            <w:r>
              <w:rPr>
                <w:sz w:val="20"/>
              </w:rPr>
              <w:t>14.  Illustrated Parts Breakdown</w:t>
            </w:r>
          </w:p>
        </w:tc>
        <w:tc>
          <w:tcPr>
            <w:tcW w:w="2070" w:type="dxa"/>
            <w:gridSpan w:val="3"/>
            <w:tcBorders>
              <w:top w:val="single" w:sz="12" w:space="0" w:color="C0C0C0"/>
            </w:tcBorders>
            <w:tcPrChange w:id="406" w:author="GONZALES, JACOB L CIV USAF AFMC AFLCMC/LZPTP" w:date="2022-02-08T10:55:00Z">
              <w:tcPr>
                <w:tcW w:w="2070" w:type="dxa"/>
                <w:gridSpan w:val="3"/>
                <w:tcBorders>
                  <w:top w:val="single" w:sz="12" w:space="0" w:color="C0C0C0"/>
                </w:tcBorders>
              </w:tcPr>
            </w:tcPrChange>
          </w:tcPr>
          <w:p w14:paraId="4D4E6D51" w14:textId="77777777" w:rsidR="00832FA8" w:rsidRDefault="00832FA8" w:rsidP="007A25A2">
            <w:pPr>
              <w:numPr>
                <w:ilvl w:val="12"/>
                <w:numId w:val="0"/>
              </w:numPr>
              <w:tabs>
                <w:tab w:val="left" w:pos="-720"/>
              </w:tabs>
              <w:suppressAutoHyphens/>
              <w:ind w:left="-18" w:right="-86"/>
              <w:rPr>
                <w:sz w:val="20"/>
              </w:rPr>
            </w:pPr>
            <w:r>
              <w:rPr>
                <w:sz w:val="20"/>
              </w:rPr>
              <w:t>MIL-DTL-38807</w:t>
            </w:r>
          </w:p>
        </w:tc>
        <w:tc>
          <w:tcPr>
            <w:tcW w:w="1087" w:type="dxa"/>
            <w:gridSpan w:val="3"/>
            <w:tcBorders>
              <w:top w:val="single" w:sz="12" w:space="0" w:color="C0C0C0"/>
            </w:tcBorders>
            <w:tcPrChange w:id="407" w:author="GONZALES, JACOB L CIV USAF AFMC AFLCMC/LZPTP" w:date="2022-02-08T10:55:00Z">
              <w:tcPr>
                <w:tcW w:w="1080" w:type="dxa"/>
                <w:gridSpan w:val="2"/>
                <w:tcBorders>
                  <w:top w:val="single" w:sz="12" w:space="0" w:color="C0C0C0"/>
                </w:tcBorders>
              </w:tcPr>
            </w:tcPrChange>
          </w:tcPr>
          <w:p w14:paraId="54C4943E"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7923F37B" w14:textId="77777777" w:rsidTr="007A25A2">
        <w:tblPrEx>
          <w:tblW w:w="9727" w:type="dxa"/>
          <w:tblInd w:w="378" w:type="dxa"/>
          <w:tblLayout w:type="fixed"/>
          <w:tblLook w:val="0000" w:firstRow="0" w:lastRow="0" w:firstColumn="0" w:lastColumn="0" w:noHBand="0" w:noVBand="0"/>
          <w:tblPrExChange w:id="408" w:author="GONZALES, JACOB L CIV USAF AFMC AFLCMC/LZPTP" w:date="2022-02-08T10:55:00Z">
            <w:tblPrEx>
              <w:tblW w:w="9727" w:type="dxa"/>
              <w:tblInd w:w="378" w:type="dxa"/>
              <w:tblLayout w:type="fixed"/>
              <w:tblLook w:val="0000" w:firstRow="0" w:lastRow="0" w:firstColumn="0" w:lastColumn="0" w:noHBand="0" w:noVBand="0"/>
            </w:tblPrEx>
          </w:tblPrExChange>
        </w:tblPrEx>
        <w:trPr>
          <w:trPrChange w:id="409" w:author="GONZALES, JACOB L CIV USAF AFMC AFLCMC/LZPTP" w:date="2022-02-08T10:55:00Z">
            <w:trPr>
              <w:gridAfter w:val="0"/>
              <w:wAfter w:w="7" w:type="dxa"/>
            </w:trPr>
          </w:trPrChange>
        </w:trPr>
        <w:tc>
          <w:tcPr>
            <w:tcW w:w="6570" w:type="dxa"/>
            <w:gridSpan w:val="2"/>
            <w:tcBorders>
              <w:top w:val="single" w:sz="12" w:space="0" w:color="C0C0C0"/>
            </w:tcBorders>
            <w:tcPrChange w:id="410" w:author="GONZALES, JACOB L CIV USAF AFMC AFLCMC/LZPTP" w:date="2022-02-08T10:55:00Z">
              <w:tcPr>
                <w:tcW w:w="6570" w:type="dxa"/>
                <w:gridSpan w:val="2"/>
                <w:tcBorders>
                  <w:top w:val="single" w:sz="12" w:space="0" w:color="C0C0C0"/>
                </w:tcBorders>
              </w:tcPr>
            </w:tcPrChange>
          </w:tcPr>
          <w:p w14:paraId="566D9137" w14:textId="77777777" w:rsidR="00832FA8" w:rsidRDefault="00832FA8">
            <w:pPr>
              <w:numPr>
                <w:ilvl w:val="12"/>
                <w:numId w:val="0"/>
              </w:numPr>
              <w:tabs>
                <w:tab w:val="left" w:pos="-720"/>
              </w:tabs>
              <w:suppressAutoHyphens/>
              <w:ind w:left="-18" w:right="-198" w:firstLine="18"/>
              <w:rPr>
                <w:sz w:val="20"/>
              </w:rPr>
              <w:pPrChange w:id="411" w:author="GONZALES, JACOB L CIV USAF AFMC AFLCMC/LZPTP" w:date="2022-02-08T10:55:00Z">
                <w:pPr>
                  <w:numPr>
                    <w:ilvl w:val="12"/>
                  </w:numPr>
                  <w:tabs>
                    <w:tab w:val="left" w:pos="-720"/>
                  </w:tabs>
                  <w:suppressAutoHyphens/>
                  <w:ind w:right="-198"/>
                </w:pPr>
              </w:pPrChange>
            </w:pPr>
            <w:r>
              <w:rPr>
                <w:sz w:val="20"/>
              </w:rPr>
              <w:t xml:space="preserve">15.  On-Equipment Organizational Maintenance Manual Set </w:t>
            </w:r>
          </w:p>
        </w:tc>
        <w:tc>
          <w:tcPr>
            <w:tcW w:w="2070" w:type="dxa"/>
            <w:gridSpan w:val="3"/>
            <w:tcBorders>
              <w:top w:val="single" w:sz="12" w:space="0" w:color="C0C0C0"/>
            </w:tcBorders>
            <w:tcPrChange w:id="412" w:author="GONZALES, JACOB L CIV USAF AFMC AFLCMC/LZPTP" w:date="2022-02-08T10:55:00Z">
              <w:tcPr>
                <w:tcW w:w="2070" w:type="dxa"/>
                <w:gridSpan w:val="3"/>
                <w:tcBorders>
                  <w:top w:val="single" w:sz="12" w:space="0" w:color="C0C0C0"/>
                </w:tcBorders>
              </w:tcPr>
            </w:tcPrChange>
          </w:tcPr>
          <w:p w14:paraId="4468D574" w14:textId="77777777" w:rsidR="00832FA8" w:rsidRDefault="00832FA8" w:rsidP="007A25A2">
            <w:pPr>
              <w:pageBreakBefore/>
              <w:numPr>
                <w:ilvl w:val="12"/>
                <w:numId w:val="0"/>
              </w:numPr>
              <w:tabs>
                <w:tab w:val="left" w:pos="-720"/>
              </w:tabs>
              <w:suppressAutoHyphens/>
              <w:ind w:right="-86"/>
              <w:rPr>
                <w:sz w:val="20"/>
              </w:rPr>
            </w:pPr>
            <w:r>
              <w:rPr>
                <w:sz w:val="20"/>
              </w:rPr>
              <w:t>MIL-DTL-83495</w:t>
            </w:r>
          </w:p>
        </w:tc>
        <w:tc>
          <w:tcPr>
            <w:tcW w:w="1087" w:type="dxa"/>
            <w:gridSpan w:val="3"/>
            <w:tcBorders>
              <w:top w:val="single" w:sz="12" w:space="0" w:color="C0C0C0"/>
            </w:tcBorders>
            <w:tcPrChange w:id="413" w:author="GONZALES, JACOB L CIV USAF AFMC AFLCMC/LZPTP" w:date="2022-02-08T10:55:00Z">
              <w:tcPr>
                <w:tcW w:w="1080" w:type="dxa"/>
                <w:gridSpan w:val="2"/>
                <w:tcBorders>
                  <w:top w:val="single" w:sz="12" w:space="0" w:color="C0C0C0"/>
                </w:tcBorders>
              </w:tcPr>
            </w:tcPrChange>
          </w:tcPr>
          <w:p w14:paraId="04D1A141" w14:textId="77777777" w:rsidR="00832FA8" w:rsidRDefault="00832FA8" w:rsidP="007A25A2">
            <w:pPr>
              <w:pageBreakBefore/>
              <w:numPr>
                <w:ilvl w:val="12"/>
                <w:numId w:val="0"/>
              </w:numPr>
              <w:tabs>
                <w:tab w:val="left" w:pos="1080"/>
              </w:tabs>
              <w:suppressAutoHyphens/>
              <w:jc w:val="center"/>
              <w:rPr>
                <w:sz w:val="20"/>
              </w:rPr>
            </w:pPr>
          </w:p>
        </w:tc>
      </w:tr>
      <w:tr w:rsidR="00832FA8" w14:paraId="2BA136B2" w14:textId="77777777" w:rsidTr="007A25A2">
        <w:tblPrEx>
          <w:tblW w:w="9727" w:type="dxa"/>
          <w:tblInd w:w="378" w:type="dxa"/>
          <w:tblLayout w:type="fixed"/>
          <w:tblLook w:val="0000" w:firstRow="0" w:lastRow="0" w:firstColumn="0" w:lastColumn="0" w:noHBand="0" w:noVBand="0"/>
          <w:tblPrExChange w:id="414" w:author="GONZALES, JACOB L CIV USAF AFMC AFLCMC/LZPTP" w:date="2022-02-08T10:55:00Z">
            <w:tblPrEx>
              <w:tblW w:w="9727" w:type="dxa"/>
              <w:tblInd w:w="378" w:type="dxa"/>
              <w:tblLayout w:type="fixed"/>
              <w:tblLook w:val="0000" w:firstRow="0" w:lastRow="0" w:firstColumn="0" w:lastColumn="0" w:noHBand="0" w:noVBand="0"/>
            </w:tblPrEx>
          </w:tblPrExChange>
        </w:tblPrEx>
        <w:trPr>
          <w:gridAfter w:val="1"/>
          <w:wAfter w:w="7" w:type="dxa"/>
        </w:trPr>
        <w:tc>
          <w:tcPr>
            <w:tcW w:w="6570" w:type="dxa"/>
            <w:gridSpan w:val="2"/>
            <w:tcMar>
              <w:top w:w="29" w:type="dxa"/>
              <w:left w:w="115" w:type="dxa"/>
              <w:bottom w:w="29" w:type="dxa"/>
              <w:right w:w="115" w:type="dxa"/>
            </w:tcMar>
            <w:vAlign w:val="center"/>
            <w:tcPrChange w:id="415" w:author="GONZALES, JACOB L CIV USAF AFMC AFLCMC/LZPTP" w:date="2022-02-08T10:55:00Z">
              <w:tcPr>
                <w:tcW w:w="6570" w:type="dxa"/>
                <w:gridSpan w:val="2"/>
                <w:vAlign w:val="center"/>
              </w:tcPr>
            </w:tcPrChange>
          </w:tcPr>
          <w:p w14:paraId="7340B0B7" w14:textId="35FFC97A" w:rsidR="00832FA8" w:rsidRDefault="00832FA8">
            <w:pPr>
              <w:numPr>
                <w:ilvl w:val="12"/>
                <w:numId w:val="0"/>
              </w:numPr>
              <w:tabs>
                <w:tab w:val="left" w:pos="-720"/>
              </w:tabs>
              <w:suppressAutoHyphens/>
              <w:ind w:left="342" w:right="-202" w:firstLine="90"/>
              <w:rPr>
                <w:sz w:val="20"/>
              </w:rPr>
              <w:pPrChange w:id="416" w:author="GONZALES, JACOB L CIV USAF AFMC AFLCMC/LZPTP" w:date="2022-02-08T10:55:00Z">
                <w:pPr>
                  <w:numPr>
                    <w:ilvl w:val="12"/>
                  </w:numPr>
                  <w:tabs>
                    <w:tab w:val="left" w:pos="-720"/>
                  </w:tabs>
                  <w:suppressAutoHyphens/>
                  <w:ind w:right="-198"/>
                </w:pPr>
              </w:pPrChange>
            </w:pPr>
            <w:del w:id="417" w:author="GONZALES, JACOB L CIV USAF AFMC AFLCMC/LZPTP" w:date="2022-02-08T10:55:00Z">
              <w:r>
                <w:rPr>
                  <w:sz w:val="20"/>
                </w:rPr>
                <w:delText xml:space="preserve">            </w:delText>
              </w:r>
            </w:del>
            <w:ins w:id="418" w:author="GONZALES, JACOB L CIV USAF AFMC AFLCMC/LZPTP" w:date="2022-02-08T10:55:00Z">
              <w:r>
                <w:rPr>
                  <w:sz w:val="20"/>
                </w:rPr>
                <w:tab/>
              </w:r>
            </w:ins>
            <w:r>
              <w:rPr>
                <w:sz w:val="20"/>
              </w:rPr>
              <w:t>a.  General Equipment (GE) Manual</w:t>
            </w:r>
          </w:p>
        </w:tc>
        <w:tc>
          <w:tcPr>
            <w:tcW w:w="2070" w:type="dxa"/>
            <w:gridSpan w:val="3"/>
            <w:tcMar>
              <w:top w:w="29" w:type="dxa"/>
              <w:left w:w="115" w:type="dxa"/>
              <w:bottom w:w="29" w:type="dxa"/>
              <w:right w:w="115" w:type="dxa"/>
            </w:tcMar>
            <w:vAlign w:val="center"/>
            <w:tcPrChange w:id="419" w:author="GONZALES, JACOB L CIV USAF AFMC AFLCMC/LZPTP" w:date="2022-02-08T10:55:00Z">
              <w:tcPr>
                <w:tcW w:w="2070" w:type="dxa"/>
                <w:gridSpan w:val="3"/>
                <w:vAlign w:val="center"/>
              </w:tcPr>
            </w:tcPrChange>
          </w:tcPr>
          <w:p w14:paraId="13C84037" w14:textId="77777777" w:rsidR="00832FA8" w:rsidRDefault="00832FA8">
            <w:pPr>
              <w:numPr>
                <w:ilvl w:val="12"/>
                <w:numId w:val="0"/>
              </w:numPr>
              <w:tabs>
                <w:tab w:val="right" w:leader="dot" w:pos="1872"/>
              </w:tabs>
              <w:suppressAutoHyphens/>
              <w:ind w:left="342" w:hanging="342"/>
              <w:rPr>
                <w:sz w:val="20"/>
              </w:rPr>
              <w:pPrChange w:id="420" w:author="GONZALES, JACOB L CIV USAF AFMC AFLCMC/LZPTP" w:date="2022-02-08T10:55:00Z">
                <w:pPr>
                  <w:numPr>
                    <w:ilvl w:val="12"/>
                  </w:numPr>
                  <w:tabs>
                    <w:tab w:val="left" w:pos="-720"/>
                  </w:tabs>
                  <w:suppressAutoHyphens/>
                  <w:ind w:right="-86"/>
                </w:pPr>
              </w:pPrChange>
            </w:pPr>
          </w:p>
        </w:tc>
        <w:tc>
          <w:tcPr>
            <w:tcW w:w="1080" w:type="dxa"/>
            <w:gridSpan w:val="2"/>
            <w:tcMar>
              <w:top w:w="29" w:type="dxa"/>
              <w:left w:w="115" w:type="dxa"/>
              <w:bottom w:w="29" w:type="dxa"/>
              <w:right w:w="115" w:type="dxa"/>
            </w:tcMar>
            <w:vAlign w:val="center"/>
            <w:tcPrChange w:id="421" w:author="GONZALES, JACOB L CIV USAF AFMC AFLCMC/LZPTP" w:date="2022-02-08T10:55:00Z">
              <w:tcPr>
                <w:tcW w:w="1087" w:type="dxa"/>
                <w:gridSpan w:val="3"/>
                <w:vAlign w:val="center"/>
              </w:tcPr>
            </w:tcPrChange>
          </w:tcPr>
          <w:p w14:paraId="04542878" w14:textId="77777777" w:rsidR="00832FA8" w:rsidRDefault="00832FA8">
            <w:pPr>
              <w:numPr>
                <w:ilvl w:val="12"/>
                <w:numId w:val="0"/>
              </w:numPr>
              <w:tabs>
                <w:tab w:val="left" w:pos="1080"/>
              </w:tabs>
              <w:suppressAutoHyphens/>
              <w:ind w:left="342" w:hanging="342"/>
              <w:jc w:val="center"/>
              <w:rPr>
                <w:sz w:val="20"/>
              </w:rPr>
              <w:pPrChange w:id="422" w:author="GONZALES, JACOB L CIV USAF AFMC AFLCMC/LZPTP" w:date="2022-02-08T10:55:00Z">
                <w:pPr>
                  <w:numPr>
                    <w:ilvl w:val="12"/>
                  </w:numPr>
                  <w:tabs>
                    <w:tab w:val="left" w:pos="1080"/>
                  </w:tabs>
                  <w:suppressAutoHyphens/>
                  <w:jc w:val="center"/>
                </w:pPr>
              </w:pPrChange>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16364D8D" w14:textId="77777777" w:rsidTr="007A25A2">
        <w:tblPrEx>
          <w:tblW w:w="9727" w:type="dxa"/>
          <w:tblInd w:w="378" w:type="dxa"/>
          <w:tblLayout w:type="fixed"/>
          <w:tblLook w:val="0000" w:firstRow="0" w:lastRow="0" w:firstColumn="0" w:lastColumn="0" w:noHBand="0" w:noVBand="0"/>
          <w:tblPrExChange w:id="423" w:author="GONZALES, JACOB L CIV USAF AFMC AFLCMC/LZPTP" w:date="2022-02-08T10:55:00Z">
            <w:tblPrEx>
              <w:tblW w:w="9727" w:type="dxa"/>
              <w:tblInd w:w="378" w:type="dxa"/>
              <w:tblLayout w:type="fixed"/>
              <w:tblLook w:val="0000" w:firstRow="0" w:lastRow="0" w:firstColumn="0" w:lastColumn="0" w:noHBand="0" w:noVBand="0"/>
            </w:tblPrEx>
          </w:tblPrExChange>
        </w:tblPrEx>
        <w:trPr>
          <w:gridAfter w:val="1"/>
          <w:wAfter w:w="7" w:type="dxa"/>
        </w:trPr>
        <w:tc>
          <w:tcPr>
            <w:tcW w:w="6570" w:type="dxa"/>
            <w:gridSpan w:val="2"/>
            <w:tcMar>
              <w:top w:w="29" w:type="dxa"/>
              <w:left w:w="115" w:type="dxa"/>
              <w:bottom w:w="29" w:type="dxa"/>
              <w:right w:w="115" w:type="dxa"/>
            </w:tcMar>
            <w:vAlign w:val="center"/>
            <w:tcPrChange w:id="424" w:author="GONZALES, JACOB L CIV USAF AFMC AFLCMC/LZPTP" w:date="2022-02-08T10:55:00Z">
              <w:tcPr>
                <w:tcW w:w="6570" w:type="dxa"/>
                <w:gridSpan w:val="2"/>
                <w:vAlign w:val="center"/>
              </w:tcPr>
            </w:tcPrChange>
          </w:tcPr>
          <w:p w14:paraId="62BC1FDB" w14:textId="30E10EF5" w:rsidR="00832FA8" w:rsidRDefault="00832FA8">
            <w:pPr>
              <w:numPr>
                <w:ilvl w:val="12"/>
                <w:numId w:val="0"/>
              </w:numPr>
              <w:tabs>
                <w:tab w:val="left" w:pos="-720"/>
              </w:tabs>
              <w:suppressAutoHyphens/>
              <w:ind w:left="342" w:right="-198" w:firstLine="90"/>
              <w:rPr>
                <w:sz w:val="20"/>
              </w:rPr>
              <w:pPrChange w:id="425" w:author="GONZALES, JACOB L CIV USAF AFMC AFLCMC/LZPTP" w:date="2022-02-08T10:55:00Z">
                <w:pPr>
                  <w:numPr>
                    <w:ilvl w:val="12"/>
                  </w:numPr>
                  <w:tabs>
                    <w:tab w:val="left" w:pos="-720"/>
                  </w:tabs>
                  <w:suppressAutoHyphens/>
                  <w:ind w:right="-198"/>
                </w:pPr>
              </w:pPrChange>
            </w:pPr>
            <w:del w:id="426" w:author="GONZALES, JACOB L CIV USAF AFMC AFLCMC/LZPTP" w:date="2022-02-08T10:55:00Z">
              <w:r>
                <w:rPr>
                  <w:sz w:val="20"/>
                </w:rPr>
                <w:delText xml:space="preserve">             </w:delText>
              </w:r>
            </w:del>
            <w:ins w:id="427" w:author="GONZALES, JACOB L CIV USAF AFMC AFLCMC/LZPTP" w:date="2022-02-08T10:55:00Z">
              <w:r>
                <w:rPr>
                  <w:sz w:val="20"/>
                </w:rPr>
                <w:tab/>
              </w:r>
            </w:ins>
            <w:r>
              <w:rPr>
                <w:sz w:val="20"/>
              </w:rPr>
              <w:t>b.  General System (GS) Manuals</w:t>
            </w:r>
          </w:p>
        </w:tc>
        <w:tc>
          <w:tcPr>
            <w:tcW w:w="2070" w:type="dxa"/>
            <w:gridSpan w:val="3"/>
            <w:tcMar>
              <w:top w:w="29" w:type="dxa"/>
              <w:left w:w="115" w:type="dxa"/>
              <w:bottom w:w="29" w:type="dxa"/>
              <w:right w:w="115" w:type="dxa"/>
            </w:tcMar>
            <w:vAlign w:val="center"/>
            <w:tcPrChange w:id="428" w:author="GONZALES, JACOB L CIV USAF AFMC AFLCMC/LZPTP" w:date="2022-02-08T10:55:00Z">
              <w:tcPr>
                <w:tcW w:w="2070" w:type="dxa"/>
                <w:gridSpan w:val="3"/>
                <w:vAlign w:val="center"/>
              </w:tcPr>
            </w:tcPrChange>
          </w:tcPr>
          <w:p w14:paraId="661F028D" w14:textId="77777777" w:rsidR="00832FA8" w:rsidRDefault="00832FA8">
            <w:pPr>
              <w:numPr>
                <w:ilvl w:val="12"/>
                <w:numId w:val="0"/>
              </w:numPr>
              <w:tabs>
                <w:tab w:val="right" w:leader="dot" w:pos="1872"/>
              </w:tabs>
              <w:suppressAutoHyphens/>
              <w:ind w:left="342" w:hanging="342"/>
              <w:rPr>
                <w:sz w:val="20"/>
              </w:rPr>
              <w:pPrChange w:id="429" w:author="GONZALES, JACOB L CIV USAF AFMC AFLCMC/LZPTP" w:date="2022-02-08T10:55:00Z">
                <w:pPr>
                  <w:numPr>
                    <w:ilvl w:val="12"/>
                  </w:numPr>
                  <w:tabs>
                    <w:tab w:val="left" w:pos="-720"/>
                  </w:tabs>
                  <w:suppressAutoHyphens/>
                  <w:ind w:right="-86"/>
                </w:pPr>
              </w:pPrChange>
            </w:pPr>
          </w:p>
        </w:tc>
        <w:tc>
          <w:tcPr>
            <w:tcW w:w="1080" w:type="dxa"/>
            <w:gridSpan w:val="2"/>
            <w:tcMar>
              <w:top w:w="29" w:type="dxa"/>
              <w:left w:w="115" w:type="dxa"/>
              <w:bottom w:w="29" w:type="dxa"/>
              <w:right w:w="115" w:type="dxa"/>
            </w:tcMar>
            <w:vAlign w:val="center"/>
            <w:tcPrChange w:id="430" w:author="GONZALES, JACOB L CIV USAF AFMC AFLCMC/LZPTP" w:date="2022-02-08T10:55:00Z">
              <w:tcPr>
                <w:tcW w:w="1087" w:type="dxa"/>
                <w:gridSpan w:val="3"/>
                <w:vAlign w:val="center"/>
              </w:tcPr>
            </w:tcPrChange>
          </w:tcPr>
          <w:p w14:paraId="4EB1CDF0" w14:textId="77777777" w:rsidR="00832FA8" w:rsidRDefault="00832FA8">
            <w:pPr>
              <w:numPr>
                <w:ilvl w:val="12"/>
                <w:numId w:val="0"/>
              </w:numPr>
              <w:tabs>
                <w:tab w:val="left" w:pos="1080"/>
              </w:tabs>
              <w:suppressAutoHyphens/>
              <w:ind w:left="342" w:hanging="342"/>
              <w:jc w:val="center"/>
              <w:rPr>
                <w:sz w:val="20"/>
              </w:rPr>
              <w:pPrChange w:id="431" w:author="GONZALES, JACOB L CIV USAF AFMC AFLCMC/LZPTP" w:date="2022-02-08T10:55:00Z">
                <w:pPr>
                  <w:numPr>
                    <w:ilvl w:val="12"/>
                  </w:numPr>
                  <w:tabs>
                    <w:tab w:val="left" w:pos="1080"/>
                  </w:tabs>
                  <w:suppressAutoHyphens/>
                  <w:jc w:val="center"/>
                </w:pPr>
              </w:pPrChange>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3E5719D5" w14:textId="77777777" w:rsidTr="007A25A2">
        <w:tblPrEx>
          <w:tblW w:w="9727" w:type="dxa"/>
          <w:tblInd w:w="378" w:type="dxa"/>
          <w:tblLayout w:type="fixed"/>
          <w:tblLook w:val="0000" w:firstRow="0" w:lastRow="0" w:firstColumn="0" w:lastColumn="0" w:noHBand="0" w:noVBand="0"/>
          <w:tblPrExChange w:id="432" w:author="GONZALES, JACOB L CIV USAF AFMC AFLCMC/LZPTP" w:date="2022-02-08T10:55:00Z">
            <w:tblPrEx>
              <w:tblW w:w="9727" w:type="dxa"/>
              <w:tblInd w:w="378" w:type="dxa"/>
              <w:tblLayout w:type="fixed"/>
              <w:tblLook w:val="0000" w:firstRow="0" w:lastRow="0" w:firstColumn="0" w:lastColumn="0" w:noHBand="0" w:noVBand="0"/>
            </w:tblPrEx>
          </w:tblPrExChange>
        </w:tblPrEx>
        <w:trPr>
          <w:gridAfter w:val="1"/>
          <w:wAfter w:w="7" w:type="dxa"/>
        </w:trPr>
        <w:tc>
          <w:tcPr>
            <w:tcW w:w="6570" w:type="dxa"/>
            <w:gridSpan w:val="2"/>
            <w:tcMar>
              <w:top w:w="29" w:type="dxa"/>
              <w:left w:w="115" w:type="dxa"/>
              <w:bottom w:w="29" w:type="dxa"/>
              <w:right w:w="115" w:type="dxa"/>
            </w:tcMar>
            <w:vAlign w:val="center"/>
            <w:tcPrChange w:id="433" w:author="GONZALES, JACOB L CIV USAF AFMC AFLCMC/LZPTP" w:date="2022-02-08T10:55:00Z">
              <w:tcPr>
                <w:tcW w:w="6570" w:type="dxa"/>
                <w:gridSpan w:val="2"/>
                <w:vAlign w:val="center"/>
              </w:tcPr>
            </w:tcPrChange>
          </w:tcPr>
          <w:p w14:paraId="3C49DA23" w14:textId="4507AB57" w:rsidR="00832FA8" w:rsidRDefault="00832FA8">
            <w:pPr>
              <w:numPr>
                <w:ilvl w:val="12"/>
                <w:numId w:val="0"/>
              </w:numPr>
              <w:tabs>
                <w:tab w:val="left" w:pos="-720"/>
              </w:tabs>
              <w:suppressAutoHyphens/>
              <w:ind w:left="342" w:right="-198" w:firstLine="90"/>
              <w:rPr>
                <w:sz w:val="20"/>
              </w:rPr>
              <w:pPrChange w:id="434" w:author="GONZALES, JACOB L CIV USAF AFMC AFLCMC/LZPTP" w:date="2022-02-08T10:55:00Z">
                <w:pPr>
                  <w:numPr>
                    <w:ilvl w:val="12"/>
                  </w:numPr>
                  <w:tabs>
                    <w:tab w:val="left" w:pos="-720"/>
                  </w:tabs>
                  <w:suppressAutoHyphens/>
                  <w:ind w:right="-198"/>
                </w:pPr>
              </w:pPrChange>
            </w:pPr>
            <w:del w:id="435" w:author="GONZALES, JACOB L CIV USAF AFMC AFLCMC/LZPTP" w:date="2022-02-08T10:55:00Z">
              <w:r>
                <w:rPr>
                  <w:sz w:val="20"/>
                </w:rPr>
                <w:delText xml:space="preserve">             </w:delText>
              </w:r>
            </w:del>
            <w:ins w:id="436" w:author="GONZALES, JACOB L CIV USAF AFMC AFLCMC/LZPTP" w:date="2022-02-08T10:55:00Z">
              <w:r>
                <w:rPr>
                  <w:sz w:val="20"/>
                </w:rPr>
                <w:tab/>
              </w:r>
            </w:ins>
            <w:r>
              <w:rPr>
                <w:sz w:val="20"/>
              </w:rPr>
              <w:t>c.  Combined GE &amp; GS Manual</w:t>
            </w:r>
          </w:p>
        </w:tc>
        <w:tc>
          <w:tcPr>
            <w:tcW w:w="2070" w:type="dxa"/>
            <w:gridSpan w:val="3"/>
            <w:tcMar>
              <w:top w:w="29" w:type="dxa"/>
              <w:left w:w="115" w:type="dxa"/>
              <w:bottom w:w="29" w:type="dxa"/>
              <w:right w:w="115" w:type="dxa"/>
            </w:tcMar>
            <w:vAlign w:val="center"/>
            <w:tcPrChange w:id="437" w:author="GONZALES, JACOB L CIV USAF AFMC AFLCMC/LZPTP" w:date="2022-02-08T10:55:00Z">
              <w:tcPr>
                <w:tcW w:w="2070" w:type="dxa"/>
                <w:gridSpan w:val="3"/>
                <w:vAlign w:val="center"/>
              </w:tcPr>
            </w:tcPrChange>
          </w:tcPr>
          <w:p w14:paraId="7842483A" w14:textId="77777777" w:rsidR="00832FA8" w:rsidRDefault="00832FA8">
            <w:pPr>
              <w:numPr>
                <w:ilvl w:val="12"/>
                <w:numId w:val="0"/>
              </w:numPr>
              <w:tabs>
                <w:tab w:val="right" w:leader="dot" w:pos="1872"/>
              </w:tabs>
              <w:suppressAutoHyphens/>
              <w:ind w:left="342" w:hanging="342"/>
              <w:rPr>
                <w:sz w:val="20"/>
              </w:rPr>
              <w:pPrChange w:id="438" w:author="GONZALES, JACOB L CIV USAF AFMC AFLCMC/LZPTP" w:date="2022-02-08T10:55:00Z">
                <w:pPr>
                  <w:pageBreakBefore/>
                  <w:numPr>
                    <w:ilvl w:val="12"/>
                  </w:numPr>
                  <w:tabs>
                    <w:tab w:val="left" w:pos="-720"/>
                  </w:tabs>
                  <w:suppressAutoHyphens/>
                  <w:ind w:right="-86"/>
                </w:pPr>
              </w:pPrChange>
            </w:pPr>
          </w:p>
        </w:tc>
        <w:tc>
          <w:tcPr>
            <w:tcW w:w="1080" w:type="dxa"/>
            <w:gridSpan w:val="2"/>
            <w:tcMar>
              <w:top w:w="29" w:type="dxa"/>
              <w:left w:w="115" w:type="dxa"/>
              <w:bottom w:w="29" w:type="dxa"/>
              <w:right w:w="115" w:type="dxa"/>
            </w:tcMar>
            <w:vAlign w:val="center"/>
            <w:tcPrChange w:id="439" w:author="GONZALES, JACOB L CIV USAF AFMC AFLCMC/LZPTP" w:date="2022-02-08T10:55:00Z">
              <w:tcPr>
                <w:tcW w:w="1087" w:type="dxa"/>
                <w:gridSpan w:val="3"/>
                <w:vAlign w:val="center"/>
              </w:tcPr>
            </w:tcPrChange>
          </w:tcPr>
          <w:p w14:paraId="21D9DF45" w14:textId="77777777" w:rsidR="00832FA8" w:rsidRDefault="00832FA8">
            <w:pPr>
              <w:numPr>
                <w:ilvl w:val="12"/>
                <w:numId w:val="0"/>
              </w:numPr>
              <w:tabs>
                <w:tab w:val="left" w:pos="1080"/>
              </w:tabs>
              <w:suppressAutoHyphens/>
              <w:ind w:left="342" w:hanging="342"/>
              <w:jc w:val="center"/>
              <w:rPr>
                <w:sz w:val="20"/>
              </w:rPr>
              <w:pPrChange w:id="440" w:author="GONZALES, JACOB L CIV USAF AFMC AFLCMC/LZPTP" w:date="2022-02-08T10:55:00Z">
                <w:pPr>
                  <w:pageBreakBefore/>
                  <w:numPr>
                    <w:ilvl w:val="12"/>
                  </w:numPr>
                  <w:tabs>
                    <w:tab w:val="left" w:pos="1080"/>
                  </w:tabs>
                  <w:suppressAutoHyphens/>
                  <w:jc w:val="center"/>
                </w:pPr>
              </w:pPrChange>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49C342B1" w14:textId="77777777" w:rsidTr="007A25A2">
        <w:trPr>
          <w:gridAfter w:val="1"/>
          <w:wAfter w:w="7" w:type="dxa"/>
        </w:trPr>
        <w:tc>
          <w:tcPr>
            <w:tcW w:w="6570" w:type="dxa"/>
            <w:gridSpan w:val="2"/>
            <w:tcMar>
              <w:top w:w="29" w:type="dxa"/>
              <w:left w:w="115" w:type="dxa"/>
              <w:bottom w:w="29" w:type="dxa"/>
              <w:right w:w="115" w:type="dxa"/>
            </w:tcMar>
            <w:vAlign w:val="center"/>
          </w:tcPr>
          <w:p w14:paraId="2E86C9F6" w14:textId="77777777" w:rsidR="00832FA8" w:rsidRDefault="00832FA8">
            <w:pPr>
              <w:numPr>
                <w:ilvl w:val="12"/>
                <w:numId w:val="0"/>
              </w:numPr>
              <w:tabs>
                <w:tab w:val="left" w:pos="-720"/>
              </w:tabs>
              <w:suppressAutoHyphens/>
              <w:ind w:left="342" w:right="-198" w:firstLine="90"/>
              <w:rPr>
                <w:sz w:val="20"/>
              </w:rPr>
              <w:pPrChange w:id="441" w:author="GONZALES, JACOB L CIV USAF AFMC AFLCMC/LZPTP" w:date="2022-02-08T10:55:00Z">
                <w:pPr>
                  <w:numPr>
                    <w:ilvl w:val="12"/>
                  </w:numPr>
                  <w:tabs>
                    <w:tab w:val="left" w:pos="-720"/>
                  </w:tabs>
                  <w:suppressAutoHyphens/>
                  <w:ind w:right="-202"/>
                </w:pPr>
              </w:pPrChange>
            </w:pPr>
            <w:r>
              <w:rPr>
                <w:sz w:val="20"/>
              </w:rPr>
              <w:br w:type="page"/>
            </w:r>
            <w:r>
              <w:rPr>
                <w:sz w:val="20"/>
              </w:rPr>
              <w:tab/>
              <w:t>d.  Job Guide (JG) Manuals</w:t>
            </w:r>
          </w:p>
        </w:tc>
        <w:tc>
          <w:tcPr>
            <w:tcW w:w="2070" w:type="dxa"/>
            <w:gridSpan w:val="3"/>
            <w:tcMar>
              <w:top w:w="29" w:type="dxa"/>
              <w:left w:w="115" w:type="dxa"/>
              <w:bottom w:w="29" w:type="dxa"/>
              <w:right w:w="115" w:type="dxa"/>
            </w:tcMar>
            <w:vAlign w:val="center"/>
          </w:tcPr>
          <w:p w14:paraId="03FEA415" w14:textId="77777777" w:rsidR="00832FA8" w:rsidRDefault="00832FA8">
            <w:pPr>
              <w:numPr>
                <w:ilvl w:val="12"/>
                <w:numId w:val="0"/>
              </w:numPr>
              <w:tabs>
                <w:tab w:val="right" w:leader="dot" w:pos="1872"/>
              </w:tabs>
              <w:suppressAutoHyphens/>
              <w:ind w:left="342" w:hanging="342"/>
              <w:rPr>
                <w:sz w:val="20"/>
              </w:rPr>
              <w:pPrChange w:id="442" w:author="GONZALES, JACOB L CIV USAF AFMC AFLCMC/LZPTP" w:date="2022-02-08T10:55:00Z">
                <w:pPr>
                  <w:numPr>
                    <w:ilvl w:val="12"/>
                  </w:numPr>
                  <w:tabs>
                    <w:tab w:val="right" w:leader="dot" w:pos="1872"/>
                  </w:tabs>
                  <w:suppressAutoHyphens/>
                </w:pPr>
              </w:pPrChange>
            </w:pPr>
          </w:p>
        </w:tc>
        <w:tc>
          <w:tcPr>
            <w:tcW w:w="1080" w:type="dxa"/>
            <w:gridSpan w:val="2"/>
            <w:tcMar>
              <w:top w:w="29" w:type="dxa"/>
              <w:left w:w="115" w:type="dxa"/>
              <w:bottom w:w="29" w:type="dxa"/>
              <w:right w:w="115" w:type="dxa"/>
            </w:tcMar>
            <w:vAlign w:val="center"/>
          </w:tcPr>
          <w:p w14:paraId="5AE97891" w14:textId="77777777" w:rsidR="00832FA8" w:rsidRDefault="00832FA8">
            <w:pPr>
              <w:numPr>
                <w:ilvl w:val="12"/>
                <w:numId w:val="0"/>
              </w:numPr>
              <w:tabs>
                <w:tab w:val="left" w:pos="1080"/>
              </w:tabs>
              <w:suppressAutoHyphens/>
              <w:ind w:left="342" w:hanging="342"/>
              <w:jc w:val="center"/>
              <w:rPr>
                <w:sz w:val="20"/>
              </w:rPr>
              <w:pPrChange w:id="443" w:author="GONZALES, JACOB L CIV USAF AFMC AFLCMC/LZPTP" w:date="2022-02-08T10:55:00Z">
                <w:pPr>
                  <w:numPr>
                    <w:ilvl w:val="12"/>
                  </w:numPr>
                  <w:tabs>
                    <w:tab w:val="left" w:pos="1080"/>
                  </w:tabs>
                  <w:suppressAutoHyphens/>
                  <w:jc w:val="center"/>
                </w:pPr>
              </w:pPrChange>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3C0DC7B0" w14:textId="77777777" w:rsidTr="007A25A2">
        <w:trPr>
          <w:gridAfter w:val="1"/>
          <w:wAfter w:w="7" w:type="dxa"/>
        </w:trPr>
        <w:tc>
          <w:tcPr>
            <w:tcW w:w="6570" w:type="dxa"/>
            <w:gridSpan w:val="2"/>
            <w:tcMar>
              <w:top w:w="29" w:type="dxa"/>
              <w:left w:w="115" w:type="dxa"/>
              <w:bottom w:w="29" w:type="dxa"/>
              <w:right w:w="115" w:type="dxa"/>
            </w:tcMar>
            <w:vAlign w:val="center"/>
          </w:tcPr>
          <w:p w14:paraId="62E26F58" w14:textId="77777777" w:rsidR="00832FA8" w:rsidRDefault="00832FA8">
            <w:pPr>
              <w:numPr>
                <w:ilvl w:val="12"/>
                <w:numId w:val="0"/>
              </w:numPr>
              <w:tabs>
                <w:tab w:val="left" w:pos="-720"/>
              </w:tabs>
              <w:suppressAutoHyphens/>
              <w:ind w:left="342" w:right="-198" w:firstLine="90"/>
              <w:rPr>
                <w:sz w:val="20"/>
              </w:rPr>
              <w:pPrChange w:id="444" w:author="GONZALES, JACOB L CIV USAF AFMC AFLCMC/LZPTP" w:date="2022-02-08T10:55:00Z">
                <w:pPr>
                  <w:numPr>
                    <w:ilvl w:val="12"/>
                  </w:numPr>
                  <w:tabs>
                    <w:tab w:val="left" w:pos="-720"/>
                  </w:tabs>
                  <w:suppressAutoHyphens/>
                  <w:ind w:right="-198"/>
                </w:pPr>
              </w:pPrChange>
            </w:pPr>
            <w:r>
              <w:rPr>
                <w:sz w:val="20"/>
              </w:rPr>
              <w:tab/>
              <w:t>e.  Fault Reporting (FR) Manual</w:t>
            </w:r>
          </w:p>
        </w:tc>
        <w:tc>
          <w:tcPr>
            <w:tcW w:w="2070" w:type="dxa"/>
            <w:gridSpan w:val="3"/>
            <w:tcMar>
              <w:top w:w="29" w:type="dxa"/>
              <w:left w:w="115" w:type="dxa"/>
              <w:bottom w:w="29" w:type="dxa"/>
              <w:right w:w="115" w:type="dxa"/>
            </w:tcMar>
            <w:vAlign w:val="center"/>
          </w:tcPr>
          <w:p w14:paraId="23D66427" w14:textId="77777777" w:rsidR="00832FA8" w:rsidRDefault="00832FA8">
            <w:pPr>
              <w:numPr>
                <w:ilvl w:val="12"/>
                <w:numId w:val="0"/>
              </w:numPr>
              <w:tabs>
                <w:tab w:val="right" w:leader="dot" w:pos="1872"/>
              </w:tabs>
              <w:suppressAutoHyphens/>
              <w:ind w:left="342" w:hanging="342"/>
              <w:rPr>
                <w:sz w:val="20"/>
              </w:rPr>
              <w:pPrChange w:id="445" w:author="GONZALES, JACOB L CIV USAF AFMC AFLCMC/LZPTP" w:date="2022-02-08T10:55:00Z">
                <w:pPr>
                  <w:numPr>
                    <w:ilvl w:val="12"/>
                  </w:numPr>
                  <w:tabs>
                    <w:tab w:val="right" w:leader="dot" w:pos="1872"/>
                  </w:tabs>
                  <w:suppressAutoHyphens/>
                </w:pPr>
              </w:pPrChange>
            </w:pPr>
          </w:p>
        </w:tc>
        <w:tc>
          <w:tcPr>
            <w:tcW w:w="1080" w:type="dxa"/>
            <w:gridSpan w:val="2"/>
            <w:tcMar>
              <w:top w:w="29" w:type="dxa"/>
              <w:left w:w="115" w:type="dxa"/>
              <w:bottom w:w="29" w:type="dxa"/>
              <w:right w:w="115" w:type="dxa"/>
            </w:tcMar>
            <w:vAlign w:val="center"/>
          </w:tcPr>
          <w:p w14:paraId="72CCF632" w14:textId="77777777" w:rsidR="00832FA8" w:rsidRDefault="00832FA8">
            <w:pPr>
              <w:numPr>
                <w:ilvl w:val="12"/>
                <w:numId w:val="0"/>
              </w:numPr>
              <w:tabs>
                <w:tab w:val="left" w:pos="1080"/>
              </w:tabs>
              <w:suppressAutoHyphens/>
              <w:ind w:left="342" w:hanging="342"/>
              <w:jc w:val="center"/>
              <w:rPr>
                <w:sz w:val="20"/>
              </w:rPr>
              <w:pPrChange w:id="446" w:author="GONZALES, JACOB L CIV USAF AFMC AFLCMC/LZPTP" w:date="2022-02-08T10:55:00Z">
                <w:pPr>
                  <w:numPr>
                    <w:ilvl w:val="12"/>
                  </w:numPr>
                  <w:tabs>
                    <w:tab w:val="left" w:pos="1080"/>
                  </w:tabs>
                  <w:suppressAutoHyphens/>
                  <w:jc w:val="center"/>
                </w:pPr>
              </w:pPrChange>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23F8E78B" w14:textId="77777777" w:rsidTr="007A25A2">
        <w:trPr>
          <w:gridAfter w:val="1"/>
          <w:wAfter w:w="7" w:type="dxa"/>
        </w:trPr>
        <w:tc>
          <w:tcPr>
            <w:tcW w:w="6570" w:type="dxa"/>
            <w:gridSpan w:val="2"/>
            <w:tcMar>
              <w:top w:w="29" w:type="dxa"/>
              <w:left w:w="115" w:type="dxa"/>
              <w:bottom w:w="29" w:type="dxa"/>
              <w:right w:w="115" w:type="dxa"/>
            </w:tcMar>
            <w:vAlign w:val="center"/>
          </w:tcPr>
          <w:p w14:paraId="77B27796" w14:textId="77777777" w:rsidR="00832FA8" w:rsidRDefault="00832FA8">
            <w:pPr>
              <w:numPr>
                <w:ilvl w:val="12"/>
                <w:numId w:val="0"/>
              </w:numPr>
              <w:tabs>
                <w:tab w:val="left" w:pos="-720"/>
              </w:tabs>
              <w:suppressAutoHyphens/>
              <w:ind w:left="342" w:right="-198" w:firstLine="90"/>
              <w:rPr>
                <w:sz w:val="20"/>
              </w:rPr>
              <w:pPrChange w:id="447" w:author="GONZALES, JACOB L CIV USAF AFMC AFLCMC/LZPTP" w:date="2022-02-08T10:55:00Z">
                <w:pPr>
                  <w:numPr>
                    <w:ilvl w:val="12"/>
                  </w:numPr>
                  <w:tabs>
                    <w:tab w:val="left" w:pos="-720"/>
                  </w:tabs>
                  <w:suppressAutoHyphens/>
                  <w:ind w:right="-198"/>
                </w:pPr>
              </w:pPrChange>
            </w:pPr>
            <w:r>
              <w:rPr>
                <w:sz w:val="20"/>
              </w:rPr>
              <w:tab/>
              <w:t>f.  Fault Isolation (FI) Manual</w:t>
            </w:r>
          </w:p>
        </w:tc>
        <w:tc>
          <w:tcPr>
            <w:tcW w:w="2070" w:type="dxa"/>
            <w:gridSpan w:val="3"/>
            <w:tcMar>
              <w:top w:w="29" w:type="dxa"/>
              <w:left w:w="115" w:type="dxa"/>
              <w:bottom w:w="29" w:type="dxa"/>
              <w:right w:w="115" w:type="dxa"/>
            </w:tcMar>
            <w:vAlign w:val="center"/>
          </w:tcPr>
          <w:p w14:paraId="14A2AEBB" w14:textId="77777777" w:rsidR="00832FA8" w:rsidRDefault="00832FA8">
            <w:pPr>
              <w:numPr>
                <w:ilvl w:val="12"/>
                <w:numId w:val="0"/>
              </w:numPr>
              <w:tabs>
                <w:tab w:val="right" w:leader="dot" w:pos="1872"/>
              </w:tabs>
              <w:suppressAutoHyphens/>
              <w:ind w:left="342" w:hanging="342"/>
              <w:rPr>
                <w:sz w:val="20"/>
              </w:rPr>
              <w:pPrChange w:id="448" w:author="GONZALES, JACOB L CIV USAF AFMC AFLCMC/LZPTP" w:date="2022-02-08T10:55:00Z">
                <w:pPr>
                  <w:numPr>
                    <w:ilvl w:val="12"/>
                  </w:numPr>
                  <w:tabs>
                    <w:tab w:val="right" w:leader="dot" w:pos="1872"/>
                  </w:tabs>
                  <w:suppressAutoHyphens/>
                </w:pPr>
              </w:pPrChange>
            </w:pPr>
          </w:p>
        </w:tc>
        <w:tc>
          <w:tcPr>
            <w:tcW w:w="1080" w:type="dxa"/>
            <w:gridSpan w:val="2"/>
            <w:tcMar>
              <w:top w:w="29" w:type="dxa"/>
              <w:left w:w="115" w:type="dxa"/>
              <w:bottom w:w="29" w:type="dxa"/>
              <w:right w:w="115" w:type="dxa"/>
            </w:tcMar>
            <w:vAlign w:val="center"/>
          </w:tcPr>
          <w:p w14:paraId="4015EB83" w14:textId="77777777" w:rsidR="00832FA8" w:rsidRDefault="00832FA8">
            <w:pPr>
              <w:numPr>
                <w:ilvl w:val="12"/>
                <w:numId w:val="0"/>
              </w:numPr>
              <w:tabs>
                <w:tab w:val="left" w:pos="1080"/>
              </w:tabs>
              <w:suppressAutoHyphens/>
              <w:ind w:left="342" w:hanging="342"/>
              <w:jc w:val="center"/>
              <w:rPr>
                <w:sz w:val="20"/>
              </w:rPr>
              <w:pPrChange w:id="449" w:author="GONZALES, JACOB L CIV USAF AFMC AFLCMC/LZPTP" w:date="2022-02-08T10:55:00Z">
                <w:pPr>
                  <w:numPr>
                    <w:ilvl w:val="12"/>
                  </w:numPr>
                  <w:tabs>
                    <w:tab w:val="left" w:pos="1080"/>
                  </w:tabs>
                  <w:suppressAutoHyphens/>
                  <w:jc w:val="center"/>
                </w:pPr>
              </w:pPrChange>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7B141E13" w14:textId="77777777" w:rsidTr="007A25A2">
        <w:trPr>
          <w:gridAfter w:val="1"/>
          <w:wAfter w:w="7" w:type="dxa"/>
        </w:trPr>
        <w:tc>
          <w:tcPr>
            <w:tcW w:w="6570" w:type="dxa"/>
            <w:gridSpan w:val="2"/>
            <w:tcMar>
              <w:top w:w="29" w:type="dxa"/>
              <w:left w:w="115" w:type="dxa"/>
              <w:bottom w:w="29" w:type="dxa"/>
              <w:right w:w="115" w:type="dxa"/>
            </w:tcMar>
            <w:vAlign w:val="center"/>
          </w:tcPr>
          <w:p w14:paraId="1ED78901" w14:textId="77777777" w:rsidR="00832FA8" w:rsidRDefault="00832FA8">
            <w:pPr>
              <w:numPr>
                <w:ilvl w:val="12"/>
                <w:numId w:val="0"/>
              </w:numPr>
              <w:tabs>
                <w:tab w:val="left" w:pos="-720"/>
              </w:tabs>
              <w:suppressAutoHyphens/>
              <w:ind w:left="342" w:right="-198" w:firstLine="90"/>
              <w:rPr>
                <w:sz w:val="20"/>
              </w:rPr>
              <w:pPrChange w:id="450" w:author="GONZALES, JACOB L CIV USAF AFMC AFLCMC/LZPTP" w:date="2022-02-08T10:55:00Z">
                <w:pPr>
                  <w:numPr>
                    <w:ilvl w:val="12"/>
                  </w:numPr>
                  <w:tabs>
                    <w:tab w:val="left" w:pos="-720"/>
                  </w:tabs>
                  <w:suppressAutoHyphens/>
                  <w:ind w:right="-198"/>
                </w:pPr>
              </w:pPrChange>
            </w:pPr>
            <w:r>
              <w:rPr>
                <w:sz w:val="20"/>
              </w:rPr>
              <w:tab/>
              <w:t>g.  Wiring Data (WD) Manual</w:t>
            </w:r>
          </w:p>
        </w:tc>
        <w:tc>
          <w:tcPr>
            <w:tcW w:w="2070" w:type="dxa"/>
            <w:gridSpan w:val="3"/>
            <w:tcMar>
              <w:top w:w="29" w:type="dxa"/>
              <w:left w:w="115" w:type="dxa"/>
              <w:bottom w:w="29" w:type="dxa"/>
              <w:right w:w="115" w:type="dxa"/>
            </w:tcMar>
            <w:vAlign w:val="center"/>
          </w:tcPr>
          <w:p w14:paraId="4DAFA61B" w14:textId="77777777" w:rsidR="00832FA8" w:rsidRDefault="00832FA8">
            <w:pPr>
              <w:numPr>
                <w:ilvl w:val="12"/>
                <w:numId w:val="0"/>
              </w:numPr>
              <w:tabs>
                <w:tab w:val="right" w:leader="dot" w:pos="1872"/>
              </w:tabs>
              <w:suppressAutoHyphens/>
              <w:ind w:left="342" w:hanging="342"/>
              <w:rPr>
                <w:sz w:val="20"/>
              </w:rPr>
              <w:pPrChange w:id="451" w:author="GONZALES, JACOB L CIV USAF AFMC AFLCMC/LZPTP" w:date="2022-02-08T10:55:00Z">
                <w:pPr>
                  <w:numPr>
                    <w:ilvl w:val="12"/>
                  </w:numPr>
                  <w:tabs>
                    <w:tab w:val="right" w:leader="dot" w:pos="1872"/>
                  </w:tabs>
                  <w:suppressAutoHyphens/>
                </w:pPr>
              </w:pPrChange>
            </w:pPr>
          </w:p>
        </w:tc>
        <w:tc>
          <w:tcPr>
            <w:tcW w:w="1080" w:type="dxa"/>
            <w:gridSpan w:val="2"/>
            <w:tcMar>
              <w:top w:w="29" w:type="dxa"/>
              <w:left w:w="115" w:type="dxa"/>
              <w:bottom w:w="29" w:type="dxa"/>
              <w:right w:w="115" w:type="dxa"/>
            </w:tcMar>
            <w:vAlign w:val="center"/>
          </w:tcPr>
          <w:p w14:paraId="6684433B" w14:textId="77777777" w:rsidR="00832FA8" w:rsidRDefault="00832FA8">
            <w:pPr>
              <w:numPr>
                <w:ilvl w:val="12"/>
                <w:numId w:val="0"/>
              </w:numPr>
              <w:tabs>
                <w:tab w:val="left" w:pos="1080"/>
              </w:tabs>
              <w:suppressAutoHyphens/>
              <w:ind w:left="342" w:hanging="342"/>
              <w:jc w:val="center"/>
              <w:rPr>
                <w:sz w:val="20"/>
              </w:rPr>
              <w:pPrChange w:id="452" w:author="GONZALES, JACOB L CIV USAF AFMC AFLCMC/LZPTP" w:date="2022-02-08T10:55:00Z">
                <w:pPr>
                  <w:numPr>
                    <w:ilvl w:val="12"/>
                  </w:numPr>
                  <w:tabs>
                    <w:tab w:val="left" w:pos="1080"/>
                  </w:tabs>
                  <w:suppressAutoHyphens/>
                  <w:jc w:val="center"/>
                </w:pPr>
              </w:pPrChange>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5DDE741D" w14:textId="77777777" w:rsidTr="007A25A2">
        <w:trPr>
          <w:gridAfter w:val="1"/>
          <w:wAfter w:w="7" w:type="dxa"/>
        </w:trPr>
        <w:tc>
          <w:tcPr>
            <w:tcW w:w="6570" w:type="dxa"/>
            <w:gridSpan w:val="2"/>
            <w:tcMar>
              <w:top w:w="29" w:type="dxa"/>
              <w:left w:w="115" w:type="dxa"/>
              <w:bottom w:w="29" w:type="dxa"/>
              <w:right w:w="115" w:type="dxa"/>
            </w:tcMar>
            <w:vAlign w:val="center"/>
          </w:tcPr>
          <w:p w14:paraId="4DD2B178" w14:textId="77777777" w:rsidR="00832FA8" w:rsidRDefault="00832FA8">
            <w:pPr>
              <w:numPr>
                <w:ilvl w:val="12"/>
                <w:numId w:val="0"/>
              </w:numPr>
              <w:tabs>
                <w:tab w:val="left" w:pos="-720"/>
              </w:tabs>
              <w:suppressAutoHyphens/>
              <w:ind w:left="342" w:right="-198" w:firstLine="90"/>
              <w:rPr>
                <w:sz w:val="20"/>
              </w:rPr>
              <w:pPrChange w:id="453" w:author="GONZALES, JACOB L CIV USAF AFMC AFLCMC/LZPTP" w:date="2022-02-08T10:55:00Z">
                <w:pPr>
                  <w:numPr>
                    <w:ilvl w:val="12"/>
                  </w:numPr>
                  <w:tabs>
                    <w:tab w:val="left" w:pos="-720"/>
                  </w:tabs>
                  <w:suppressAutoHyphens/>
                  <w:ind w:right="-198"/>
                </w:pPr>
              </w:pPrChange>
            </w:pPr>
            <w:r>
              <w:rPr>
                <w:sz w:val="20"/>
              </w:rPr>
              <w:tab/>
              <w:t>h.  Schematic Diagram (SD) Manual</w:t>
            </w:r>
          </w:p>
        </w:tc>
        <w:tc>
          <w:tcPr>
            <w:tcW w:w="2070" w:type="dxa"/>
            <w:gridSpan w:val="3"/>
            <w:tcMar>
              <w:top w:w="29" w:type="dxa"/>
              <w:left w:w="115" w:type="dxa"/>
              <w:bottom w:w="29" w:type="dxa"/>
              <w:right w:w="115" w:type="dxa"/>
            </w:tcMar>
            <w:vAlign w:val="center"/>
          </w:tcPr>
          <w:p w14:paraId="26EF1818" w14:textId="77777777" w:rsidR="00832FA8" w:rsidRDefault="00832FA8">
            <w:pPr>
              <w:numPr>
                <w:ilvl w:val="12"/>
                <w:numId w:val="0"/>
              </w:numPr>
              <w:tabs>
                <w:tab w:val="right" w:leader="dot" w:pos="1872"/>
              </w:tabs>
              <w:suppressAutoHyphens/>
              <w:ind w:left="342" w:hanging="342"/>
              <w:rPr>
                <w:sz w:val="20"/>
              </w:rPr>
              <w:pPrChange w:id="454" w:author="GONZALES, JACOB L CIV USAF AFMC AFLCMC/LZPTP" w:date="2022-02-08T10:55:00Z">
                <w:pPr>
                  <w:numPr>
                    <w:ilvl w:val="12"/>
                  </w:numPr>
                  <w:tabs>
                    <w:tab w:val="right" w:leader="dot" w:pos="1872"/>
                  </w:tabs>
                  <w:suppressAutoHyphens/>
                </w:pPr>
              </w:pPrChange>
            </w:pPr>
          </w:p>
        </w:tc>
        <w:tc>
          <w:tcPr>
            <w:tcW w:w="1080" w:type="dxa"/>
            <w:gridSpan w:val="2"/>
            <w:tcMar>
              <w:top w:w="29" w:type="dxa"/>
              <w:left w:w="115" w:type="dxa"/>
              <w:bottom w:w="29" w:type="dxa"/>
              <w:right w:w="115" w:type="dxa"/>
            </w:tcMar>
            <w:vAlign w:val="center"/>
          </w:tcPr>
          <w:p w14:paraId="3D7C1FD8" w14:textId="77777777" w:rsidR="00832FA8" w:rsidRDefault="00832FA8">
            <w:pPr>
              <w:numPr>
                <w:ilvl w:val="12"/>
                <w:numId w:val="0"/>
              </w:numPr>
              <w:tabs>
                <w:tab w:val="left" w:pos="1080"/>
              </w:tabs>
              <w:suppressAutoHyphens/>
              <w:ind w:left="342" w:hanging="342"/>
              <w:jc w:val="center"/>
              <w:rPr>
                <w:sz w:val="20"/>
              </w:rPr>
              <w:pPrChange w:id="455" w:author="GONZALES, JACOB L CIV USAF AFMC AFLCMC/LZPTP" w:date="2022-02-08T10:55:00Z">
                <w:pPr>
                  <w:numPr>
                    <w:ilvl w:val="12"/>
                  </w:numPr>
                  <w:tabs>
                    <w:tab w:val="left" w:pos="1080"/>
                  </w:tabs>
                  <w:suppressAutoHyphens/>
                  <w:jc w:val="center"/>
                </w:pPr>
              </w:pPrChange>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43A2FFC5" w14:textId="77777777" w:rsidTr="007A25A2">
        <w:trPr>
          <w:gridAfter w:val="1"/>
          <w:wAfter w:w="7" w:type="dxa"/>
        </w:trPr>
        <w:tc>
          <w:tcPr>
            <w:tcW w:w="6570" w:type="dxa"/>
            <w:gridSpan w:val="2"/>
            <w:tcBorders>
              <w:top w:val="single" w:sz="12" w:space="0" w:color="C0C0C0"/>
            </w:tcBorders>
            <w:tcMar>
              <w:top w:w="29" w:type="dxa"/>
              <w:left w:w="115" w:type="dxa"/>
              <w:bottom w:w="29" w:type="dxa"/>
              <w:right w:w="115" w:type="dxa"/>
            </w:tcMar>
            <w:vAlign w:val="center"/>
          </w:tcPr>
          <w:p w14:paraId="3A1963C9" w14:textId="77777777" w:rsidR="00832FA8" w:rsidRDefault="00832FA8">
            <w:pPr>
              <w:pageBreakBefore/>
              <w:numPr>
                <w:ilvl w:val="12"/>
                <w:numId w:val="0"/>
              </w:numPr>
              <w:tabs>
                <w:tab w:val="left" w:pos="-720"/>
                <w:tab w:val="left" w:pos="612"/>
              </w:tabs>
              <w:suppressAutoHyphens/>
              <w:ind w:left="346" w:hanging="346"/>
              <w:rPr>
                <w:sz w:val="20"/>
              </w:rPr>
              <w:pPrChange w:id="456" w:author="GONZALES, JACOB L CIV USAF AFMC AFLCMC/LZPTP" w:date="2022-02-08T10:55:00Z">
                <w:pPr>
                  <w:numPr>
                    <w:ilvl w:val="12"/>
                  </w:numPr>
                  <w:tabs>
                    <w:tab w:val="left" w:pos="-720"/>
                  </w:tabs>
                  <w:suppressAutoHyphens/>
                  <w:ind w:right="-198"/>
                </w:pPr>
              </w:pPrChange>
            </w:pPr>
            <w:r>
              <w:rPr>
                <w:sz w:val="20"/>
              </w:rPr>
              <w:lastRenderedPageBreak/>
              <w:t>16.  Operation and Maintenance Instructions in Work Package Format</w:t>
            </w:r>
          </w:p>
        </w:tc>
        <w:tc>
          <w:tcPr>
            <w:tcW w:w="2070" w:type="dxa"/>
            <w:gridSpan w:val="3"/>
            <w:tcBorders>
              <w:top w:val="single" w:sz="12" w:space="0" w:color="C0C0C0"/>
            </w:tcBorders>
            <w:tcMar>
              <w:top w:w="29" w:type="dxa"/>
              <w:left w:w="115" w:type="dxa"/>
              <w:bottom w:w="29" w:type="dxa"/>
              <w:right w:w="115" w:type="dxa"/>
            </w:tcMar>
            <w:vAlign w:val="center"/>
          </w:tcPr>
          <w:p w14:paraId="7B15FB65" w14:textId="77777777" w:rsidR="00832FA8" w:rsidRDefault="00832FA8">
            <w:pPr>
              <w:pageBreakBefore/>
              <w:numPr>
                <w:ilvl w:val="12"/>
                <w:numId w:val="0"/>
              </w:numPr>
              <w:tabs>
                <w:tab w:val="left" w:pos="-720"/>
              </w:tabs>
              <w:suppressAutoHyphens/>
              <w:ind w:right="-187"/>
              <w:rPr>
                <w:sz w:val="20"/>
              </w:rPr>
              <w:pPrChange w:id="457" w:author="GONZALES, JACOB L CIV USAF AFMC AFLCMC/LZPTP" w:date="2022-02-08T10:55:00Z">
                <w:pPr>
                  <w:numPr>
                    <w:ilvl w:val="12"/>
                  </w:numPr>
                  <w:tabs>
                    <w:tab w:val="right" w:leader="dot" w:pos="1872"/>
                  </w:tabs>
                  <w:suppressAutoHyphens/>
                </w:pPr>
              </w:pPrChange>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155A48AE" w14:textId="77777777" w:rsidR="00832FA8" w:rsidRDefault="00832FA8">
            <w:pPr>
              <w:pageBreakBefore/>
              <w:numPr>
                <w:ilvl w:val="12"/>
                <w:numId w:val="0"/>
              </w:numPr>
              <w:tabs>
                <w:tab w:val="left" w:pos="1080"/>
              </w:tabs>
              <w:suppressAutoHyphens/>
              <w:jc w:val="center"/>
              <w:rPr>
                <w:sz w:val="20"/>
              </w:rPr>
              <w:pPrChange w:id="458" w:author="GONZALES, JACOB L CIV USAF AFMC AFLCMC/LZPTP" w:date="2022-02-08T10:55:00Z">
                <w:pPr>
                  <w:numPr>
                    <w:ilvl w:val="12"/>
                  </w:numPr>
                  <w:tabs>
                    <w:tab w:val="left" w:pos="1080"/>
                  </w:tabs>
                  <w:suppressAutoHyphens/>
                  <w:jc w:val="center"/>
                </w:pPr>
              </w:pPrChange>
            </w:pPr>
          </w:p>
        </w:tc>
      </w:tr>
      <w:tr w:rsidR="00832FA8" w14:paraId="7BA1CC83" w14:textId="77777777" w:rsidTr="007A25A2">
        <w:trPr>
          <w:gridAfter w:val="1"/>
          <w:wAfter w:w="7" w:type="dxa"/>
        </w:trPr>
        <w:tc>
          <w:tcPr>
            <w:tcW w:w="6570" w:type="dxa"/>
            <w:gridSpan w:val="2"/>
            <w:tcMar>
              <w:top w:w="29" w:type="dxa"/>
              <w:left w:w="115" w:type="dxa"/>
              <w:bottom w:w="29" w:type="dxa"/>
              <w:right w:w="115" w:type="dxa"/>
            </w:tcMar>
            <w:vAlign w:val="center"/>
          </w:tcPr>
          <w:p w14:paraId="5F3B0A1F" w14:textId="77777777" w:rsidR="00832FA8" w:rsidRDefault="00832FA8">
            <w:pPr>
              <w:numPr>
                <w:ilvl w:val="12"/>
                <w:numId w:val="0"/>
              </w:numPr>
              <w:tabs>
                <w:tab w:val="left" w:pos="-720"/>
              </w:tabs>
              <w:suppressAutoHyphens/>
              <w:ind w:left="706" w:right="-198" w:hanging="706"/>
              <w:rPr>
                <w:sz w:val="20"/>
              </w:rPr>
              <w:pPrChange w:id="459" w:author="GONZALES, JACOB L CIV USAF AFMC AFLCMC/LZPTP" w:date="2022-02-08T10:55:00Z">
                <w:pPr>
                  <w:numPr>
                    <w:ilvl w:val="12"/>
                  </w:numPr>
                  <w:tabs>
                    <w:tab w:val="left" w:pos="-720"/>
                  </w:tabs>
                  <w:suppressAutoHyphens/>
                  <w:ind w:right="-198"/>
                </w:pPr>
              </w:pPrChange>
            </w:pPr>
            <w:r>
              <w:rPr>
                <w:sz w:val="20"/>
              </w:rPr>
              <w:tab/>
              <w:t>a.  Maintenance Manuals</w:t>
            </w:r>
          </w:p>
        </w:tc>
        <w:tc>
          <w:tcPr>
            <w:tcW w:w="2070" w:type="dxa"/>
            <w:gridSpan w:val="3"/>
            <w:tcMar>
              <w:top w:w="29" w:type="dxa"/>
              <w:left w:w="115" w:type="dxa"/>
              <w:bottom w:w="29" w:type="dxa"/>
              <w:right w:w="115" w:type="dxa"/>
            </w:tcMar>
            <w:vAlign w:val="center"/>
          </w:tcPr>
          <w:p w14:paraId="77003421" w14:textId="77777777" w:rsidR="00832FA8" w:rsidRDefault="00832FA8">
            <w:pPr>
              <w:numPr>
                <w:ilvl w:val="12"/>
                <w:numId w:val="0"/>
              </w:numPr>
              <w:tabs>
                <w:tab w:val="left" w:pos="-720"/>
              </w:tabs>
              <w:suppressAutoHyphens/>
              <w:ind w:left="-18" w:right="-187"/>
              <w:rPr>
                <w:sz w:val="20"/>
              </w:rPr>
              <w:pPrChange w:id="460" w:author="GONZALES, JACOB L CIV USAF AFMC AFLCMC/LZPTP" w:date="2022-02-08T10:55:00Z">
                <w:pPr>
                  <w:numPr>
                    <w:ilvl w:val="12"/>
                  </w:numPr>
                  <w:tabs>
                    <w:tab w:val="right" w:leader="dot" w:pos="1872"/>
                  </w:tabs>
                  <w:suppressAutoHyphens/>
                </w:pPr>
              </w:pPrChange>
            </w:pPr>
          </w:p>
        </w:tc>
        <w:tc>
          <w:tcPr>
            <w:tcW w:w="1080" w:type="dxa"/>
            <w:gridSpan w:val="2"/>
            <w:tcMar>
              <w:top w:w="29" w:type="dxa"/>
              <w:left w:w="115" w:type="dxa"/>
              <w:bottom w:w="29" w:type="dxa"/>
              <w:right w:w="115" w:type="dxa"/>
            </w:tcMar>
            <w:vAlign w:val="center"/>
          </w:tcPr>
          <w:p w14:paraId="5DDCD344" w14:textId="77777777" w:rsidR="00832FA8" w:rsidRDefault="00832FA8" w:rsidP="00C5728C">
            <w:pPr>
              <w:numPr>
                <w:ilvl w:val="12"/>
                <w:numId w:val="0"/>
              </w:numPr>
              <w:tabs>
                <w:tab w:val="left" w:pos="1080"/>
              </w:tabs>
              <w:suppressAutoHyphens/>
              <w:jc w:val="center"/>
              <w:rPr>
                <w:sz w:val="20"/>
              </w:rPr>
            </w:pPr>
          </w:p>
        </w:tc>
      </w:tr>
      <w:tr w:rsidR="00832FA8" w14:paraId="4B60DECC" w14:textId="77777777" w:rsidTr="007A25A2">
        <w:trPr>
          <w:gridAfter w:val="1"/>
          <w:wAfter w:w="7" w:type="dxa"/>
        </w:trPr>
        <w:tc>
          <w:tcPr>
            <w:tcW w:w="6570" w:type="dxa"/>
            <w:gridSpan w:val="2"/>
            <w:tcMar>
              <w:top w:w="29" w:type="dxa"/>
              <w:left w:w="115" w:type="dxa"/>
              <w:bottom w:w="29" w:type="dxa"/>
              <w:right w:w="115" w:type="dxa"/>
            </w:tcMar>
            <w:vAlign w:val="center"/>
          </w:tcPr>
          <w:p w14:paraId="092FC49D" w14:textId="5244F661" w:rsidR="00832FA8" w:rsidRDefault="00832FA8">
            <w:pPr>
              <w:numPr>
                <w:ilvl w:val="12"/>
                <w:numId w:val="0"/>
              </w:numPr>
              <w:tabs>
                <w:tab w:val="left" w:pos="-720"/>
              </w:tabs>
              <w:suppressAutoHyphens/>
              <w:ind w:left="972" w:right="-198"/>
              <w:rPr>
                <w:sz w:val="20"/>
              </w:rPr>
              <w:pPrChange w:id="461" w:author="GONZALES, JACOB L CIV USAF AFMC AFLCMC/LZPTP" w:date="2022-02-08T10:55:00Z">
                <w:pPr>
                  <w:numPr>
                    <w:ilvl w:val="12"/>
                  </w:numPr>
                  <w:tabs>
                    <w:tab w:val="left" w:pos="-720"/>
                  </w:tabs>
                  <w:suppressAutoHyphens/>
                  <w:ind w:right="-198"/>
                </w:pPr>
              </w:pPrChange>
            </w:pPr>
            <w:del w:id="462" w:author="GONZALES, JACOB L CIV USAF AFMC AFLCMC/LZPTP" w:date="2022-02-08T10:55:00Z">
              <w:r>
                <w:rPr>
                  <w:sz w:val="20"/>
                </w:rPr>
                <w:delText xml:space="preserve">                 </w:delText>
              </w:r>
            </w:del>
            <w:r>
              <w:rPr>
                <w:sz w:val="20"/>
              </w:rPr>
              <w:t>(1)  Organizational Maintenance</w:t>
            </w:r>
          </w:p>
        </w:tc>
        <w:tc>
          <w:tcPr>
            <w:tcW w:w="2070" w:type="dxa"/>
            <w:gridSpan w:val="3"/>
            <w:tcMar>
              <w:top w:w="29" w:type="dxa"/>
              <w:left w:w="115" w:type="dxa"/>
              <w:bottom w:w="29" w:type="dxa"/>
              <w:right w:w="115" w:type="dxa"/>
            </w:tcMar>
            <w:vAlign w:val="center"/>
          </w:tcPr>
          <w:p w14:paraId="08967ACE" w14:textId="77777777" w:rsidR="00832FA8" w:rsidRDefault="00832FA8" w:rsidP="00C5728C">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FF1D40E" w14:textId="77777777" w:rsidR="00832FA8" w:rsidRDefault="00832FA8" w:rsidP="00C5728C">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63A85C5E" w14:textId="77777777" w:rsidTr="007A25A2">
        <w:trPr>
          <w:gridAfter w:val="1"/>
          <w:wAfter w:w="7" w:type="dxa"/>
        </w:trPr>
        <w:tc>
          <w:tcPr>
            <w:tcW w:w="6570" w:type="dxa"/>
            <w:gridSpan w:val="2"/>
            <w:tcMar>
              <w:top w:w="29" w:type="dxa"/>
              <w:left w:w="115" w:type="dxa"/>
              <w:bottom w:w="29" w:type="dxa"/>
              <w:right w:w="115" w:type="dxa"/>
            </w:tcMar>
            <w:vAlign w:val="center"/>
          </w:tcPr>
          <w:p w14:paraId="5E501D69" w14:textId="3AACD5E8" w:rsidR="00832FA8" w:rsidRDefault="00832FA8">
            <w:pPr>
              <w:numPr>
                <w:ilvl w:val="12"/>
                <w:numId w:val="0"/>
              </w:numPr>
              <w:tabs>
                <w:tab w:val="left" w:pos="-720"/>
              </w:tabs>
              <w:suppressAutoHyphens/>
              <w:ind w:left="972" w:right="-198" w:hanging="972"/>
              <w:rPr>
                <w:sz w:val="20"/>
              </w:rPr>
              <w:pPrChange w:id="463" w:author="GONZALES, JACOB L CIV USAF AFMC AFLCMC/LZPTP" w:date="2022-02-08T10:55:00Z">
                <w:pPr>
                  <w:pageBreakBefore/>
                  <w:numPr>
                    <w:ilvl w:val="12"/>
                  </w:numPr>
                  <w:tabs>
                    <w:tab w:val="left" w:pos="-720"/>
                    <w:tab w:val="left" w:pos="612"/>
                  </w:tabs>
                  <w:suppressAutoHyphens/>
                </w:pPr>
              </w:pPrChange>
            </w:pPr>
            <w:r>
              <w:rPr>
                <w:sz w:val="20"/>
              </w:rPr>
              <w:tab/>
            </w:r>
            <w:del w:id="464" w:author="GONZALES, JACOB L CIV USAF AFMC AFLCMC/LZPTP" w:date="2022-02-08T10:55:00Z">
              <w:r>
                <w:rPr>
                  <w:sz w:val="20"/>
                </w:rPr>
                <w:delText xml:space="preserve">       </w:delText>
              </w:r>
            </w:del>
            <w:r>
              <w:rPr>
                <w:sz w:val="20"/>
              </w:rPr>
              <w:t>(2)  Intermediate Maintenance</w:t>
            </w:r>
          </w:p>
        </w:tc>
        <w:tc>
          <w:tcPr>
            <w:tcW w:w="2070" w:type="dxa"/>
            <w:gridSpan w:val="3"/>
            <w:tcMar>
              <w:top w:w="29" w:type="dxa"/>
              <w:left w:w="115" w:type="dxa"/>
              <w:bottom w:w="29" w:type="dxa"/>
              <w:right w:w="115" w:type="dxa"/>
            </w:tcMar>
            <w:vAlign w:val="center"/>
          </w:tcPr>
          <w:p w14:paraId="4285352A" w14:textId="77777777" w:rsidR="00832FA8" w:rsidRDefault="00832FA8">
            <w:pPr>
              <w:numPr>
                <w:ilvl w:val="12"/>
                <w:numId w:val="0"/>
              </w:numPr>
              <w:tabs>
                <w:tab w:val="right" w:leader="dot" w:pos="1872"/>
              </w:tabs>
              <w:suppressAutoHyphens/>
              <w:rPr>
                <w:sz w:val="20"/>
              </w:rPr>
              <w:pPrChange w:id="465" w:author="GONZALES, JACOB L CIV USAF AFMC AFLCMC/LZPTP" w:date="2022-02-08T10:55:00Z">
                <w:pPr>
                  <w:pageBreakBefore/>
                  <w:numPr>
                    <w:ilvl w:val="12"/>
                  </w:numPr>
                  <w:tabs>
                    <w:tab w:val="left" w:pos="-720"/>
                  </w:tabs>
                  <w:suppressAutoHyphens/>
                  <w:ind w:right="-187"/>
                </w:pPr>
              </w:pPrChange>
            </w:pPr>
          </w:p>
        </w:tc>
        <w:tc>
          <w:tcPr>
            <w:tcW w:w="1080" w:type="dxa"/>
            <w:gridSpan w:val="2"/>
            <w:tcMar>
              <w:top w:w="29" w:type="dxa"/>
              <w:left w:w="115" w:type="dxa"/>
              <w:bottom w:w="29" w:type="dxa"/>
              <w:right w:w="115" w:type="dxa"/>
            </w:tcMar>
            <w:vAlign w:val="center"/>
          </w:tcPr>
          <w:p w14:paraId="0B5554F1" w14:textId="77777777" w:rsidR="00832FA8" w:rsidRDefault="00832FA8">
            <w:pPr>
              <w:numPr>
                <w:ilvl w:val="12"/>
                <w:numId w:val="0"/>
              </w:numPr>
              <w:tabs>
                <w:tab w:val="left" w:pos="1080"/>
              </w:tabs>
              <w:suppressAutoHyphens/>
              <w:jc w:val="center"/>
              <w:rPr>
                <w:sz w:val="20"/>
              </w:rPr>
              <w:pPrChange w:id="466" w:author="GONZALES, JACOB L CIV USAF AFMC AFLCMC/LZPTP" w:date="2022-02-08T10:55:00Z">
                <w:pPr>
                  <w:pageBreakBefore/>
                  <w:numPr>
                    <w:ilvl w:val="12"/>
                  </w:numPr>
                  <w:tabs>
                    <w:tab w:val="left" w:pos="1080"/>
                  </w:tabs>
                  <w:suppressAutoHyphens/>
                  <w:jc w:val="center"/>
                </w:pPr>
              </w:pPrChange>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0CE9FC94" w14:textId="77777777" w:rsidTr="007A25A2">
        <w:trPr>
          <w:gridAfter w:val="1"/>
          <w:wAfter w:w="7" w:type="dxa"/>
        </w:trPr>
        <w:tc>
          <w:tcPr>
            <w:tcW w:w="6570" w:type="dxa"/>
            <w:gridSpan w:val="2"/>
            <w:tcMar>
              <w:top w:w="29" w:type="dxa"/>
              <w:left w:w="115" w:type="dxa"/>
              <w:bottom w:w="29" w:type="dxa"/>
              <w:right w:w="115" w:type="dxa"/>
            </w:tcMar>
            <w:vAlign w:val="center"/>
          </w:tcPr>
          <w:p w14:paraId="4CEC728A" w14:textId="77777777" w:rsidR="00832FA8" w:rsidRDefault="00832FA8">
            <w:pPr>
              <w:numPr>
                <w:ilvl w:val="12"/>
                <w:numId w:val="0"/>
              </w:numPr>
              <w:tabs>
                <w:tab w:val="left" w:pos="-720"/>
              </w:tabs>
              <w:suppressAutoHyphens/>
              <w:ind w:left="979" w:right="-202" w:hanging="979"/>
              <w:rPr>
                <w:sz w:val="20"/>
              </w:rPr>
              <w:pPrChange w:id="467" w:author="GONZALES, JACOB L CIV USAF AFMC AFLCMC/LZPTP" w:date="2022-02-08T10:55:00Z">
                <w:pPr>
                  <w:numPr>
                    <w:ilvl w:val="12"/>
                  </w:numPr>
                  <w:tabs>
                    <w:tab w:val="left" w:pos="-720"/>
                  </w:tabs>
                  <w:suppressAutoHyphens/>
                  <w:ind w:right="-198"/>
                </w:pPr>
              </w:pPrChange>
            </w:pPr>
            <w:r>
              <w:rPr>
                <w:sz w:val="20"/>
              </w:rPr>
              <w:tab/>
              <w:t>(3)  Depot Maintenance</w:t>
            </w:r>
          </w:p>
        </w:tc>
        <w:tc>
          <w:tcPr>
            <w:tcW w:w="2070" w:type="dxa"/>
            <w:gridSpan w:val="3"/>
            <w:tcMar>
              <w:top w:w="29" w:type="dxa"/>
              <w:left w:w="115" w:type="dxa"/>
              <w:bottom w:w="29" w:type="dxa"/>
              <w:right w:w="115" w:type="dxa"/>
            </w:tcMar>
            <w:vAlign w:val="center"/>
          </w:tcPr>
          <w:p w14:paraId="25F303A8" w14:textId="77777777" w:rsidR="00832FA8" w:rsidRDefault="00832FA8">
            <w:pPr>
              <w:numPr>
                <w:ilvl w:val="12"/>
                <w:numId w:val="0"/>
              </w:numPr>
              <w:tabs>
                <w:tab w:val="right" w:leader="dot" w:pos="1872"/>
              </w:tabs>
              <w:suppressAutoHyphens/>
              <w:rPr>
                <w:sz w:val="20"/>
              </w:rPr>
              <w:pPrChange w:id="468" w:author="GONZALES, JACOB L CIV USAF AFMC AFLCMC/LZPTP" w:date="2022-02-08T10:55:00Z">
                <w:pPr>
                  <w:numPr>
                    <w:ilvl w:val="12"/>
                  </w:numPr>
                  <w:tabs>
                    <w:tab w:val="left" w:pos="-720"/>
                  </w:tabs>
                  <w:suppressAutoHyphens/>
                  <w:ind w:right="-187"/>
                </w:pPr>
              </w:pPrChange>
            </w:pPr>
          </w:p>
        </w:tc>
        <w:tc>
          <w:tcPr>
            <w:tcW w:w="1080" w:type="dxa"/>
            <w:gridSpan w:val="2"/>
            <w:tcMar>
              <w:top w:w="29" w:type="dxa"/>
              <w:left w:w="115" w:type="dxa"/>
              <w:bottom w:w="29" w:type="dxa"/>
              <w:right w:w="115" w:type="dxa"/>
            </w:tcMar>
            <w:vAlign w:val="center"/>
          </w:tcPr>
          <w:p w14:paraId="76E0109B"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61F16E37" w14:textId="77777777" w:rsidTr="007A25A2">
        <w:trPr>
          <w:gridAfter w:val="1"/>
          <w:wAfter w:w="7" w:type="dxa"/>
        </w:trPr>
        <w:tc>
          <w:tcPr>
            <w:tcW w:w="6570" w:type="dxa"/>
            <w:gridSpan w:val="2"/>
            <w:tcMar>
              <w:top w:w="29" w:type="dxa"/>
              <w:left w:w="115" w:type="dxa"/>
              <w:bottom w:w="29" w:type="dxa"/>
              <w:right w:w="115" w:type="dxa"/>
            </w:tcMar>
            <w:vAlign w:val="center"/>
          </w:tcPr>
          <w:p w14:paraId="078B6D65" w14:textId="139709FD" w:rsidR="00832FA8" w:rsidRDefault="00832FA8">
            <w:pPr>
              <w:numPr>
                <w:ilvl w:val="12"/>
                <w:numId w:val="0"/>
              </w:numPr>
              <w:tabs>
                <w:tab w:val="left" w:pos="-720"/>
              </w:tabs>
              <w:suppressAutoHyphens/>
              <w:ind w:left="972" w:right="-198" w:hanging="972"/>
              <w:rPr>
                <w:sz w:val="20"/>
              </w:rPr>
              <w:pPrChange w:id="469" w:author="GONZALES, JACOB L CIV USAF AFMC AFLCMC/LZPTP" w:date="2022-02-08T10:55:00Z">
                <w:pPr>
                  <w:numPr>
                    <w:ilvl w:val="12"/>
                  </w:numPr>
                  <w:tabs>
                    <w:tab w:val="left" w:pos="-720"/>
                  </w:tabs>
                  <w:suppressAutoHyphens/>
                  <w:ind w:right="-198"/>
                </w:pPr>
              </w:pPrChange>
            </w:pPr>
            <w:del w:id="470" w:author="GONZALES, JACOB L CIV USAF AFMC AFLCMC/LZPTP" w:date="2022-02-08T10:55:00Z">
              <w:r>
                <w:rPr>
                  <w:sz w:val="20"/>
                </w:rPr>
                <w:delText xml:space="preserve">              </w:delText>
              </w:r>
            </w:del>
            <w:ins w:id="471" w:author="GONZALES, JACOB L CIV USAF AFMC AFLCMC/LZPTP" w:date="2022-02-08T10:55:00Z">
              <w:r>
                <w:rPr>
                  <w:sz w:val="20"/>
                </w:rPr>
                <w:tab/>
              </w:r>
            </w:ins>
            <w:r>
              <w:rPr>
                <w:sz w:val="20"/>
              </w:rPr>
              <w:t>(4)  Combined (I&amp;D) Maintenance</w:t>
            </w:r>
          </w:p>
        </w:tc>
        <w:tc>
          <w:tcPr>
            <w:tcW w:w="2070" w:type="dxa"/>
            <w:gridSpan w:val="3"/>
            <w:tcMar>
              <w:top w:w="29" w:type="dxa"/>
              <w:left w:w="115" w:type="dxa"/>
              <w:bottom w:w="29" w:type="dxa"/>
              <w:right w:w="115" w:type="dxa"/>
            </w:tcMar>
            <w:vAlign w:val="center"/>
          </w:tcPr>
          <w:p w14:paraId="0AF074F1"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5C2EC56"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22359F57" w14:textId="77777777" w:rsidTr="007A25A2">
        <w:trPr>
          <w:gridAfter w:val="1"/>
          <w:wAfter w:w="7" w:type="dxa"/>
        </w:trPr>
        <w:tc>
          <w:tcPr>
            <w:tcW w:w="6570" w:type="dxa"/>
            <w:gridSpan w:val="2"/>
            <w:tcMar>
              <w:top w:w="29" w:type="dxa"/>
              <w:left w:w="115" w:type="dxa"/>
              <w:bottom w:w="29" w:type="dxa"/>
              <w:right w:w="115" w:type="dxa"/>
            </w:tcMar>
            <w:vAlign w:val="center"/>
          </w:tcPr>
          <w:p w14:paraId="061E1F0F" w14:textId="2466E72F" w:rsidR="00832FA8" w:rsidRDefault="00832FA8" w:rsidP="007A25A2">
            <w:pPr>
              <w:numPr>
                <w:ilvl w:val="12"/>
                <w:numId w:val="0"/>
              </w:numPr>
              <w:tabs>
                <w:tab w:val="left" w:pos="-720"/>
              </w:tabs>
              <w:suppressAutoHyphens/>
              <w:ind w:left="972" w:right="-198" w:hanging="972"/>
              <w:rPr>
                <w:sz w:val="20"/>
              </w:rPr>
            </w:pPr>
            <w:del w:id="472" w:author="GONZALES, JACOB L CIV USAF AFMC AFLCMC/LZPTP" w:date="2022-02-08T10:55:00Z">
              <w:r>
                <w:rPr>
                  <w:sz w:val="20"/>
                </w:rPr>
                <w:delText xml:space="preserve">              </w:delText>
              </w:r>
            </w:del>
            <w:ins w:id="473" w:author="GONZALES, JACOB L CIV USAF AFMC AFLCMC/LZPTP" w:date="2022-02-08T10:55:00Z">
              <w:r>
                <w:rPr>
                  <w:sz w:val="20"/>
                </w:rPr>
                <w:tab/>
              </w:r>
            </w:ins>
            <w:r>
              <w:rPr>
                <w:sz w:val="20"/>
              </w:rPr>
              <w:t>(5)  On Condition Maintenance</w:t>
            </w:r>
          </w:p>
        </w:tc>
        <w:tc>
          <w:tcPr>
            <w:tcW w:w="2070" w:type="dxa"/>
            <w:gridSpan w:val="3"/>
            <w:tcMar>
              <w:top w:w="29" w:type="dxa"/>
              <w:left w:w="115" w:type="dxa"/>
              <w:bottom w:w="29" w:type="dxa"/>
              <w:right w:w="115" w:type="dxa"/>
            </w:tcMar>
            <w:vAlign w:val="center"/>
          </w:tcPr>
          <w:p w14:paraId="4C9A2537"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092939C"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1BC079F3" w14:textId="77777777" w:rsidTr="007A25A2">
        <w:trPr>
          <w:gridAfter w:val="1"/>
          <w:wAfter w:w="7" w:type="dxa"/>
        </w:trPr>
        <w:tc>
          <w:tcPr>
            <w:tcW w:w="6570" w:type="dxa"/>
            <w:gridSpan w:val="2"/>
            <w:tcMar>
              <w:top w:w="29" w:type="dxa"/>
              <w:left w:w="115" w:type="dxa"/>
              <w:bottom w:w="29" w:type="dxa"/>
              <w:right w:w="115" w:type="dxa"/>
            </w:tcMar>
            <w:vAlign w:val="center"/>
          </w:tcPr>
          <w:p w14:paraId="7E2E9402" w14:textId="1ABFB95D" w:rsidR="00832FA8" w:rsidRDefault="00832FA8">
            <w:pPr>
              <w:numPr>
                <w:ilvl w:val="12"/>
                <w:numId w:val="0"/>
              </w:numPr>
              <w:tabs>
                <w:tab w:val="left" w:pos="-720"/>
              </w:tabs>
              <w:suppressAutoHyphens/>
              <w:ind w:left="706" w:right="-198" w:hanging="706"/>
              <w:rPr>
                <w:sz w:val="20"/>
              </w:rPr>
              <w:pPrChange w:id="474" w:author="GONZALES, JACOB L CIV USAF AFMC AFLCMC/LZPTP" w:date="2022-02-08T10:55:00Z">
                <w:pPr>
                  <w:numPr>
                    <w:ilvl w:val="12"/>
                  </w:numPr>
                  <w:tabs>
                    <w:tab w:val="left" w:pos="-720"/>
                  </w:tabs>
                  <w:suppressAutoHyphens/>
                  <w:ind w:right="-202"/>
                </w:pPr>
              </w:pPrChange>
            </w:pPr>
            <w:del w:id="475" w:author="GONZALES, JACOB L CIV USAF AFMC AFLCMC/LZPTP" w:date="2022-02-08T10:55:00Z">
              <w:r>
                <w:rPr>
                  <w:sz w:val="20"/>
                </w:rPr>
                <w:delText xml:space="preserve">         </w:delText>
              </w:r>
            </w:del>
            <w:ins w:id="476" w:author="GONZALES, JACOB L CIV USAF AFMC AFLCMC/LZPTP" w:date="2022-02-08T10:55:00Z">
              <w:r>
                <w:rPr>
                  <w:sz w:val="20"/>
                </w:rPr>
                <w:tab/>
              </w:r>
            </w:ins>
            <w:r>
              <w:rPr>
                <w:sz w:val="20"/>
              </w:rPr>
              <w:t>b.  Operation &amp; Maintenance Instruction Manuals</w:t>
            </w:r>
          </w:p>
        </w:tc>
        <w:tc>
          <w:tcPr>
            <w:tcW w:w="2070" w:type="dxa"/>
            <w:gridSpan w:val="3"/>
            <w:tcMar>
              <w:top w:w="29" w:type="dxa"/>
              <w:left w:w="115" w:type="dxa"/>
              <w:bottom w:w="29" w:type="dxa"/>
              <w:right w:w="115" w:type="dxa"/>
            </w:tcMar>
            <w:vAlign w:val="center"/>
          </w:tcPr>
          <w:p w14:paraId="5BF114E6"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ABBA547"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7310D7BF" w14:textId="77777777" w:rsidTr="007A25A2">
        <w:trPr>
          <w:gridAfter w:val="1"/>
          <w:wAfter w:w="7" w:type="dxa"/>
        </w:trPr>
        <w:tc>
          <w:tcPr>
            <w:tcW w:w="6570" w:type="dxa"/>
            <w:gridSpan w:val="2"/>
            <w:tcMar>
              <w:top w:w="29" w:type="dxa"/>
              <w:left w:w="115" w:type="dxa"/>
              <w:bottom w:w="29" w:type="dxa"/>
              <w:right w:w="115" w:type="dxa"/>
            </w:tcMar>
            <w:vAlign w:val="center"/>
          </w:tcPr>
          <w:p w14:paraId="42131AFF" w14:textId="4836DC9B" w:rsidR="00832FA8" w:rsidRDefault="00832FA8">
            <w:pPr>
              <w:numPr>
                <w:ilvl w:val="12"/>
                <w:numId w:val="0"/>
              </w:numPr>
              <w:tabs>
                <w:tab w:val="left" w:pos="-720"/>
              </w:tabs>
              <w:suppressAutoHyphens/>
              <w:ind w:left="706" w:right="-198" w:hanging="706"/>
              <w:rPr>
                <w:sz w:val="20"/>
              </w:rPr>
              <w:pPrChange w:id="477" w:author="GONZALES, JACOB L CIV USAF AFMC AFLCMC/LZPTP" w:date="2022-02-08T10:55:00Z">
                <w:pPr>
                  <w:numPr>
                    <w:ilvl w:val="12"/>
                  </w:numPr>
                  <w:tabs>
                    <w:tab w:val="left" w:pos="-720"/>
                  </w:tabs>
                  <w:suppressAutoHyphens/>
                  <w:ind w:right="-198"/>
                </w:pPr>
              </w:pPrChange>
            </w:pPr>
            <w:del w:id="478" w:author="GONZALES, JACOB L CIV USAF AFMC AFLCMC/LZPTP" w:date="2022-02-08T10:55:00Z">
              <w:r>
                <w:rPr>
                  <w:sz w:val="20"/>
                </w:rPr>
                <w:delText xml:space="preserve">         </w:delText>
              </w:r>
            </w:del>
            <w:ins w:id="479" w:author="GONZALES, JACOB L CIV USAF AFMC AFLCMC/LZPTP" w:date="2022-02-08T10:55:00Z">
              <w:r>
                <w:rPr>
                  <w:sz w:val="20"/>
                </w:rPr>
                <w:tab/>
              </w:r>
            </w:ins>
            <w:r>
              <w:rPr>
                <w:sz w:val="20"/>
              </w:rPr>
              <w:t>c.  Special Manuals</w:t>
            </w:r>
          </w:p>
        </w:tc>
        <w:tc>
          <w:tcPr>
            <w:tcW w:w="2070" w:type="dxa"/>
            <w:gridSpan w:val="3"/>
            <w:tcMar>
              <w:top w:w="29" w:type="dxa"/>
              <w:left w:w="115" w:type="dxa"/>
              <w:bottom w:w="29" w:type="dxa"/>
              <w:right w:w="115" w:type="dxa"/>
            </w:tcMar>
            <w:vAlign w:val="center"/>
          </w:tcPr>
          <w:p w14:paraId="71FF798E" w14:textId="77777777" w:rsidR="00832FA8" w:rsidRDefault="00832FA8">
            <w:pPr>
              <w:numPr>
                <w:ilvl w:val="12"/>
                <w:numId w:val="0"/>
              </w:numPr>
              <w:tabs>
                <w:tab w:val="left" w:pos="-720"/>
              </w:tabs>
              <w:suppressAutoHyphens/>
              <w:ind w:right="-187"/>
              <w:rPr>
                <w:sz w:val="20"/>
              </w:rPr>
              <w:pPrChange w:id="480" w:author="GONZALES, JACOB L CIV USAF AFMC AFLCMC/LZPTP" w:date="2022-02-08T10:55:00Z">
                <w:pPr>
                  <w:numPr>
                    <w:ilvl w:val="12"/>
                  </w:numPr>
                  <w:tabs>
                    <w:tab w:val="right" w:leader="dot" w:pos="1872"/>
                  </w:tabs>
                  <w:suppressAutoHyphens/>
                </w:pPr>
              </w:pPrChange>
            </w:pPr>
          </w:p>
        </w:tc>
        <w:tc>
          <w:tcPr>
            <w:tcW w:w="1080" w:type="dxa"/>
            <w:gridSpan w:val="2"/>
            <w:tcMar>
              <w:top w:w="29" w:type="dxa"/>
              <w:left w:w="115" w:type="dxa"/>
              <w:bottom w:w="29" w:type="dxa"/>
              <w:right w:w="115" w:type="dxa"/>
            </w:tcMar>
            <w:vAlign w:val="center"/>
          </w:tcPr>
          <w:p w14:paraId="70E74361" w14:textId="77777777" w:rsidR="00832FA8" w:rsidRDefault="00832FA8" w:rsidP="007A25A2">
            <w:pPr>
              <w:numPr>
                <w:ilvl w:val="12"/>
                <w:numId w:val="0"/>
              </w:numPr>
              <w:tabs>
                <w:tab w:val="left" w:pos="1080"/>
              </w:tabs>
              <w:suppressAutoHyphens/>
              <w:jc w:val="center"/>
              <w:rPr>
                <w:sz w:val="20"/>
              </w:rPr>
            </w:pPr>
          </w:p>
        </w:tc>
      </w:tr>
      <w:tr w:rsidR="00832FA8" w14:paraId="2ABA253E" w14:textId="77777777" w:rsidTr="007A25A2">
        <w:trPr>
          <w:gridAfter w:val="1"/>
          <w:wAfter w:w="7" w:type="dxa"/>
        </w:trPr>
        <w:tc>
          <w:tcPr>
            <w:tcW w:w="6570" w:type="dxa"/>
            <w:gridSpan w:val="2"/>
            <w:tcMar>
              <w:top w:w="29" w:type="dxa"/>
              <w:left w:w="115" w:type="dxa"/>
              <w:bottom w:w="29" w:type="dxa"/>
              <w:right w:w="115" w:type="dxa"/>
            </w:tcMar>
            <w:vAlign w:val="center"/>
          </w:tcPr>
          <w:p w14:paraId="6831AFCC" w14:textId="7BBA0C82" w:rsidR="00832FA8" w:rsidRDefault="00832FA8" w:rsidP="007A25A2">
            <w:pPr>
              <w:numPr>
                <w:ilvl w:val="12"/>
                <w:numId w:val="0"/>
              </w:numPr>
              <w:tabs>
                <w:tab w:val="left" w:pos="-720"/>
              </w:tabs>
              <w:suppressAutoHyphens/>
              <w:ind w:left="972" w:right="-198" w:hanging="972"/>
              <w:rPr>
                <w:sz w:val="20"/>
              </w:rPr>
            </w:pPr>
            <w:del w:id="481" w:author="GONZALES, JACOB L CIV USAF AFMC AFLCMC/LZPTP" w:date="2022-02-08T10:55:00Z">
              <w:r>
                <w:rPr>
                  <w:sz w:val="20"/>
                </w:rPr>
                <w:delText xml:space="preserve">              </w:delText>
              </w:r>
            </w:del>
            <w:ins w:id="482" w:author="GONZALES, JACOB L CIV USAF AFMC AFLCMC/LZPTP" w:date="2022-02-08T10:55:00Z">
              <w:r>
                <w:rPr>
                  <w:sz w:val="20"/>
                </w:rPr>
                <w:tab/>
              </w:r>
            </w:ins>
            <w:r>
              <w:rPr>
                <w:sz w:val="20"/>
              </w:rPr>
              <w:t>(1)  Aircraft Engine Testing and Trending Procedures</w:t>
            </w:r>
          </w:p>
        </w:tc>
        <w:tc>
          <w:tcPr>
            <w:tcW w:w="2070" w:type="dxa"/>
            <w:gridSpan w:val="3"/>
            <w:tcMar>
              <w:top w:w="29" w:type="dxa"/>
              <w:left w:w="115" w:type="dxa"/>
              <w:bottom w:w="29" w:type="dxa"/>
              <w:right w:w="115" w:type="dxa"/>
            </w:tcMar>
            <w:vAlign w:val="center"/>
          </w:tcPr>
          <w:p w14:paraId="55321739" w14:textId="77777777" w:rsidR="00832FA8" w:rsidRDefault="00832FA8">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DB1D80B"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7EA8E038" w14:textId="77777777" w:rsidTr="007A25A2">
        <w:trPr>
          <w:gridAfter w:val="1"/>
          <w:wAfter w:w="7" w:type="dxa"/>
        </w:trPr>
        <w:tc>
          <w:tcPr>
            <w:tcW w:w="6570" w:type="dxa"/>
            <w:gridSpan w:val="2"/>
            <w:tcMar>
              <w:top w:w="29" w:type="dxa"/>
              <w:left w:w="115" w:type="dxa"/>
              <w:bottom w:w="29" w:type="dxa"/>
              <w:right w:w="115" w:type="dxa"/>
            </w:tcMar>
            <w:vAlign w:val="center"/>
          </w:tcPr>
          <w:p w14:paraId="4233901E" w14:textId="77777777" w:rsidR="00832FA8" w:rsidRDefault="00832FA8">
            <w:pPr>
              <w:numPr>
                <w:ilvl w:val="12"/>
                <w:numId w:val="0"/>
              </w:numPr>
              <w:tabs>
                <w:tab w:val="left" w:pos="-720"/>
              </w:tabs>
              <w:suppressAutoHyphens/>
              <w:ind w:left="972" w:right="-198" w:hanging="972"/>
              <w:rPr>
                <w:sz w:val="20"/>
              </w:rPr>
              <w:pPrChange w:id="483" w:author="GONZALES, JACOB L CIV USAF AFMC AFLCMC/LZPTP" w:date="2022-02-08T10:55:00Z">
                <w:pPr>
                  <w:numPr>
                    <w:ilvl w:val="12"/>
                  </w:numPr>
                  <w:tabs>
                    <w:tab w:val="left" w:pos="-720"/>
                  </w:tabs>
                  <w:suppressAutoHyphens/>
                  <w:ind w:right="-198"/>
                </w:pPr>
              </w:pPrChange>
            </w:pPr>
            <w:r>
              <w:rPr>
                <w:sz w:val="20"/>
              </w:rPr>
              <w:tab/>
              <w:t>(2)  Aircraft Power Package Testing Procedures</w:t>
            </w:r>
          </w:p>
        </w:tc>
        <w:tc>
          <w:tcPr>
            <w:tcW w:w="2070" w:type="dxa"/>
            <w:gridSpan w:val="3"/>
            <w:tcMar>
              <w:top w:w="29" w:type="dxa"/>
              <w:left w:w="115" w:type="dxa"/>
              <w:bottom w:w="29" w:type="dxa"/>
              <w:right w:w="115" w:type="dxa"/>
            </w:tcMar>
            <w:vAlign w:val="center"/>
          </w:tcPr>
          <w:p w14:paraId="4F2CAB82" w14:textId="77777777" w:rsidR="00832FA8" w:rsidRDefault="00832FA8">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FBC878B"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3558E2B7" w14:textId="77777777" w:rsidTr="007A25A2">
        <w:trPr>
          <w:gridAfter w:val="1"/>
          <w:wAfter w:w="7" w:type="dxa"/>
        </w:trPr>
        <w:tc>
          <w:tcPr>
            <w:tcW w:w="6570" w:type="dxa"/>
            <w:gridSpan w:val="2"/>
            <w:tcMar>
              <w:top w:w="29" w:type="dxa"/>
              <w:left w:w="115" w:type="dxa"/>
              <w:bottom w:w="29" w:type="dxa"/>
              <w:right w:w="115" w:type="dxa"/>
            </w:tcMar>
            <w:vAlign w:val="center"/>
          </w:tcPr>
          <w:p w14:paraId="2FAEC6F2" w14:textId="77777777" w:rsidR="00832FA8" w:rsidRDefault="00832FA8">
            <w:pPr>
              <w:numPr>
                <w:ilvl w:val="12"/>
                <w:numId w:val="0"/>
              </w:numPr>
              <w:tabs>
                <w:tab w:val="left" w:pos="-720"/>
              </w:tabs>
              <w:suppressAutoHyphens/>
              <w:ind w:left="972" w:right="-198" w:hanging="972"/>
              <w:rPr>
                <w:sz w:val="20"/>
              </w:rPr>
              <w:pPrChange w:id="484" w:author="GONZALES, JACOB L CIV USAF AFMC AFLCMC/LZPTP" w:date="2022-02-08T10:55:00Z">
                <w:pPr>
                  <w:numPr>
                    <w:ilvl w:val="12"/>
                  </w:numPr>
                  <w:tabs>
                    <w:tab w:val="left" w:pos="-720"/>
                  </w:tabs>
                  <w:suppressAutoHyphens/>
                  <w:ind w:right="-198"/>
                </w:pPr>
              </w:pPrChange>
            </w:pPr>
            <w:r>
              <w:rPr>
                <w:sz w:val="20"/>
              </w:rPr>
              <w:tab/>
              <w:t>(3)  Static Firing of Missile Motors</w:t>
            </w:r>
          </w:p>
        </w:tc>
        <w:tc>
          <w:tcPr>
            <w:tcW w:w="2070" w:type="dxa"/>
            <w:gridSpan w:val="3"/>
            <w:tcMar>
              <w:top w:w="29" w:type="dxa"/>
              <w:left w:w="115" w:type="dxa"/>
              <w:bottom w:w="29" w:type="dxa"/>
              <w:right w:w="115" w:type="dxa"/>
            </w:tcMar>
            <w:vAlign w:val="center"/>
          </w:tcPr>
          <w:p w14:paraId="5F12FC77" w14:textId="77777777" w:rsidR="00832FA8" w:rsidRDefault="00832FA8">
            <w:pPr>
              <w:numPr>
                <w:ilvl w:val="12"/>
                <w:numId w:val="0"/>
              </w:numPr>
              <w:tabs>
                <w:tab w:val="right" w:leader="dot" w:pos="1872"/>
              </w:tabs>
              <w:suppressAutoHyphens/>
              <w:rPr>
                <w:sz w:val="20"/>
              </w:rPr>
              <w:pPrChange w:id="485" w:author="GONZALES, JACOB L CIV USAF AFMC AFLCMC/LZPTP" w:date="2022-02-08T10:55:00Z">
                <w:pPr>
                  <w:numPr>
                    <w:ilvl w:val="12"/>
                  </w:numPr>
                  <w:tabs>
                    <w:tab w:val="left" w:pos="-720"/>
                  </w:tabs>
                  <w:suppressAutoHyphens/>
                  <w:ind w:right="-187"/>
                </w:pPr>
              </w:pPrChange>
            </w:pPr>
          </w:p>
        </w:tc>
        <w:tc>
          <w:tcPr>
            <w:tcW w:w="1080" w:type="dxa"/>
            <w:gridSpan w:val="2"/>
            <w:tcMar>
              <w:top w:w="29" w:type="dxa"/>
              <w:left w:w="115" w:type="dxa"/>
              <w:bottom w:w="29" w:type="dxa"/>
              <w:right w:w="115" w:type="dxa"/>
            </w:tcMar>
            <w:vAlign w:val="center"/>
          </w:tcPr>
          <w:p w14:paraId="766C572A"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44442EC9" w14:textId="77777777" w:rsidTr="007A25A2">
        <w:trPr>
          <w:gridAfter w:val="1"/>
          <w:wAfter w:w="7" w:type="dxa"/>
        </w:trPr>
        <w:tc>
          <w:tcPr>
            <w:tcW w:w="6570" w:type="dxa"/>
            <w:gridSpan w:val="2"/>
            <w:tcMar>
              <w:top w:w="29" w:type="dxa"/>
              <w:left w:w="115" w:type="dxa"/>
              <w:bottom w:w="29" w:type="dxa"/>
              <w:right w:w="115" w:type="dxa"/>
            </w:tcMar>
            <w:vAlign w:val="center"/>
          </w:tcPr>
          <w:p w14:paraId="2DFE5515" w14:textId="2B7ECE24" w:rsidR="00832FA8" w:rsidRDefault="00832FA8" w:rsidP="007A25A2">
            <w:pPr>
              <w:numPr>
                <w:ilvl w:val="12"/>
                <w:numId w:val="0"/>
              </w:numPr>
              <w:tabs>
                <w:tab w:val="left" w:pos="-720"/>
              </w:tabs>
              <w:suppressAutoHyphens/>
              <w:ind w:left="972" w:right="-198" w:hanging="972"/>
              <w:rPr>
                <w:sz w:val="20"/>
              </w:rPr>
            </w:pPr>
            <w:del w:id="486" w:author="GONZALES, JACOB L CIV USAF AFMC AFLCMC/LZPTP" w:date="2022-02-08T10:55:00Z">
              <w:r>
                <w:rPr>
                  <w:sz w:val="20"/>
                </w:rPr>
                <w:delText xml:space="preserve">              </w:delText>
              </w:r>
            </w:del>
            <w:ins w:id="487" w:author="GONZALES, JACOB L CIV USAF AFMC AFLCMC/LZPTP" w:date="2022-02-08T10:55:00Z">
              <w:r>
                <w:rPr>
                  <w:sz w:val="20"/>
                </w:rPr>
                <w:tab/>
              </w:r>
            </w:ins>
            <w:r>
              <w:rPr>
                <w:sz w:val="20"/>
              </w:rPr>
              <w:t>(4)  System Peculiar Corrosion Control</w:t>
            </w:r>
          </w:p>
        </w:tc>
        <w:tc>
          <w:tcPr>
            <w:tcW w:w="2070" w:type="dxa"/>
            <w:gridSpan w:val="3"/>
            <w:tcMar>
              <w:top w:w="29" w:type="dxa"/>
              <w:left w:w="115" w:type="dxa"/>
              <w:bottom w:w="29" w:type="dxa"/>
              <w:right w:w="115" w:type="dxa"/>
            </w:tcMar>
            <w:vAlign w:val="center"/>
          </w:tcPr>
          <w:p w14:paraId="1112CEDD" w14:textId="77777777" w:rsidR="00832FA8" w:rsidRDefault="00832FA8">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1996ABA9"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6F580FAA" w14:textId="77777777" w:rsidTr="007A25A2">
        <w:trPr>
          <w:gridAfter w:val="1"/>
          <w:wAfter w:w="7" w:type="dxa"/>
        </w:trPr>
        <w:tc>
          <w:tcPr>
            <w:tcW w:w="6570" w:type="dxa"/>
            <w:gridSpan w:val="2"/>
            <w:tcMar>
              <w:top w:w="29" w:type="dxa"/>
              <w:left w:w="115" w:type="dxa"/>
              <w:bottom w:w="29" w:type="dxa"/>
              <w:right w:w="115" w:type="dxa"/>
            </w:tcMar>
            <w:vAlign w:val="center"/>
          </w:tcPr>
          <w:p w14:paraId="06C3BE4C" w14:textId="3AB6F8BF" w:rsidR="00832FA8" w:rsidRDefault="00832FA8" w:rsidP="007A25A2">
            <w:pPr>
              <w:numPr>
                <w:ilvl w:val="12"/>
                <w:numId w:val="0"/>
              </w:numPr>
              <w:tabs>
                <w:tab w:val="left" w:pos="-720"/>
              </w:tabs>
              <w:suppressAutoHyphens/>
              <w:ind w:left="972" w:right="-198" w:hanging="972"/>
              <w:rPr>
                <w:sz w:val="20"/>
              </w:rPr>
            </w:pPr>
            <w:del w:id="488" w:author="GONZALES, JACOB L CIV USAF AFMC AFLCMC/LZPTP" w:date="2022-02-08T10:55:00Z">
              <w:r>
                <w:rPr>
                  <w:sz w:val="20"/>
                </w:rPr>
                <w:delText xml:space="preserve">              </w:delText>
              </w:r>
            </w:del>
            <w:ins w:id="489" w:author="GONZALES, JACOB L CIV USAF AFMC AFLCMC/LZPTP" w:date="2022-02-08T10:55:00Z">
              <w:r>
                <w:rPr>
                  <w:sz w:val="20"/>
                </w:rPr>
                <w:tab/>
              </w:r>
            </w:ins>
            <w:r>
              <w:rPr>
                <w:sz w:val="20"/>
              </w:rPr>
              <w:t>(5)  Nondestructive Inspection (NDI)</w:t>
            </w:r>
          </w:p>
        </w:tc>
        <w:tc>
          <w:tcPr>
            <w:tcW w:w="2070" w:type="dxa"/>
            <w:gridSpan w:val="3"/>
            <w:tcMar>
              <w:top w:w="29" w:type="dxa"/>
              <w:left w:w="115" w:type="dxa"/>
              <w:bottom w:w="29" w:type="dxa"/>
              <w:right w:w="115" w:type="dxa"/>
            </w:tcMar>
            <w:vAlign w:val="center"/>
          </w:tcPr>
          <w:p w14:paraId="1E6824F4" w14:textId="77777777" w:rsidR="00832FA8" w:rsidRDefault="00832FA8">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1C5E7916"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49D6F981" w14:textId="77777777" w:rsidTr="007A25A2">
        <w:trPr>
          <w:gridAfter w:val="1"/>
          <w:wAfter w:w="7" w:type="dxa"/>
        </w:trPr>
        <w:tc>
          <w:tcPr>
            <w:tcW w:w="6570" w:type="dxa"/>
            <w:gridSpan w:val="2"/>
            <w:tcMar>
              <w:top w:w="29" w:type="dxa"/>
              <w:left w:w="115" w:type="dxa"/>
              <w:bottom w:w="29" w:type="dxa"/>
              <w:right w:w="115" w:type="dxa"/>
            </w:tcMar>
            <w:vAlign w:val="center"/>
          </w:tcPr>
          <w:p w14:paraId="205DE253" w14:textId="18717DAC" w:rsidR="00832FA8" w:rsidRDefault="00832FA8" w:rsidP="007A25A2">
            <w:pPr>
              <w:numPr>
                <w:ilvl w:val="12"/>
                <w:numId w:val="0"/>
              </w:numPr>
              <w:tabs>
                <w:tab w:val="left" w:pos="-720"/>
              </w:tabs>
              <w:suppressAutoHyphens/>
              <w:ind w:left="972" w:right="-198" w:hanging="972"/>
              <w:rPr>
                <w:sz w:val="20"/>
              </w:rPr>
            </w:pPr>
            <w:del w:id="490" w:author="GONZALES, JACOB L CIV USAF AFMC AFLCMC/LZPTP" w:date="2022-02-08T10:55:00Z">
              <w:r>
                <w:rPr>
                  <w:sz w:val="20"/>
                </w:rPr>
                <w:delText xml:space="preserve">              </w:delText>
              </w:r>
            </w:del>
            <w:ins w:id="491" w:author="GONZALES, JACOB L CIV USAF AFMC AFLCMC/LZPTP" w:date="2022-02-08T10:55:00Z">
              <w:r>
                <w:rPr>
                  <w:sz w:val="20"/>
                </w:rPr>
                <w:tab/>
              </w:r>
            </w:ins>
            <w:r>
              <w:rPr>
                <w:sz w:val="20"/>
              </w:rPr>
              <w:t>(6)  Aircraft Structural Integrity Program (ASIP)</w:t>
            </w:r>
          </w:p>
        </w:tc>
        <w:tc>
          <w:tcPr>
            <w:tcW w:w="2070" w:type="dxa"/>
            <w:gridSpan w:val="3"/>
            <w:tcMar>
              <w:top w:w="29" w:type="dxa"/>
              <w:left w:w="115" w:type="dxa"/>
              <w:bottom w:w="29" w:type="dxa"/>
              <w:right w:w="115" w:type="dxa"/>
            </w:tcMar>
            <w:vAlign w:val="center"/>
          </w:tcPr>
          <w:p w14:paraId="4CC03D7A" w14:textId="77777777" w:rsidR="00832FA8" w:rsidRDefault="00832FA8">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6035B6C"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37275CA9" w14:textId="77777777" w:rsidTr="007A25A2">
        <w:trPr>
          <w:gridAfter w:val="1"/>
          <w:wAfter w:w="7" w:type="dxa"/>
        </w:trPr>
        <w:tc>
          <w:tcPr>
            <w:tcW w:w="6570" w:type="dxa"/>
            <w:gridSpan w:val="2"/>
            <w:tcMar>
              <w:top w:w="29" w:type="dxa"/>
              <w:left w:w="115" w:type="dxa"/>
              <w:bottom w:w="29" w:type="dxa"/>
              <w:right w:w="115" w:type="dxa"/>
            </w:tcMar>
            <w:vAlign w:val="center"/>
          </w:tcPr>
          <w:p w14:paraId="572E9757" w14:textId="54EEF17F" w:rsidR="00832FA8" w:rsidRDefault="00832FA8" w:rsidP="007A25A2">
            <w:pPr>
              <w:numPr>
                <w:ilvl w:val="12"/>
                <w:numId w:val="0"/>
              </w:numPr>
              <w:tabs>
                <w:tab w:val="left" w:pos="-720"/>
              </w:tabs>
              <w:suppressAutoHyphens/>
              <w:ind w:left="972" w:right="-198" w:hanging="972"/>
              <w:rPr>
                <w:sz w:val="20"/>
              </w:rPr>
            </w:pPr>
            <w:del w:id="492" w:author="GONZALES, JACOB L CIV USAF AFMC AFLCMC/LZPTP" w:date="2022-02-08T10:55:00Z">
              <w:r>
                <w:rPr>
                  <w:sz w:val="20"/>
                </w:rPr>
                <w:delText xml:space="preserve">              </w:delText>
              </w:r>
            </w:del>
            <w:ins w:id="493" w:author="GONZALES, JACOB L CIV USAF AFMC AFLCMC/LZPTP" w:date="2022-02-08T10:55:00Z">
              <w:r>
                <w:rPr>
                  <w:sz w:val="20"/>
                </w:rPr>
                <w:tab/>
              </w:r>
            </w:ins>
            <w:r>
              <w:rPr>
                <w:sz w:val="20"/>
              </w:rPr>
              <w:t>(7)  ATE Operator Test Procedures</w:t>
            </w:r>
          </w:p>
        </w:tc>
        <w:tc>
          <w:tcPr>
            <w:tcW w:w="2070" w:type="dxa"/>
            <w:gridSpan w:val="3"/>
            <w:tcMar>
              <w:top w:w="29" w:type="dxa"/>
              <w:left w:w="115" w:type="dxa"/>
              <w:bottom w:w="29" w:type="dxa"/>
              <w:right w:w="115" w:type="dxa"/>
            </w:tcMar>
            <w:vAlign w:val="center"/>
          </w:tcPr>
          <w:p w14:paraId="3170B767" w14:textId="77777777" w:rsidR="00832FA8" w:rsidRDefault="00832FA8">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8B93E"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3B74A954" w14:textId="77777777" w:rsidTr="007A25A2">
        <w:trPr>
          <w:gridAfter w:val="1"/>
          <w:wAfter w:w="7" w:type="dxa"/>
        </w:trPr>
        <w:tc>
          <w:tcPr>
            <w:tcW w:w="6570" w:type="dxa"/>
            <w:gridSpan w:val="2"/>
            <w:tcMar>
              <w:top w:w="29" w:type="dxa"/>
              <w:left w:w="115" w:type="dxa"/>
              <w:bottom w:w="29" w:type="dxa"/>
              <w:right w:w="115" w:type="dxa"/>
            </w:tcMar>
            <w:vAlign w:val="center"/>
          </w:tcPr>
          <w:p w14:paraId="7C1A90C3" w14:textId="6DB36FF3" w:rsidR="00832FA8" w:rsidRDefault="00832FA8" w:rsidP="007A25A2">
            <w:pPr>
              <w:numPr>
                <w:ilvl w:val="12"/>
                <w:numId w:val="0"/>
              </w:numPr>
              <w:tabs>
                <w:tab w:val="left" w:pos="-720"/>
              </w:tabs>
              <w:suppressAutoHyphens/>
              <w:ind w:left="972" w:right="-198" w:hanging="972"/>
              <w:rPr>
                <w:sz w:val="20"/>
              </w:rPr>
            </w:pPr>
            <w:del w:id="494" w:author="GONZALES, JACOB L CIV USAF AFMC AFLCMC/LZPTP" w:date="2022-02-08T10:55:00Z">
              <w:r>
                <w:rPr>
                  <w:sz w:val="20"/>
                </w:rPr>
                <w:delText xml:space="preserve">              </w:delText>
              </w:r>
            </w:del>
            <w:ins w:id="495" w:author="GONZALES, JACOB L CIV USAF AFMC AFLCMC/LZPTP" w:date="2022-02-08T10:55:00Z">
              <w:r>
                <w:rPr>
                  <w:sz w:val="20"/>
                </w:rPr>
                <w:tab/>
              </w:r>
            </w:ins>
            <w:r>
              <w:rPr>
                <w:sz w:val="20"/>
              </w:rPr>
              <w:t>(8)  Special Requirements for Storage and Maintenance Procedures; AUR Munitions/Launchers and Associated Support Equipment, Conventional Components and CMBR Agents</w:t>
            </w:r>
          </w:p>
        </w:tc>
        <w:tc>
          <w:tcPr>
            <w:tcW w:w="2070" w:type="dxa"/>
            <w:gridSpan w:val="3"/>
            <w:tcMar>
              <w:top w:w="29" w:type="dxa"/>
              <w:left w:w="115" w:type="dxa"/>
              <w:bottom w:w="29" w:type="dxa"/>
              <w:right w:w="115" w:type="dxa"/>
            </w:tcMar>
            <w:vAlign w:val="center"/>
          </w:tcPr>
          <w:p w14:paraId="22309316" w14:textId="77777777" w:rsidR="00832FA8" w:rsidRDefault="00832FA8">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C876B6A"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p w14:paraId="323092BB" w14:textId="77777777" w:rsidR="00832FA8" w:rsidRDefault="00832FA8" w:rsidP="007A25A2">
            <w:pPr>
              <w:numPr>
                <w:ilvl w:val="12"/>
                <w:numId w:val="0"/>
              </w:numPr>
              <w:tabs>
                <w:tab w:val="left" w:pos="1080"/>
              </w:tabs>
              <w:suppressAutoHyphens/>
              <w:jc w:val="center"/>
              <w:rPr>
                <w:sz w:val="20"/>
              </w:rPr>
            </w:pPr>
          </w:p>
          <w:p w14:paraId="0C79E5E1" w14:textId="77777777" w:rsidR="00832FA8" w:rsidRDefault="00832FA8" w:rsidP="007A25A2">
            <w:pPr>
              <w:numPr>
                <w:ilvl w:val="12"/>
                <w:numId w:val="0"/>
              </w:numPr>
              <w:tabs>
                <w:tab w:val="left" w:pos="1080"/>
              </w:tabs>
              <w:suppressAutoHyphens/>
              <w:jc w:val="center"/>
              <w:rPr>
                <w:sz w:val="20"/>
              </w:rPr>
            </w:pPr>
          </w:p>
        </w:tc>
      </w:tr>
      <w:tr w:rsidR="00832FA8" w14:paraId="67B5322C" w14:textId="77777777" w:rsidTr="007A25A2">
        <w:trPr>
          <w:gridAfter w:val="1"/>
          <w:wAfter w:w="7" w:type="dxa"/>
        </w:trPr>
        <w:tc>
          <w:tcPr>
            <w:tcW w:w="6570" w:type="dxa"/>
            <w:gridSpan w:val="2"/>
            <w:tcMar>
              <w:top w:w="29" w:type="dxa"/>
              <w:left w:w="115" w:type="dxa"/>
              <w:bottom w:w="29" w:type="dxa"/>
              <w:right w:w="115" w:type="dxa"/>
            </w:tcMar>
            <w:vAlign w:val="center"/>
          </w:tcPr>
          <w:p w14:paraId="0590C506" w14:textId="17DA9CD0" w:rsidR="00832FA8" w:rsidRDefault="00832FA8" w:rsidP="007A25A2">
            <w:pPr>
              <w:numPr>
                <w:ilvl w:val="12"/>
                <w:numId w:val="0"/>
              </w:numPr>
              <w:tabs>
                <w:tab w:val="left" w:pos="-720"/>
              </w:tabs>
              <w:suppressAutoHyphens/>
              <w:ind w:left="972" w:right="-198" w:hanging="972"/>
              <w:rPr>
                <w:sz w:val="20"/>
              </w:rPr>
            </w:pPr>
            <w:del w:id="496" w:author="GONZALES, JACOB L CIV USAF AFMC AFLCMC/LZPTP" w:date="2022-02-08T10:55:00Z">
              <w:r>
                <w:rPr>
                  <w:sz w:val="20"/>
                </w:rPr>
                <w:delText xml:space="preserve">              </w:delText>
              </w:r>
            </w:del>
            <w:ins w:id="497" w:author="GONZALES, JACOB L CIV USAF AFMC AFLCMC/LZPTP" w:date="2022-02-08T10:55:00Z">
              <w:r>
                <w:rPr>
                  <w:sz w:val="20"/>
                </w:rPr>
                <w:tab/>
              </w:r>
            </w:ins>
            <w:r>
              <w:rPr>
                <w:sz w:val="20"/>
              </w:rPr>
              <w:t>(9)  Parachute Packing Procedures</w:t>
            </w:r>
          </w:p>
        </w:tc>
        <w:tc>
          <w:tcPr>
            <w:tcW w:w="2070" w:type="dxa"/>
            <w:gridSpan w:val="3"/>
            <w:tcMar>
              <w:top w:w="29" w:type="dxa"/>
              <w:left w:w="115" w:type="dxa"/>
              <w:bottom w:w="29" w:type="dxa"/>
              <w:right w:w="115" w:type="dxa"/>
            </w:tcMar>
            <w:vAlign w:val="center"/>
          </w:tcPr>
          <w:p w14:paraId="1DE331ED"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FFF1429"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55CF81A2" w14:textId="77777777" w:rsidTr="007A25A2">
        <w:trPr>
          <w:gridAfter w:val="1"/>
          <w:wAfter w:w="7" w:type="dxa"/>
        </w:trPr>
        <w:tc>
          <w:tcPr>
            <w:tcW w:w="6570" w:type="dxa"/>
            <w:gridSpan w:val="2"/>
            <w:tcMar>
              <w:top w:w="29" w:type="dxa"/>
              <w:left w:w="115" w:type="dxa"/>
              <w:bottom w:w="29" w:type="dxa"/>
              <w:right w:w="115" w:type="dxa"/>
            </w:tcMar>
            <w:vAlign w:val="center"/>
          </w:tcPr>
          <w:p w14:paraId="2D52B48D" w14:textId="38BEA1D1" w:rsidR="00832FA8" w:rsidRDefault="00832FA8" w:rsidP="007A25A2">
            <w:pPr>
              <w:numPr>
                <w:ilvl w:val="12"/>
                <w:numId w:val="0"/>
              </w:numPr>
              <w:tabs>
                <w:tab w:val="left" w:pos="-720"/>
              </w:tabs>
              <w:suppressAutoHyphens/>
              <w:ind w:left="972" w:right="-198" w:hanging="972"/>
              <w:rPr>
                <w:sz w:val="20"/>
              </w:rPr>
            </w:pPr>
            <w:del w:id="498" w:author="GONZALES, JACOB L CIV USAF AFMC AFLCMC/LZPTP" w:date="2022-02-08T10:55:00Z">
              <w:r>
                <w:rPr>
                  <w:sz w:val="20"/>
                </w:rPr>
                <w:delText xml:space="preserve">             </w:delText>
              </w:r>
            </w:del>
            <w:ins w:id="499" w:author="GONZALES, JACOB L CIV USAF AFMC AFLCMC/LZPTP" w:date="2022-02-08T10:55:00Z">
              <w:r>
                <w:rPr>
                  <w:sz w:val="20"/>
                </w:rPr>
                <w:tab/>
              </w:r>
            </w:ins>
            <w:r>
              <w:rPr>
                <w:sz w:val="20"/>
              </w:rPr>
              <w:t>(10)  Operators Instructions (Hand</w:t>
            </w:r>
            <w:r>
              <w:rPr>
                <w:sz w:val="20"/>
              </w:rPr>
              <w:noBreakHyphen/>
              <w:t>Held Flight Computers)</w:t>
            </w:r>
          </w:p>
        </w:tc>
        <w:tc>
          <w:tcPr>
            <w:tcW w:w="2070" w:type="dxa"/>
            <w:gridSpan w:val="3"/>
            <w:tcMar>
              <w:top w:w="29" w:type="dxa"/>
              <w:left w:w="115" w:type="dxa"/>
              <w:bottom w:w="29" w:type="dxa"/>
              <w:right w:w="115" w:type="dxa"/>
            </w:tcMar>
            <w:vAlign w:val="center"/>
          </w:tcPr>
          <w:p w14:paraId="58E554A5"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70ED2C75"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0D1A9BBF" w14:textId="77777777" w:rsidTr="007A25A2">
        <w:trPr>
          <w:gridAfter w:val="1"/>
          <w:wAfter w:w="7" w:type="dxa"/>
        </w:trPr>
        <w:tc>
          <w:tcPr>
            <w:tcW w:w="6570" w:type="dxa"/>
            <w:gridSpan w:val="2"/>
            <w:tcMar>
              <w:top w:w="29" w:type="dxa"/>
              <w:left w:w="115" w:type="dxa"/>
              <w:bottom w:w="29" w:type="dxa"/>
              <w:right w:w="115" w:type="dxa"/>
            </w:tcMar>
            <w:vAlign w:val="center"/>
          </w:tcPr>
          <w:p w14:paraId="14AD0AE2" w14:textId="0452A8FE" w:rsidR="00832FA8" w:rsidRDefault="00832FA8">
            <w:pPr>
              <w:numPr>
                <w:ilvl w:val="12"/>
                <w:numId w:val="0"/>
              </w:numPr>
              <w:tabs>
                <w:tab w:val="left" w:pos="-720"/>
              </w:tabs>
              <w:suppressAutoHyphens/>
              <w:ind w:left="972" w:hanging="972"/>
              <w:rPr>
                <w:sz w:val="20"/>
              </w:rPr>
              <w:pPrChange w:id="500" w:author="GONZALES, JACOB L CIV USAF AFMC AFLCMC/LZPTP" w:date="2022-02-08T10:55:00Z">
                <w:pPr>
                  <w:numPr>
                    <w:ilvl w:val="12"/>
                  </w:numPr>
                  <w:tabs>
                    <w:tab w:val="left" w:pos="-720"/>
                  </w:tabs>
                  <w:suppressAutoHyphens/>
                  <w:ind w:right="-198"/>
                </w:pPr>
              </w:pPrChange>
            </w:pPr>
            <w:del w:id="501" w:author="GONZALES, JACOB L CIV USAF AFMC AFLCMC/LZPTP" w:date="2022-02-08T10:55:00Z">
              <w:r>
                <w:rPr>
                  <w:sz w:val="20"/>
                </w:rPr>
                <w:delText xml:space="preserve">             </w:delText>
              </w:r>
            </w:del>
            <w:ins w:id="502" w:author="GONZALES, JACOB L CIV USAF AFMC AFLCMC/LZPTP" w:date="2022-02-08T10:55:00Z">
              <w:r>
                <w:rPr>
                  <w:sz w:val="20"/>
                </w:rPr>
                <w:tab/>
              </w:r>
            </w:ins>
            <w:r>
              <w:rPr>
                <w:sz w:val="20"/>
              </w:rPr>
              <w:t>(11)  Installation</w:t>
            </w:r>
            <w:r>
              <w:rPr>
                <w:sz w:val="20"/>
              </w:rPr>
              <w:noBreakHyphen/>
              <w:t>Engineering Facility (Ground C-E Equipment)</w:t>
            </w:r>
          </w:p>
        </w:tc>
        <w:tc>
          <w:tcPr>
            <w:tcW w:w="2070" w:type="dxa"/>
            <w:gridSpan w:val="3"/>
            <w:tcMar>
              <w:top w:w="29" w:type="dxa"/>
              <w:left w:w="115" w:type="dxa"/>
              <w:bottom w:w="29" w:type="dxa"/>
              <w:right w:w="115" w:type="dxa"/>
            </w:tcMar>
            <w:vAlign w:val="center"/>
          </w:tcPr>
          <w:p w14:paraId="4D872A36"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56B369A" w14:textId="77777777" w:rsidR="00832FA8" w:rsidRDefault="00832FA8" w:rsidP="007A25A2">
            <w:pPr>
              <w:numPr>
                <w:ilvl w:val="12"/>
                <w:numId w:val="0"/>
              </w:numPr>
              <w:tabs>
                <w:tab w:val="left" w:pos="1080"/>
              </w:tabs>
              <w:suppressAutoHyphens/>
              <w:jc w:val="center"/>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832FA8" w14:paraId="3AB17E64" w14:textId="77777777" w:rsidTr="007A25A2">
        <w:trPr>
          <w:gridAfter w:val="1"/>
          <w:wAfter w:w="7" w:type="dxa"/>
        </w:trPr>
        <w:tc>
          <w:tcPr>
            <w:tcW w:w="6570" w:type="dxa"/>
            <w:gridSpan w:val="2"/>
            <w:tcMar>
              <w:top w:w="29" w:type="dxa"/>
              <w:left w:w="115" w:type="dxa"/>
              <w:bottom w:w="29" w:type="dxa"/>
              <w:right w:w="115" w:type="dxa"/>
            </w:tcMar>
            <w:vAlign w:val="center"/>
          </w:tcPr>
          <w:p w14:paraId="50D5B425" w14:textId="77777777" w:rsidR="00832FA8" w:rsidRDefault="00832FA8">
            <w:pPr>
              <w:numPr>
                <w:ilvl w:val="12"/>
                <w:numId w:val="0"/>
              </w:numPr>
              <w:tabs>
                <w:tab w:val="left" w:pos="-720"/>
              </w:tabs>
              <w:suppressAutoHyphens/>
              <w:ind w:left="706" w:right="-198" w:hanging="706"/>
              <w:rPr>
                <w:sz w:val="20"/>
              </w:rPr>
              <w:pPrChange w:id="503" w:author="GONZALES, JACOB L CIV USAF AFMC AFLCMC/LZPTP" w:date="2022-02-08T10:55:00Z">
                <w:pPr>
                  <w:numPr>
                    <w:ilvl w:val="12"/>
                  </w:numPr>
                  <w:tabs>
                    <w:tab w:val="left" w:pos="-720"/>
                  </w:tabs>
                  <w:suppressAutoHyphens/>
                  <w:ind w:right="-198"/>
                </w:pPr>
              </w:pPrChange>
            </w:pPr>
            <w:ins w:id="504" w:author="GONZALES, JACOB L CIV USAF AFMC AFLCMC/LZPTP" w:date="2022-02-08T10:55:00Z">
              <w:r>
                <w:rPr>
                  <w:sz w:val="20"/>
                </w:rPr>
                <w:tab/>
                <w:t>d.  Checklists (IAW MIL-DTL-5096)</w:t>
              </w:r>
            </w:ins>
          </w:p>
        </w:tc>
        <w:tc>
          <w:tcPr>
            <w:tcW w:w="2070" w:type="dxa"/>
            <w:gridSpan w:val="3"/>
            <w:tcMar>
              <w:top w:w="29" w:type="dxa"/>
              <w:left w:w="115" w:type="dxa"/>
              <w:bottom w:w="29" w:type="dxa"/>
              <w:right w:w="115" w:type="dxa"/>
            </w:tcMar>
            <w:vAlign w:val="center"/>
          </w:tcPr>
          <w:p w14:paraId="316CCD67" w14:textId="77777777" w:rsidR="00832FA8" w:rsidRDefault="00832FA8">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610B9B7" w14:textId="77777777" w:rsidR="00832FA8" w:rsidRDefault="00832FA8" w:rsidP="007A25A2">
            <w:pPr>
              <w:numPr>
                <w:ilvl w:val="12"/>
                <w:numId w:val="0"/>
              </w:numPr>
              <w:tabs>
                <w:tab w:val="left" w:pos="1080"/>
              </w:tabs>
              <w:suppressAutoHyphens/>
              <w:jc w:val="center"/>
              <w:rPr>
                <w:sz w:val="20"/>
              </w:rPr>
            </w:pPr>
            <w:ins w:id="505" w:author="GONZALES, JACOB L CIV USAF AFMC AFLCMC/LZPTP" w:date="2022-02-08T10:55:00Z">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ins>
          </w:p>
        </w:tc>
      </w:tr>
      <w:tr w:rsidR="00832FA8" w14:paraId="46580F15" w14:textId="77777777" w:rsidTr="007A25A2">
        <w:trPr>
          <w:gridAfter w:val="1"/>
          <w:wAfter w:w="7" w:type="dxa"/>
        </w:trPr>
        <w:tc>
          <w:tcPr>
            <w:tcW w:w="6570" w:type="dxa"/>
            <w:gridSpan w:val="2"/>
            <w:tcMar>
              <w:top w:w="29" w:type="dxa"/>
              <w:left w:w="115" w:type="dxa"/>
              <w:bottom w:w="29" w:type="dxa"/>
              <w:right w:w="115" w:type="dxa"/>
            </w:tcMar>
            <w:vAlign w:val="center"/>
          </w:tcPr>
          <w:p w14:paraId="464AA529" w14:textId="7229D87C" w:rsidR="00832FA8" w:rsidRDefault="00832FA8">
            <w:pPr>
              <w:numPr>
                <w:ilvl w:val="12"/>
                <w:numId w:val="0"/>
              </w:numPr>
              <w:tabs>
                <w:tab w:val="left" w:pos="-720"/>
              </w:tabs>
              <w:suppressAutoHyphens/>
              <w:ind w:left="706" w:right="-198" w:hanging="706"/>
              <w:rPr>
                <w:sz w:val="20"/>
              </w:rPr>
              <w:pPrChange w:id="506" w:author="GONZALES, JACOB L CIV USAF AFMC AFLCMC/LZPTP" w:date="2022-02-08T10:55:00Z">
                <w:pPr>
                  <w:numPr>
                    <w:ilvl w:val="12"/>
                  </w:numPr>
                  <w:tabs>
                    <w:tab w:val="left" w:pos="-720"/>
                  </w:tabs>
                  <w:suppressAutoHyphens/>
                  <w:ind w:right="-198"/>
                </w:pPr>
              </w:pPrChange>
            </w:pPr>
            <w:del w:id="507" w:author="GONZALES, JACOB L CIV USAF AFMC AFLCMC/LZPTP" w:date="2022-02-08T10:55:00Z">
              <w:r>
                <w:rPr>
                  <w:sz w:val="20"/>
                </w:rPr>
                <w:delText xml:space="preserve">          d</w:delText>
              </w:r>
            </w:del>
            <w:ins w:id="508" w:author="GONZALES, JACOB L CIV USAF AFMC AFLCMC/LZPTP" w:date="2022-02-08T10:55:00Z">
              <w:r>
                <w:rPr>
                  <w:sz w:val="20"/>
                </w:rPr>
                <w:tab/>
                <w:t>e</w:t>
              </w:r>
            </w:ins>
            <w:r>
              <w:rPr>
                <w:sz w:val="20"/>
              </w:rPr>
              <w:t xml:space="preserve">.  With Illustrated Parts Breakdown </w:t>
            </w:r>
          </w:p>
        </w:tc>
        <w:tc>
          <w:tcPr>
            <w:tcW w:w="2070" w:type="dxa"/>
            <w:gridSpan w:val="3"/>
            <w:tcMar>
              <w:top w:w="29" w:type="dxa"/>
              <w:left w:w="115" w:type="dxa"/>
              <w:bottom w:w="29" w:type="dxa"/>
              <w:right w:w="115" w:type="dxa"/>
            </w:tcMar>
            <w:vAlign w:val="center"/>
          </w:tcPr>
          <w:p w14:paraId="38AEDFC6" w14:textId="77777777" w:rsidR="00832FA8" w:rsidRDefault="00832FA8">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7CB8C84" w14:textId="77777777" w:rsidR="00832FA8" w:rsidRDefault="00832FA8" w:rsidP="007A25A2">
            <w:pPr>
              <w:numPr>
                <w:ilvl w:val="12"/>
                <w:numId w:val="0"/>
              </w:numPr>
              <w:tabs>
                <w:tab w:val="left" w:pos="1080"/>
              </w:tabs>
              <w:suppressAutoHyphens/>
              <w:jc w:val="center"/>
              <w:rPr>
                <w:ins w:id="509" w:author="GONZALES, JACOB L CIV USAF AFMC AFLCMC/LZPTP" w:date="2022-02-08T10:55:00Z"/>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p w14:paraId="46DA78C6" w14:textId="77777777" w:rsidR="00832FA8" w:rsidRDefault="00832FA8" w:rsidP="007A25A2">
            <w:pPr>
              <w:numPr>
                <w:ilvl w:val="12"/>
                <w:numId w:val="0"/>
              </w:numPr>
              <w:tabs>
                <w:tab w:val="left" w:pos="1080"/>
              </w:tabs>
              <w:suppressAutoHyphens/>
              <w:jc w:val="center"/>
              <w:rPr>
                <w:sz w:val="20"/>
              </w:rPr>
            </w:pPr>
          </w:p>
        </w:tc>
      </w:tr>
    </w:tbl>
    <w:p w14:paraId="4A630070" w14:textId="32F15338" w:rsidR="0043187A" w:rsidRDefault="0043187A" w:rsidP="0043187A">
      <w:pPr>
        <w:numPr>
          <w:ilvl w:val="12"/>
          <w:numId w:val="0"/>
        </w:numPr>
        <w:tabs>
          <w:tab w:val="left" w:pos="368"/>
          <w:tab w:val="left" w:leader="underscore" w:pos="3546"/>
        </w:tabs>
        <w:rPr>
          <w:del w:id="510" w:author="GONZALES, JACOB L CIV USAF AFMC AFLCMC/LZPTP" w:date="2022-02-08T10:55:00Z"/>
          <w:sz w:val="22"/>
        </w:rPr>
      </w:pPr>
      <w:del w:id="511" w:author="GONZALES, JACOB L CIV USAF AFMC AFLCMC/LZPTP" w:date="2022-02-08T10:55:00Z">
        <w:r>
          <w:rPr>
            <w:sz w:val="22"/>
          </w:rPr>
          <w:tab/>
        </w:r>
      </w:del>
      <w:ins w:id="512" w:author="GONZALES, JACOB L CIV USAF AFMC AFLCMC/LZPTP" w:date="2022-02-15T11:03:00Z">
        <w:r w:rsidR="000E6EC8">
          <w:rPr>
            <w:sz w:val="22"/>
          </w:rPr>
          <w:t>Above option will be on both (Checklists)</w:t>
        </w:r>
      </w:ins>
    </w:p>
    <w:tbl>
      <w:tblPr>
        <w:tblW w:w="9727" w:type="dxa"/>
        <w:tblInd w:w="378" w:type="dxa"/>
        <w:tblLayout w:type="fixed"/>
        <w:tblLook w:val="0000" w:firstRow="0" w:lastRow="0" w:firstColumn="0" w:lastColumn="0" w:noHBand="0" w:noVBand="0"/>
      </w:tblPr>
      <w:tblGrid>
        <w:gridCol w:w="6570"/>
        <w:gridCol w:w="97"/>
        <w:gridCol w:w="1973"/>
        <w:gridCol w:w="7"/>
        <w:gridCol w:w="990"/>
        <w:gridCol w:w="90"/>
        <w:tblGridChange w:id="513">
          <w:tblGrid>
            <w:gridCol w:w="6570"/>
            <w:gridCol w:w="97"/>
            <w:gridCol w:w="1973"/>
            <w:gridCol w:w="7"/>
            <w:gridCol w:w="990"/>
            <w:gridCol w:w="90"/>
          </w:tblGrid>
        </w:tblGridChange>
      </w:tblGrid>
      <w:tr w:rsidR="00755022" w14:paraId="47BFF03A" w14:textId="77777777" w:rsidTr="00755022">
        <w:trPr>
          <w:gridAfter w:val="1"/>
          <w:wAfter w:w="90" w:type="dxa"/>
        </w:trPr>
        <w:tc>
          <w:tcPr>
            <w:tcW w:w="8647" w:type="dxa"/>
            <w:gridSpan w:val="4"/>
            <w:tcBorders>
              <w:top w:val="single" w:sz="12" w:space="0" w:color="C0C0C0"/>
              <w:bottom w:val="single" w:sz="18" w:space="0" w:color="C0C0C0"/>
            </w:tcBorders>
            <w:tcMar>
              <w:top w:w="29" w:type="dxa"/>
              <w:left w:w="115" w:type="dxa"/>
              <w:bottom w:w="29" w:type="dxa"/>
              <w:right w:w="115" w:type="dxa"/>
            </w:tcMar>
            <w:vAlign w:val="center"/>
          </w:tcPr>
          <w:p w14:paraId="47F1CC4D" w14:textId="67D3A7BB" w:rsidR="00755022" w:rsidRDefault="00277A5A" w:rsidP="00755022">
            <w:pPr>
              <w:numPr>
                <w:ilvl w:val="12"/>
                <w:numId w:val="0"/>
              </w:numPr>
              <w:tabs>
                <w:tab w:val="left" w:pos="-720"/>
              </w:tabs>
              <w:suppressAutoHyphens/>
              <w:ind w:left="-14" w:right="-187"/>
              <w:rPr>
                <w:sz w:val="20"/>
              </w:rPr>
            </w:pPr>
            <w:r>
              <w:rPr>
                <w:sz w:val="20"/>
              </w:rPr>
              <w:t>17</w:t>
            </w:r>
            <w:r w:rsidR="00755022">
              <w:rPr>
                <w:sz w:val="20"/>
              </w:rPr>
              <w:t>.  Commercial Manuals  (Evaluate according to MIL-PRF-32216)</w:t>
            </w:r>
          </w:p>
        </w:tc>
        <w:tc>
          <w:tcPr>
            <w:tcW w:w="990" w:type="dxa"/>
            <w:tcBorders>
              <w:top w:val="single" w:sz="12" w:space="0" w:color="C0C0C0"/>
              <w:bottom w:val="single" w:sz="18" w:space="0" w:color="C0C0C0"/>
            </w:tcBorders>
            <w:tcMar>
              <w:top w:w="29" w:type="dxa"/>
              <w:left w:w="115" w:type="dxa"/>
              <w:bottom w:w="29" w:type="dxa"/>
              <w:right w:w="115" w:type="dxa"/>
            </w:tcMar>
            <w:vAlign w:val="center"/>
          </w:tcPr>
          <w:p w14:paraId="22378A43" w14:textId="77777777" w:rsidR="00755022" w:rsidRDefault="00755022" w:rsidP="00755022">
            <w:pPr>
              <w:numPr>
                <w:ilvl w:val="12"/>
                <w:numId w:val="0"/>
              </w:numPr>
              <w:tabs>
                <w:tab w:val="left" w:pos="1080"/>
              </w:tabs>
              <w:suppressAutoHyphens/>
              <w:jc w:val="center"/>
              <w:rPr>
                <w:sz w:val="20"/>
                <w:u w:val="single"/>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755022" w14:paraId="0D3F5D24" w14:textId="77777777" w:rsidTr="00755022">
        <w:trPr>
          <w:gridAfter w:val="1"/>
          <w:wAfter w:w="90" w:type="dxa"/>
        </w:trPr>
        <w:tc>
          <w:tcPr>
            <w:tcW w:w="6667" w:type="dxa"/>
            <w:gridSpan w:val="2"/>
            <w:tcBorders>
              <w:top w:val="single" w:sz="12" w:space="0" w:color="C0C0C0"/>
              <w:bottom w:val="single" w:sz="18" w:space="0" w:color="C0C0C0"/>
            </w:tcBorders>
            <w:tcMar>
              <w:top w:w="29" w:type="dxa"/>
              <w:left w:w="115" w:type="dxa"/>
              <w:bottom w:w="29" w:type="dxa"/>
              <w:right w:w="115" w:type="dxa"/>
            </w:tcMar>
            <w:vAlign w:val="center"/>
          </w:tcPr>
          <w:p w14:paraId="296FAA47" w14:textId="46BEF52D" w:rsidR="00755022" w:rsidRDefault="00277A5A" w:rsidP="00755022">
            <w:pPr>
              <w:numPr>
                <w:ilvl w:val="12"/>
                <w:numId w:val="0"/>
              </w:numPr>
              <w:tabs>
                <w:tab w:val="left" w:pos="-720"/>
              </w:tabs>
              <w:suppressAutoHyphens/>
              <w:ind w:left="-18" w:right="-187" w:firstLine="4"/>
              <w:rPr>
                <w:sz w:val="20"/>
              </w:rPr>
            </w:pPr>
            <w:r>
              <w:rPr>
                <w:sz w:val="20"/>
              </w:rPr>
              <w:t>18</w:t>
            </w:r>
            <w:r w:rsidR="00755022">
              <w:rPr>
                <w:sz w:val="20"/>
              </w:rPr>
              <w:t>.  Aircraft Cross-servicing Guide</w:t>
            </w:r>
          </w:p>
        </w:tc>
        <w:tc>
          <w:tcPr>
            <w:tcW w:w="1980" w:type="dxa"/>
            <w:gridSpan w:val="2"/>
            <w:tcBorders>
              <w:top w:val="single" w:sz="12" w:space="0" w:color="C0C0C0"/>
              <w:bottom w:val="single" w:sz="18" w:space="0" w:color="C0C0C0"/>
            </w:tcBorders>
            <w:tcMar>
              <w:top w:w="29" w:type="dxa"/>
              <w:left w:w="115" w:type="dxa"/>
              <w:bottom w:w="29" w:type="dxa"/>
              <w:right w:w="115" w:type="dxa"/>
            </w:tcMar>
            <w:vAlign w:val="center"/>
          </w:tcPr>
          <w:p w14:paraId="3BE42B07" w14:textId="77777777" w:rsidR="00755022" w:rsidRDefault="00755022" w:rsidP="00755022">
            <w:pPr>
              <w:numPr>
                <w:ilvl w:val="12"/>
                <w:numId w:val="0"/>
              </w:numPr>
              <w:tabs>
                <w:tab w:val="left" w:pos="-720"/>
              </w:tabs>
              <w:suppressAutoHyphens/>
              <w:ind w:right="-187" w:hanging="14"/>
              <w:rPr>
                <w:sz w:val="20"/>
              </w:rPr>
            </w:pPr>
            <w:r>
              <w:rPr>
                <w:sz w:val="20"/>
              </w:rPr>
              <w:t>MIL-DTL-22202</w:t>
            </w:r>
          </w:p>
        </w:tc>
        <w:tc>
          <w:tcPr>
            <w:tcW w:w="990" w:type="dxa"/>
            <w:tcBorders>
              <w:top w:val="single" w:sz="12" w:space="0" w:color="C0C0C0"/>
              <w:bottom w:val="single" w:sz="18" w:space="0" w:color="C0C0C0"/>
            </w:tcBorders>
            <w:tcMar>
              <w:top w:w="29" w:type="dxa"/>
              <w:left w:w="115" w:type="dxa"/>
              <w:bottom w:w="29" w:type="dxa"/>
              <w:right w:w="115" w:type="dxa"/>
            </w:tcMar>
            <w:vAlign w:val="center"/>
          </w:tcPr>
          <w:p w14:paraId="3B537F17" w14:textId="77777777" w:rsidR="00755022" w:rsidRDefault="00755022" w:rsidP="00755022">
            <w:pPr>
              <w:numPr>
                <w:ilvl w:val="12"/>
                <w:numId w:val="0"/>
              </w:numPr>
              <w:tabs>
                <w:tab w:val="left" w:pos="1080"/>
              </w:tabs>
              <w:suppressAutoHyphens/>
              <w:jc w:val="center"/>
              <w:rPr>
                <w:sz w:val="20"/>
                <w:u w:val="single"/>
              </w:rPr>
            </w:pPr>
            <w:r>
              <w:rPr>
                <w:sz w:val="20"/>
              </w:rPr>
              <w:fldChar w:fldCharType="begin">
                <w:ffData>
                  <w:name w:val="Check1"/>
                  <w:enabled/>
                  <w:calcOnExit w:val="0"/>
                  <w:checkBox>
                    <w:sizeAuto/>
                    <w:default w:val="0"/>
                  </w:checkBox>
                </w:ffData>
              </w:fldChar>
            </w:r>
            <w:r>
              <w:rPr>
                <w:sz w:val="20"/>
              </w:rPr>
              <w:instrText xml:space="preserve"> FORMCHECKBOX </w:instrText>
            </w:r>
            <w:r w:rsidR="00614575">
              <w:rPr>
                <w:sz w:val="20"/>
              </w:rPr>
            </w:r>
            <w:r w:rsidR="00614575">
              <w:rPr>
                <w:sz w:val="20"/>
              </w:rPr>
              <w:fldChar w:fldCharType="separate"/>
            </w:r>
            <w:r>
              <w:rPr>
                <w:sz w:val="20"/>
              </w:rPr>
              <w:fldChar w:fldCharType="end"/>
            </w:r>
          </w:p>
        </w:tc>
      </w:tr>
      <w:tr w:rsidR="00755022" w14:paraId="68B07497" w14:textId="77777777" w:rsidTr="00755022">
        <w:tblPrEx>
          <w:tblW w:w="9727" w:type="dxa"/>
          <w:tblInd w:w="378" w:type="dxa"/>
          <w:tblLayout w:type="fixed"/>
          <w:tblLook w:val="0000" w:firstRow="0" w:lastRow="0" w:firstColumn="0" w:lastColumn="0" w:noHBand="0" w:noVBand="0"/>
          <w:tblPrExChange w:id="514" w:author="GONZALES, JACOB L CIV USAF AFMC AFLCMC/LZPTP" w:date="2022-02-08T10:55:00Z">
            <w:tblPrEx>
              <w:tblW w:w="9727" w:type="dxa"/>
              <w:tblInd w:w="378" w:type="dxa"/>
              <w:tblLayout w:type="fixed"/>
              <w:tblLook w:val="0000" w:firstRow="0" w:lastRow="0" w:firstColumn="0" w:lastColumn="0" w:noHBand="0" w:noVBand="0"/>
            </w:tblPrEx>
          </w:tblPrExChange>
        </w:tblPrEx>
        <w:tc>
          <w:tcPr>
            <w:tcW w:w="6570" w:type="dxa"/>
            <w:tcMar>
              <w:top w:w="29" w:type="dxa"/>
              <w:left w:w="115" w:type="dxa"/>
              <w:bottom w:w="29" w:type="dxa"/>
              <w:right w:w="115" w:type="dxa"/>
            </w:tcMar>
            <w:vAlign w:val="center"/>
            <w:tcPrChange w:id="515" w:author="GONZALES, JACOB L CIV USAF AFMC AFLCMC/LZPTP" w:date="2022-02-08T10:55:00Z">
              <w:tcPr>
                <w:tcW w:w="6570" w:type="dxa"/>
                <w:tcMar>
                  <w:top w:w="29" w:type="dxa"/>
                  <w:left w:w="115" w:type="dxa"/>
                  <w:bottom w:w="29" w:type="dxa"/>
                  <w:right w:w="115" w:type="dxa"/>
                </w:tcMar>
                <w:vAlign w:val="center"/>
              </w:tcPr>
            </w:tcPrChange>
          </w:tcPr>
          <w:p w14:paraId="52E4E201" w14:textId="77777777" w:rsidR="00755022" w:rsidRDefault="00755022" w:rsidP="00755022">
            <w:pPr>
              <w:numPr>
                <w:ilvl w:val="12"/>
                <w:numId w:val="0"/>
              </w:numPr>
              <w:tabs>
                <w:tab w:val="left" w:pos="-720"/>
              </w:tabs>
              <w:suppressAutoHyphens/>
              <w:ind w:left="972" w:right="-198" w:hanging="972"/>
              <w:rPr>
                <w:sz w:val="20"/>
              </w:rPr>
            </w:pPr>
          </w:p>
        </w:tc>
        <w:tc>
          <w:tcPr>
            <w:tcW w:w="2070" w:type="dxa"/>
            <w:gridSpan w:val="2"/>
            <w:tcMar>
              <w:top w:w="29" w:type="dxa"/>
              <w:left w:w="115" w:type="dxa"/>
              <w:bottom w:w="29" w:type="dxa"/>
              <w:right w:w="115" w:type="dxa"/>
            </w:tcMar>
            <w:vAlign w:val="center"/>
            <w:tcPrChange w:id="516" w:author="GONZALES, JACOB L CIV USAF AFMC AFLCMC/LZPTP" w:date="2022-02-08T10:55:00Z">
              <w:tcPr>
                <w:tcW w:w="2070" w:type="dxa"/>
                <w:gridSpan w:val="2"/>
                <w:tcMar>
                  <w:top w:w="29" w:type="dxa"/>
                  <w:left w:w="115" w:type="dxa"/>
                  <w:bottom w:w="29" w:type="dxa"/>
                  <w:right w:w="115" w:type="dxa"/>
                </w:tcMar>
                <w:vAlign w:val="center"/>
              </w:tcPr>
            </w:tcPrChange>
          </w:tcPr>
          <w:p w14:paraId="31BF157C" w14:textId="77777777" w:rsidR="00755022" w:rsidRDefault="00755022" w:rsidP="00755022">
            <w:pPr>
              <w:numPr>
                <w:ilvl w:val="12"/>
                <w:numId w:val="0"/>
              </w:numPr>
              <w:tabs>
                <w:tab w:val="right" w:leader="dot" w:pos="1872"/>
              </w:tabs>
              <w:suppressAutoHyphens/>
              <w:rPr>
                <w:sz w:val="20"/>
              </w:rPr>
            </w:pPr>
          </w:p>
        </w:tc>
        <w:tc>
          <w:tcPr>
            <w:tcW w:w="1080" w:type="dxa"/>
            <w:gridSpan w:val="3"/>
            <w:tcMar>
              <w:top w:w="29" w:type="dxa"/>
              <w:left w:w="115" w:type="dxa"/>
              <w:bottom w:w="29" w:type="dxa"/>
              <w:right w:w="115" w:type="dxa"/>
            </w:tcMar>
            <w:vAlign w:val="center"/>
            <w:tcPrChange w:id="517" w:author="GONZALES, JACOB L CIV USAF AFMC AFLCMC/LZPTP" w:date="2022-02-08T10:55:00Z">
              <w:tcPr>
                <w:tcW w:w="1080" w:type="dxa"/>
                <w:gridSpan w:val="3"/>
                <w:tcMar>
                  <w:top w:w="29" w:type="dxa"/>
                  <w:left w:w="115" w:type="dxa"/>
                  <w:bottom w:w="29" w:type="dxa"/>
                  <w:right w:w="115" w:type="dxa"/>
                </w:tcMar>
                <w:vAlign w:val="center"/>
              </w:tcPr>
            </w:tcPrChange>
          </w:tcPr>
          <w:p w14:paraId="0AA7F6B7" w14:textId="77777777" w:rsidR="00755022" w:rsidRDefault="00755022" w:rsidP="00755022">
            <w:pPr>
              <w:numPr>
                <w:ilvl w:val="12"/>
                <w:numId w:val="0"/>
              </w:numPr>
              <w:tabs>
                <w:tab w:val="left" w:pos="1080"/>
              </w:tabs>
              <w:suppressAutoHyphens/>
              <w:jc w:val="center"/>
              <w:rPr>
                <w:sz w:val="20"/>
              </w:rPr>
            </w:pPr>
          </w:p>
        </w:tc>
      </w:tr>
      <w:tr w:rsidR="00755022" w14:paraId="0FAF8D99" w14:textId="77777777" w:rsidTr="00755022">
        <w:trPr>
          <w:gridAfter w:val="1"/>
          <w:wAfter w:w="90" w:type="dxa"/>
          <w:trHeight w:val="19"/>
        </w:trPr>
        <w:tc>
          <w:tcPr>
            <w:tcW w:w="6667" w:type="dxa"/>
            <w:gridSpan w:val="2"/>
            <w:tcBorders>
              <w:top w:val="single" w:sz="12" w:space="0" w:color="C0C0C0"/>
              <w:bottom w:val="single" w:sz="12" w:space="0" w:color="C0C0C0"/>
            </w:tcBorders>
            <w:tcMar>
              <w:top w:w="29" w:type="dxa"/>
              <w:left w:w="115" w:type="dxa"/>
              <w:bottom w:w="29" w:type="dxa"/>
              <w:right w:w="115" w:type="dxa"/>
            </w:tcMar>
          </w:tcPr>
          <w:p w14:paraId="5475A1D7" w14:textId="77777777" w:rsidR="00755022" w:rsidRPr="001833F9" w:rsidRDefault="00755022" w:rsidP="00755022">
            <w:pPr>
              <w:numPr>
                <w:ilvl w:val="12"/>
                <w:numId w:val="0"/>
              </w:numPr>
              <w:tabs>
                <w:tab w:val="left" w:pos="-720"/>
              </w:tabs>
              <w:suppressAutoHyphens/>
              <w:ind w:left="342" w:right="-187" w:hanging="356"/>
              <w:rPr>
                <w:sz w:val="20"/>
              </w:rPr>
            </w:pPr>
          </w:p>
        </w:tc>
        <w:tc>
          <w:tcPr>
            <w:tcW w:w="1980" w:type="dxa"/>
            <w:gridSpan w:val="2"/>
            <w:tcBorders>
              <w:top w:val="single" w:sz="12" w:space="0" w:color="C0C0C0"/>
              <w:bottom w:val="single" w:sz="12" w:space="0" w:color="C0C0C0"/>
            </w:tcBorders>
            <w:tcMar>
              <w:top w:w="29" w:type="dxa"/>
              <w:left w:w="115" w:type="dxa"/>
              <w:bottom w:w="29" w:type="dxa"/>
              <w:right w:w="115" w:type="dxa"/>
            </w:tcMar>
          </w:tcPr>
          <w:p w14:paraId="3FCE9EE8" w14:textId="77777777" w:rsidR="00755022" w:rsidRDefault="00755022" w:rsidP="00755022">
            <w:pPr>
              <w:numPr>
                <w:ilvl w:val="12"/>
                <w:numId w:val="0"/>
              </w:numPr>
              <w:tabs>
                <w:tab w:val="left" w:pos="-720"/>
              </w:tabs>
              <w:suppressAutoHyphens/>
              <w:ind w:right="-187"/>
              <w:rPr>
                <w:sz w:val="20"/>
              </w:rPr>
            </w:pPr>
          </w:p>
        </w:tc>
        <w:tc>
          <w:tcPr>
            <w:tcW w:w="990" w:type="dxa"/>
            <w:tcBorders>
              <w:top w:val="single" w:sz="12" w:space="0" w:color="C0C0C0"/>
              <w:bottom w:val="single" w:sz="12" w:space="0" w:color="C0C0C0"/>
            </w:tcBorders>
            <w:tcMar>
              <w:top w:w="29" w:type="dxa"/>
              <w:left w:w="115" w:type="dxa"/>
              <w:bottom w:w="29" w:type="dxa"/>
              <w:right w:w="115" w:type="dxa"/>
            </w:tcMar>
          </w:tcPr>
          <w:p w14:paraId="74B2F009" w14:textId="77777777" w:rsidR="00755022" w:rsidRDefault="00755022" w:rsidP="00755022">
            <w:pPr>
              <w:numPr>
                <w:ilvl w:val="12"/>
                <w:numId w:val="0"/>
              </w:numPr>
              <w:tabs>
                <w:tab w:val="left" w:pos="1080"/>
              </w:tabs>
              <w:suppressAutoHyphens/>
              <w:spacing w:line="276" w:lineRule="auto"/>
              <w:jc w:val="center"/>
              <w:rPr>
                <w:sz w:val="20"/>
                <w:u w:val="single"/>
              </w:rPr>
            </w:pPr>
          </w:p>
        </w:tc>
      </w:tr>
      <w:tr w:rsidR="00832FA8" w:rsidRPr="00480814" w14:paraId="4BE7D6FC" w14:textId="77777777" w:rsidTr="007A25A2">
        <w:tblPrEx>
          <w:tblW w:w="9727" w:type="dxa"/>
          <w:tblInd w:w="378" w:type="dxa"/>
          <w:tblLayout w:type="fixed"/>
          <w:tblLook w:val="0000" w:firstRow="0" w:lastRow="0" w:firstColumn="0" w:lastColumn="0" w:noHBand="0" w:noVBand="0"/>
          <w:tblPrExChange w:id="518" w:author="GONZALES, JACOB L CIV USAF AFMC AFLCMC/LZPTP" w:date="2022-02-08T10:55:00Z">
            <w:tblPrEx>
              <w:tblW w:w="9727" w:type="dxa"/>
              <w:tblInd w:w="378" w:type="dxa"/>
              <w:tblLayout w:type="fixed"/>
              <w:tblLook w:val="0000" w:firstRow="0" w:lastRow="0" w:firstColumn="0" w:lastColumn="0" w:noHBand="0" w:noVBand="0"/>
            </w:tblPrEx>
          </w:tblPrExChange>
        </w:tblPrEx>
        <w:tc>
          <w:tcPr>
            <w:tcW w:w="6570" w:type="dxa"/>
            <w:tcMar>
              <w:top w:w="29" w:type="dxa"/>
              <w:left w:w="115" w:type="dxa"/>
              <w:bottom w:w="29" w:type="dxa"/>
              <w:right w:w="115" w:type="dxa"/>
            </w:tcMar>
            <w:vAlign w:val="center"/>
            <w:tcPrChange w:id="519" w:author="GONZALES, JACOB L CIV USAF AFMC AFLCMC/LZPTP" w:date="2022-02-08T10:55:00Z">
              <w:tcPr>
                <w:tcW w:w="6570" w:type="dxa"/>
                <w:tcMar>
                  <w:top w:w="29" w:type="dxa"/>
                  <w:left w:w="115" w:type="dxa"/>
                  <w:bottom w:w="29" w:type="dxa"/>
                  <w:right w:w="115" w:type="dxa"/>
                </w:tcMar>
                <w:vAlign w:val="center"/>
              </w:tcPr>
            </w:tcPrChange>
          </w:tcPr>
          <w:p w14:paraId="0D6763F0" w14:textId="6ED4A380" w:rsidR="00832FA8" w:rsidRPr="00CD1ACE" w:rsidRDefault="00832FA8" w:rsidP="007A25A2">
            <w:pPr>
              <w:numPr>
                <w:ilvl w:val="12"/>
                <w:numId w:val="0"/>
              </w:numPr>
              <w:tabs>
                <w:tab w:val="left" w:pos="-720"/>
              </w:tabs>
              <w:suppressAutoHyphens/>
              <w:ind w:left="706" w:right="-198" w:hanging="706"/>
              <w:rPr>
                <w:sz w:val="20"/>
              </w:rPr>
            </w:pPr>
          </w:p>
        </w:tc>
        <w:tc>
          <w:tcPr>
            <w:tcW w:w="2070" w:type="dxa"/>
            <w:gridSpan w:val="2"/>
            <w:tcMar>
              <w:top w:w="29" w:type="dxa"/>
              <w:left w:w="115" w:type="dxa"/>
              <w:bottom w:w="29" w:type="dxa"/>
              <w:right w:w="115" w:type="dxa"/>
            </w:tcMar>
            <w:vAlign w:val="center"/>
            <w:tcPrChange w:id="520" w:author="GONZALES, JACOB L CIV USAF AFMC AFLCMC/LZPTP" w:date="2022-02-08T10:55:00Z">
              <w:tcPr>
                <w:tcW w:w="2070" w:type="dxa"/>
                <w:gridSpan w:val="2"/>
                <w:tcMar>
                  <w:top w:w="29" w:type="dxa"/>
                  <w:left w:w="115" w:type="dxa"/>
                  <w:bottom w:w="29" w:type="dxa"/>
                  <w:right w:w="115" w:type="dxa"/>
                </w:tcMar>
                <w:vAlign w:val="center"/>
              </w:tcPr>
            </w:tcPrChange>
          </w:tcPr>
          <w:p w14:paraId="527196F3" w14:textId="77777777" w:rsidR="00832FA8" w:rsidRPr="00CD1ACE" w:rsidRDefault="00832FA8" w:rsidP="007A25A2">
            <w:pPr>
              <w:numPr>
                <w:ilvl w:val="12"/>
                <w:numId w:val="0"/>
              </w:numPr>
              <w:tabs>
                <w:tab w:val="right" w:leader="dot" w:pos="1872"/>
              </w:tabs>
              <w:suppressAutoHyphens/>
              <w:rPr>
                <w:sz w:val="20"/>
              </w:rPr>
            </w:pPr>
          </w:p>
        </w:tc>
        <w:tc>
          <w:tcPr>
            <w:tcW w:w="1080" w:type="dxa"/>
            <w:gridSpan w:val="3"/>
            <w:tcMar>
              <w:top w:w="29" w:type="dxa"/>
              <w:left w:w="115" w:type="dxa"/>
              <w:bottom w:w="29" w:type="dxa"/>
              <w:right w:w="115" w:type="dxa"/>
            </w:tcMar>
            <w:vAlign w:val="center"/>
            <w:tcPrChange w:id="521" w:author="GONZALES, JACOB L CIV USAF AFMC AFLCMC/LZPTP" w:date="2022-02-08T10:55:00Z">
              <w:tcPr>
                <w:tcW w:w="1080" w:type="dxa"/>
                <w:gridSpan w:val="3"/>
                <w:tcMar>
                  <w:top w:w="29" w:type="dxa"/>
                  <w:left w:w="115" w:type="dxa"/>
                  <w:bottom w:w="29" w:type="dxa"/>
                  <w:right w:w="115" w:type="dxa"/>
                </w:tcMar>
                <w:vAlign w:val="center"/>
              </w:tcPr>
            </w:tcPrChange>
          </w:tcPr>
          <w:p w14:paraId="6AB8BAEC" w14:textId="15F1BF27" w:rsidR="00832FA8" w:rsidRPr="00CD1ACE" w:rsidRDefault="00832FA8" w:rsidP="007A25A2">
            <w:pPr>
              <w:numPr>
                <w:ilvl w:val="12"/>
                <w:numId w:val="0"/>
              </w:numPr>
              <w:tabs>
                <w:tab w:val="left" w:pos="1080"/>
              </w:tabs>
              <w:suppressAutoHyphens/>
              <w:jc w:val="center"/>
              <w:rPr>
                <w:sz w:val="20"/>
              </w:rPr>
            </w:pPr>
          </w:p>
        </w:tc>
      </w:tr>
    </w:tbl>
    <w:p w14:paraId="53149809" w14:textId="77777777" w:rsidR="0043187A" w:rsidRDefault="0043187A" w:rsidP="0043187A">
      <w:pPr>
        <w:numPr>
          <w:ilvl w:val="12"/>
          <w:numId w:val="0"/>
        </w:numPr>
        <w:tabs>
          <w:tab w:val="left" w:pos="368"/>
          <w:tab w:val="left" w:leader="underscore" w:pos="3546"/>
        </w:tabs>
        <w:rPr>
          <w:del w:id="522" w:author="GONZALES, JACOB L CIV USAF AFMC AFLCMC/LZPTP" w:date="2022-02-08T10:55:00Z"/>
          <w:sz w:val="22"/>
        </w:rPr>
      </w:pPr>
      <w:del w:id="523" w:author="GONZALES, JACOB L CIV USAF AFMC AFLCMC/LZPTP" w:date="2022-02-08T10:55:00Z">
        <w:r>
          <w:rPr>
            <w:sz w:val="22"/>
          </w:rPr>
          <w:tab/>
        </w:r>
      </w:del>
    </w:p>
    <w:tbl>
      <w:tblPr>
        <w:tblW w:w="9727" w:type="dxa"/>
        <w:tblInd w:w="378" w:type="dxa"/>
        <w:tblLayout w:type="fixed"/>
        <w:tblLook w:val="0000" w:firstRow="0" w:lastRow="0" w:firstColumn="0" w:lastColumn="0" w:noHBand="0" w:noVBand="0"/>
      </w:tblPr>
      <w:tblGrid>
        <w:gridCol w:w="6575"/>
        <w:gridCol w:w="2071"/>
        <w:gridCol w:w="1081"/>
      </w:tblGrid>
      <w:tr w:rsidR="00832FA8" w:rsidRPr="00480814" w14:paraId="41009BD6" w14:textId="77777777" w:rsidTr="007A25A2">
        <w:trPr>
          <w:ins w:id="524" w:author="GONZALES, JACOB L CIV USAF AFMC AFLCMC/LZPTP" w:date="2022-02-08T10:55:00Z"/>
        </w:trPr>
        <w:tc>
          <w:tcPr>
            <w:tcW w:w="6570" w:type="dxa"/>
            <w:tcMar>
              <w:top w:w="29" w:type="dxa"/>
              <w:left w:w="115" w:type="dxa"/>
              <w:bottom w:w="29" w:type="dxa"/>
              <w:right w:w="115" w:type="dxa"/>
            </w:tcMar>
            <w:vAlign w:val="center"/>
          </w:tcPr>
          <w:p w14:paraId="182F66ED" w14:textId="763F06EB" w:rsidR="00832FA8" w:rsidRPr="00CD1ACE" w:rsidRDefault="00832FA8" w:rsidP="007A25A2">
            <w:pPr>
              <w:numPr>
                <w:ilvl w:val="12"/>
                <w:numId w:val="0"/>
              </w:numPr>
              <w:tabs>
                <w:tab w:val="left" w:pos="-720"/>
              </w:tabs>
              <w:suppressAutoHyphens/>
              <w:ind w:left="706" w:right="-198" w:hanging="706"/>
              <w:rPr>
                <w:ins w:id="525" w:author="GONZALES, JACOB L CIV USAF AFMC AFLCMC/LZPTP" w:date="2022-02-08T10:55:00Z"/>
                <w:sz w:val="20"/>
              </w:rPr>
            </w:pPr>
          </w:p>
        </w:tc>
        <w:tc>
          <w:tcPr>
            <w:tcW w:w="2070" w:type="dxa"/>
            <w:tcMar>
              <w:top w:w="29" w:type="dxa"/>
              <w:left w:w="115" w:type="dxa"/>
              <w:bottom w:w="29" w:type="dxa"/>
              <w:right w:w="115" w:type="dxa"/>
            </w:tcMar>
            <w:vAlign w:val="center"/>
          </w:tcPr>
          <w:p w14:paraId="6D8C62B8" w14:textId="77777777" w:rsidR="00832FA8" w:rsidRPr="00CD1ACE" w:rsidRDefault="00832FA8" w:rsidP="007A25A2">
            <w:pPr>
              <w:numPr>
                <w:ilvl w:val="12"/>
                <w:numId w:val="0"/>
              </w:numPr>
              <w:tabs>
                <w:tab w:val="right" w:leader="dot" w:pos="1872"/>
              </w:tabs>
              <w:suppressAutoHyphens/>
              <w:rPr>
                <w:ins w:id="526" w:author="GONZALES, JACOB L CIV USAF AFMC AFLCMC/LZPTP" w:date="2022-02-08T10:55:00Z"/>
                <w:sz w:val="20"/>
              </w:rPr>
            </w:pPr>
          </w:p>
        </w:tc>
        <w:tc>
          <w:tcPr>
            <w:tcW w:w="1080" w:type="dxa"/>
            <w:tcMar>
              <w:top w:w="29" w:type="dxa"/>
              <w:left w:w="115" w:type="dxa"/>
              <w:bottom w:w="29" w:type="dxa"/>
              <w:right w:w="115" w:type="dxa"/>
            </w:tcMar>
            <w:vAlign w:val="center"/>
          </w:tcPr>
          <w:p w14:paraId="3DB417C4" w14:textId="6AF957B6" w:rsidR="00832FA8" w:rsidRPr="00CD1ACE" w:rsidRDefault="00832FA8" w:rsidP="007A25A2">
            <w:pPr>
              <w:numPr>
                <w:ilvl w:val="12"/>
                <w:numId w:val="0"/>
              </w:numPr>
              <w:tabs>
                <w:tab w:val="left" w:pos="1080"/>
              </w:tabs>
              <w:suppressAutoHyphens/>
              <w:jc w:val="center"/>
              <w:rPr>
                <w:ins w:id="527" w:author="GONZALES, JACOB L CIV USAF AFMC AFLCMC/LZPTP" w:date="2022-02-08T10:55:00Z"/>
                <w:sz w:val="20"/>
              </w:rPr>
            </w:pPr>
          </w:p>
        </w:tc>
      </w:tr>
      <w:tr w:rsidR="00832FA8" w:rsidRPr="00480814" w14:paraId="2D95170E" w14:textId="77777777" w:rsidTr="007A25A2">
        <w:trPr>
          <w:ins w:id="528" w:author="GONZALES, JACOB L CIV USAF AFMC AFLCMC/LZPTP" w:date="2022-02-08T10:55:00Z"/>
        </w:trPr>
        <w:tc>
          <w:tcPr>
            <w:tcW w:w="6570" w:type="dxa"/>
            <w:tcMar>
              <w:top w:w="29" w:type="dxa"/>
              <w:left w:w="115" w:type="dxa"/>
              <w:bottom w:w="29" w:type="dxa"/>
              <w:right w:w="115" w:type="dxa"/>
            </w:tcMar>
            <w:vAlign w:val="center"/>
          </w:tcPr>
          <w:p w14:paraId="4F672E38" w14:textId="7AA6C225" w:rsidR="00832FA8" w:rsidRPr="00CD1ACE" w:rsidRDefault="00832FA8" w:rsidP="007A25A2">
            <w:pPr>
              <w:numPr>
                <w:ilvl w:val="12"/>
                <w:numId w:val="0"/>
              </w:numPr>
              <w:tabs>
                <w:tab w:val="left" w:pos="-720"/>
              </w:tabs>
              <w:suppressAutoHyphens/>
              <w:ind w:left="706" w:right="-198" w:hanging="706"/>
              <w:rPr>
                <w:ins w:id="529" w:author="GONZALES, JACOB L CIV USAF AFMC AFLCMC/LZPTP" w:date="2022-02-08T10:55:00Z"/>
                <w:sz w:val="20"/>
              </w:rPr>
            </w:pPr>
          </w:p>
        </w:tc>
        <w:tc>
          <w:tcPr>
            <w:tcW w:w="2070" w:type="dxa"/>
            <w:tcMar>
              <w:top w:w="29" w:type="dxa"/>
              <w:left w:w="115" w:type="dxa"/>
              <w:bottom w:w="29" w:type="dxa"/>
              <w:right w:w="115" w:type="dxa"/>
            </w:tcMar>
            <w:vAlign w:val="center"/>
          </w:tcPr>
          <w:p w14:paraId="4464ED24" w14:textId="77777777" w:rsidR="00832FA8" w:rsidRPr="00CD1ACE" w:rsidRDefault="00832FA8" w:rsidP="007A25A2">
            <w:pPr>
              <w:numPr>
                <w:ilvl w:val="12"/>
                <w:numId w:val="0"/>
              </w:numPr>
              <w:tabs>
                <w:tab w:val="right" w:leader="dot" w:pos="1872"/>
              </w:tabs>
              <w:suppressAutoHyphens/>
              <w:rPr>
                <w:ins w:id="530" w:author="GONZALES, JACOB L CIV USAF AFMC AFLCMC/LZPTP" w:date="2022-02-08T10:55:00Z"/>
                <w:sz w:val="20"/>
              </w:rPr>
            </w:pPr>
          </w:p>
        </w:tc>
        <w:tc>
          <w:tcPr>
            <w:tcW w:w="1080" w:type="dxa"/>
            <w:tcMar>
              <w:top w:w="29" w:type="dxa"/>
              <w:left w:w="115" w:type="dxa"/>
              <w:bottom w:w="29" w:type="dxa"/>
              <w:right w:w="115" w:type="dxa"/>
            </w:tcMar>
            <w:vAlign w:val="center"/>
          </w:tcPr>
          <w:p w14:paraId="6EEA4CE6" w14:textId="6A730E55" w:rsidR="00832FA8" w:rsidRPr="00CD1ACE" w:rsidRDefault="00832FA8" w:rsidP="007A25A2">
            <w:pPr>
              <w:numPr>
                <w:ilvl w:val="12"/>
                <w:numId w:val="0"/>
              </w:numPr>
              <w:tabs>
                <w:tab w:val="left" w:pos="1080"/>
              </w:tabs>
              <w:suppressAutoHyphens/>
              <w:jc w:val="center"/>
              <w:rPr>
                <w:ins w:id="531" w:author="GONZALES, JACOB L CIV USAF AFMC AFLCMC/LZPTP" w:date="2022-02-08T10:55:00Z"/>
                <w:sz w:val="20"/>
              </w:rPr>
            </w:pPr>
          </w:p>
        </w:tc>
      </w:tr>
      <w:tr w:rsidR="00832FA8" w:rsidRPr="00480814" w14:paraId="022DD286" w14:textId="77777777" w:rsidTr="007A25A2">
        <w:trPr>
          <w:ins w:id="532" w:author="GONZALES, JACOB L CIV USAF AFMC AFLCMC/LZPTP" w:date="2022-02-08T10:55:00Z"/>
        </w:trPr>
        <w:tc>
          <w:tcPr>
            <w:tcW w:w="6570" w:type="dxa"/>
            <w:tcMar>
              <w:top w:w="29" w:type="dxa"/>
              <w:left w:w="115" w:type="dxa"/>
              <w:bottom w:w="29" w:type="dxa"/>
              <w:right w:w="115" w:type="dxa"/>
            </w:tcMar>
            <w:vAlign w:val="center"/>
          </w:tcPr>
          <w:p w14:paraId="4BA24588" w14:textId="5AF9CDAF" w:rsidR="00832FA8" w:rsidRPr="00CD1ACE" w:rsidRDefault="00832FA8" w:rsidP="007A25A2">
            <w:pPr>
              <w:numPr>
                <w:ilvl w:val="12"/>
                <w:numId w:val="0"/>
              </w:numPr>
              <w:tabs>
                <w:tab w:val="left" w:pos="-720"/>
              </w:tabs>
              <w:suppressAutoHyphens/>
              <w:ind w:left="706" w:right="-198" w:hanging="706"/>
              <w:rPr>
                <w:ins w:id="533" w:author="GONZALES, JACOB L CIV USAF AFMC AFLCMC/LZPTP" w:date="2022-02-08T10:55:00Z"/>
                <w:sz w:val="20"/>
              </w:rPr>
            </w:pPr>
          </w:p>
        </w:tc>
        <w:tc>
          <w:tcPr>
            <w:tcW w:w="2070" w:type="dxa"/>
            <w:tcMar>
              <w:top w:w="29" w:type="dxa"/>
              <w:left w:w="115" w:type="dxa"/>
              <w:bottom w:w="29" w:type="dxa"/>
              <w:right w:w="115" w:type="dxa"/>
            </w:tcMar>
            <w:vAlign w:val="center"/>
          </w:tcPr>
          <w:p w14:paraId="2B525D41" w14:textId="77777777" w:rsidR="00832FA8" w:rsidRPr="00CD1ACE" w:rsidRDefault="00832FA8" w:rsidP="007A25A2">
            <w:pPr>
              <w:numPr>
                <w:ilvl w:val="12"/>
                <w:numId w:val="0"/>
              </w:numPr>
              <w:tabs>
                <w:tab w:val="right" w:leader="dot" w:pos="1872"/>
              </w:tabs>
              <w:suppressAutoHyphens/>
              <w:rPr>
                <w:ins w:id="534" w:author="GONZALES, JACOB L CIV USAF AFMC AFLCMC/LZPTP" w:date="2022-02-08T10:55:00Z"/>
                <w:sz w:val="20"/>
              </w:rPr>
            </w:pPr>
          </w:p>
        </w:tc>
        <w:tc>
          <w:tcPr>
            <w:tcW w:w="1080" w:type="dxa"/>
            <w:tcMar>
              <w:top w:w="29" w:type="dxa"/>
              <w:left w:w="115" w:type="dxa"/>
              <w:bottom w:w="29" w:type="dxa"/>
              <w:right w:w="115" w:type="dxa"/>
            </w:tcMar>
            <w:vAlign w:val="center"/>
          </w:tcPr>
          <w:p w14:paraId="11D06134" w14:textId="3C54A79D" w:rsidR="00832FA8" w:rsidRPr="00CD1ACE" w:rsidRDefault="00832FA8" w:rsidP="007A25A2">
            <w:pPr>
              <w:numPr>
                <w:ilvl w:val="12"/>
                <w:numId w:val="0"/>
              </w:numPr>
              <w:tabs>
                <w:tab w:val="left" w:pos="1080"/>
              </w:tabs>
              <w:suppressAutoHyphens/>
              <w:jc w:val="center"/>
              <w:rPr>
                <w:ins w:id="535" w:author="GONZALES, JACOB L CIV USAF AFMC AFLCMC/LZPTP" w:date="2022-02-08T10:55:00Z"/>
                <w:sz w:val="20"/>
              </w:rPr>
            </w:pPr>
          </w:p>
        </w:tc>
      </w:tr>
      <w:tr w:rsidR="00832FA8" w:rsidRPr="00480814" w14:paraId="3C6385C2" w14:textId="77777777" w:rsidTr="007A25A2">
        <w:trPr>
          <w:ins w:id="536" w:author="GONZALES, JACOB L CIV USAF AFMC AFLCMC/LZPTP" w:date="2022-02-08T10:55:00Z"/>
        </w:trPr>
        <w:tc>
          <w:tcPr>
            <w:tcW w:w="6570" w:type="dxa"/>
            <w:tcMar>
              <w:top w:w="29" w:type="dxa"/>
              <w:left w:w="115" w:type="dxa"/>
              <w:bottom w:w="29" w:type="dxa"/>
              <w:right w:w="115" w:type="dxa"/>
            </w:tcMar>
            <w:vAlign w:val="center"/>
          </w:tcPr>
          <w:p w14:paraId="32F20EDC" w14:textId="16AF013D" w:rsidR="00832FA8" w:rsidRPr="00CD1ACE" w:rsidRDefault="00832FA8" w:rsidP="007A25A2">
            <w:pPr>
              <w:numPr>
                <w:ilvl w:val="12"/>
                <w:numId w:val="0"/>
              </w:numPr>
              <w:tabs>
                <w:tab w:val="left" w:pos="-720"/>
              </w:tabs>
              <w:suppressAutoHyphens/>
              <w:ind w:left="706" w:right="-198" w:hanging="706"/>
              <w:rPr>
                <w:ins w:id="537" w:author="GONZALES, JACOB L CIV USAF AFMC AFLCMC/LZPTP" w:date="2022-02-08T10:55:00Z"/>
                <w:sz w:val="20"/>
              </w:rPr>
            </w:pPr>
          </w:p>
        </w:tc>
        <w:tc>
          <w:tcPr>
            <w:tcW w:w="2070" w:type="dxa"/>
            <w:tcMar>
              <w:top w:w="29" w:type="dxa"/>
              <w:left w:w="115" w:type="dxa"/>
              <w:bottom w:w="29" w:type="dxa"/>
              <w:right w:w="115" w:type="dxa"/>
            </w:tcMar>
            <w:vAlign w:val="center"/>
          </w:tcPr>
          <w:p w14:paraId="0B30DFE6" w14:textId="77777777" w:rsidR="00832FA8" w:rsidRPr="00CD1ACE" w:rsidRDefault="00832FA8" w:rsidP="007A25A2">
            <w:pPr>
              <w:numPr>
                <w:ilvl w:val="12"/>
                <w:numId w:val="0"/>
              </w:numPr>
              <w:tabs>
                <w:tab w:val="right" w:leader="dot" w:pos="1872"/>
              </w:tabs>
              <w:suppressAutoHyphens/>
              <w:rPr>
                <w:ins w:id="538" w:author="GONZALES, JACOB L CIV USAF AFMC AFLCMC/LZPTP" w:date="2022-02-08T10:55:00Z"/>
                <w:sz w:val="20"/>
              </w:rPr>
            </w:pPr>
          </w:p>
        </w:tc>
        <w:tc>
          <w:tcPr>
            <w:tcW w:w="1080" w:type="dxa"/>
            <w:tcMar>
              <w:top w:w="29" w:type="dxa"/>
              <w:left w:w="115" w:type="dxa"/>
              <w:bottom w:w="29" w:type="dxa"/>
              <w:right w:w="115" w:type="dxa"/>
            </w:tcMar>
            <w:vAlign w:val="center"/>
          </w:tcPr>
          <w:p w14:paraId="6D0A3A17" w14:textId="52CF3469" w:rsidR="00832FA8" w:rsidRPr="00CD1ACE" w:rsidRDefault="00832FA8" w:rsidP="007A25A2">
            <w:pPr>
              <w:numPr>
                <w:ilvl w:val="12"/>
                <w:numId w:val="0"/>
              </w:numPr>
              <w:tabs>
                <w:tab w:val="left" w:pos="1080"/>
              </w:tabs>
              <w:suppressAutoHyphens/>
              <w:jc w:val="center"/>
              <w:rPr>
                <w:ins w:id="539" w:author="GONZALES, JACOB L CIV USAF AFMC AFLCMC/LZPTP" w:date="2022-02-08T10:55:00Z"/>
                <w:sz w:val="20"/>
              </w:rPr>
            </w:pPr>
          </w:p>
        </w:tc>
      </w:tr>
      <w:tr w:rsidR="00832FA8" w:rsidRPr="00480814" w14:paraId="26A2D68D" w14:textId="77777777" w:rsidTr="007A25A2">
        <w:trPr>
          <w:ins w:id="540" w:author="GONZALES, JACOB L CIV USAF AFMC AFLCMC/LZPTP" w:date="2022-02-08T10:55:00Z"/>
        </w:trPr>
        <w:tc>
          <w:tcPr>
            <w:tcW w:w="6570" w:type="dxa"/>
            <w:tcMar>
              <w:top w:w="29" w:type="dxa"/>
              <w:left w:w="115" w:type="dxa"/>
              <w:bottom w:w="29" w:type="dxa"/>
              <w:right w:w="115" w:type="dxa"/>
            </w:tcMar>
            <w:vAlign w:val="center"/>
          </w:tcPr>
          <w:p w14:paraId="510F31A0" w14:textId="7E2AFA2E" w:rsidR="00832FA8" w:rsidRPr="00CD1ACE" w:rsidRDefault="00832FA8" w:rsidP="007A25A2">
            <w:pPr>
              <w:numPr>
                <w:ilvl w:val="12"/>
                <w:numId w:val="0"/>
              </w:numPr>
              <w:tabs>
                <w:tab w:val="left" w:pos="-720"/>
              </w:tabs>
              <w:suppressAutoHyphens/>
              <w:ind w:left="706" w:right="-198" w:hanging="706"/>
              <w:rPr>
                <w:ins w:id="541" w:author="GONZALES, JACOB L CIV USAF AFMC AFLCMC/LZPTP" w:date="2022-02-08T10:55:00Z"/>
                <w:sz w:val="20"/>
              </w:rPr>
            </w:pPr>
          </w:p>
        </w:tc>
        <w:tc>
          <w:tcPr>
            <w:tcW w:w="2070" w:type="dxa"/>
            <w:tcMar>
              <w:top w:w="29" w:type="dxa"/>
              <w:left w:w="115" w:type="dxa"/>
              <w:bottom w:w="29" w:type="dxa"/>
              <w:right w:w="115" w:type="dxa"/>
            </w:tcMar>
            <w:vAlign w:val="center"/>
          </w:tcPr>
          <w:p w14:paraId="4EEFB246" w14:textId="77777777" w:rsidR="00832FA8" w:rsidRPr="00CD1ACE" w:rsidRDefault="00832FA8" w:rsidP="007A25A2">
            <w:pPr>
              <w:numPr>
                <w:ilvl w:val="12"/>
                <w:numId w:val="0"/>
              </w:numPr>
              <w:tabs>
                <w:tab w:val="right" w:leader="dot" w:pos="1872"/>
              </w:tabs>
              <w:suppressAutoHyphens/>
              <w:rPr>
                <w:ins w:id="542" w:author="GONZALES, JACOB L CIV USAF AFMC AFLCMC/LZPTP" w:date="2022-02-08T10:55:00Z"/>
                <w:sz w:val="20"/>
              </w:rPr>
            </w:pPr>
          </w:p>
        </w:tc>
        <w:tc>
          <w:tcPr>
            <w:tcW w:w="1080" w:type="dxa"/>
            <w:tcMar>
              <w:top w:w="29" w:type="dxa"/>
              <w:left w:w="115" w:type="dxa"/>
              <w:bottom w:w="29" w:type="dxa"/>
              <w:right w:w="115" w:type="dxa"/>
            </w:tcMar>
            <w:vAlign w:val="center"/>
          </w:tcPr>
          <w:p w14:paraId="5C96F787" w14:textId="51CCAA53" w:rsidR="00832FA8" w:rsidRPr="00CD1ACE" w:rsidRDefault="00832FA8" w:rsidP="007A25A2">
            <w:pPr>
              <w:numPr>
                <w:ilvl w:val="12"/>
                <w:numId w:val="0"/>
              </w:numPr>
              <w:tabs>
                <w:tab w:val="left" w:pos="1080"/>
              </w:tabs>
              <w:suppressAutoHyphens/>
              <w:jc w:val="center"/>
              <w:rPr>
                <w:ins w:id="543" w:author="GONZALES, JACOB L CIV USAF AFMC AFLCMC/LZPTP" w:date="2022-02-08T10:55:00Z"/>
                <w:sz w:val="20"/>
              </w:rPr>
            </w:pPr>
          </w:p>
        </w:tc>
      </w:tr>
      <w:tr w:rsidR="00832FA8" w:rsidRPr="00480814" w14:paraId="180ED40D" w14:textId="77777777" w:rsidTr="007A25A2">
        <w:trPr>
          <w:ins w:id="544" w:author="GONZALES, JACOB L CIV USAF AFMC AFLCMC/LZPTP" w:date="2022-02-08T10:55:00Z"/>
        </w:trPr>
        <w:tc>
          <w:tcPr>
            <w:tcW w:w="6570" w:type="dxa"/>
            <w:tcMar>
              <w:top w:w="29" w:type="dxa"/>
              <w:left w:w="115" w:type="dxa"/>
              <w:bottom w:w="29" w:type="dxa"/>
              <w:right w:w="115" w:type="dxa"/>
            </w:tcMar>
            <w:vAlign w:val="center"/>
          </w:tcPr>
          <w:p w14:paraId="500DB743" w14:textId="5EFE4ED7" w:rsidR="00832FA8" w:rsidRPr="00CD1ACE" w:rsidRDefault="00832FA8" w:rsidP="00755022">
            <w:pPr>
              <w:numPr>
                <w:ilvl w:val="12"/>
                <w:numId w:val="0"/>
              </w:numPr>
              <w:tabs>
                <w:tab w:val="left" w:pos="-720"/>
              </w:tabs>
              <w:suppressAutoHyphens/>
              <w:ind w:right="-198"/>
              <w:rPr>
                <w:ins w:id="545" w:author="GONZALES, JACOB L CIV USAF AFMC AFLCMC/LZPTP" w:date="2022-02-08T10:55:00Z"/>
                <w:sz w:val="20"/>
              </w:rPr>
            </w:pPr>
          </w:p>
        </w:tc>
        <w:tc>
          <w:tcPr>
            <w:tcW w:w="2070" w:type="dxa"/>
            <w:tcMar>
              <w:top w:w="29" w:type="dxa"/>
              <w:left w:w="115" w:type="dxa"/>
              <w:bottom w:w="29" w:type="dxa"/>
              <w:right w:w="115" w:type="dxa"/>
            </w:tcMar>
            <w:vAlign w:val="center"/>
          </w:tcPr>
          <w:p w14:paraId="393C6F97" w14:textId="77777777" w:rsidR="00832FA8" w:rsidRPr="00CD1ACE" w:rsidRDefault="00832FA8" w:rsidP="007A25A2">
            <w:pPr>
              <w:numPr>
                <w:ilvl w:val="12"/>
                <w:numId w:val="0"/>
              </w:numPr>
              <w:tabs>
                <w:tab w:val="right" w:leader="dot" w:pos="1872"/>
              </w:tabs>
              <w:suppressAutoHyphens/>
              <w:rPr>
                <w:ins w:id="546" w:author="GONZALES, JACOB L CIV USAF AFMC AFLCMC/LZPTP" w:date="2022-02-08T10:55:00Z"/>
                <w:sz w:val="20"/>
              </w:rPr>
            </w:pPr>
          </w:p>
        </w:tc>
        <w:tc>
          <w:tcPr>
            <w:tcW w:w="1080" w:type="dxa"/>
            <w:tcMar>
              <w:top w:w="29" w:type="dxa"/>
              <w:left w:w="115" w:type="dxa"/>
              <w:bottom w:w="29" w:type="dxa"/>
              <w:right w:w="115" w:type="dxa"/>
            </w:tcMar>
            <w:vAlign w:val="center"/>
          </w:tcPr>
          <w:p w14:paraId="5E91BD0F" w14:textId="77777777" w:rsidR="00832FA8" w:rsidRPr="00CD1ACE" w:rsidRDefault="00832FA8" w:rsidP="007A25A2">
            <w:pPr>
              <w:numPr>
                <w:ilvl w:val="12"/>
                <w:numId w:val="0"/>
              </w:numPr>
              <w:tabs>
                <w:tab w:val="left" w:pos="1080"/>
              </w:tabs>
              <w:suppressAutoHyphens/>
              <w:jc w:val="center"/>
              <w:rPr>
                <w:ins w:id="547" w:author="GONZALES, JACOB L CIV USAF AFMC AFLCMC/LZPTP" w:date="2022-02-08T10:55:00Z"/>
                <w:sz w:val="20"/>
              </w:rPr>
            </w:pPr>
          </w:p>
        </w:tc>
      </w:tr>
      <w:tr w:rsidR="00832FA8" w:rsidRPr="00480814" w14:paraId="35B41591" w14:textId="77777777" w:rsidTr="007A25A2">
        <w:trPr>
          <w:ins w:id="548" w:author="GONZALES, JACOB L CIV USAF AFMC AFLCMC/LZPTP" w:date="2022-02-08T10:55:00Z"/>
        </w:trPr>
        <w:tc>
          <w:tcPr>
            <w:tcW w:w="6570" w:type="dxa"/>
            <w:tcMar>
              <w:top w:w="29" w:type="dxa"/>
              <w:left w:w="115" w:type="dxa"/>
              <w:bottom w:w="29" w:type="dxa"/>
              <w:right w:w="115" w:type="dxa"/>
            </w:tcMar>
            <w:vAlign w:val="center"/>
          </w:tcPr>
          <w:p w14:paraId="0BE9A3E8" w14:textId="5D2365FF" w:rsidR="00832FA8" w:rsidRPr="00CD1ACE" w:rsidRDefault="00832FA8" w:rsidP="007A25A2">
            <w:pPr>
              <w:numPr>
                <w:ilvl w:val="12"/>
                <w:numId w:val="0"/>
              </w:numPr>
              <w:tabs>
                <w:tab w:val="left" w:pos="-720"/>
              </w:tabs>
              <w:suppressAutoHyphens/>
              <w:ind w:left="706" w:right="-198" w:hanging="706"/>
              <w:rPr>
                <w:ins w:id="549" w:author="GONZALES, JACOB L CIV USAF AFMC AFLCMC/LZPTP" w:date="2022-02-08T10:55:00Z"/>
                <w:sz w:val="20"/>
              </w:rPr>
            </w:pPr>
          </w:p>
        </w:tc>
        <w:tc>
          <w:tcPr>
            <w:tcW w:w="2070" w:type="dxa"/>
            <w:tcMar>
              <w:top w:w="29" w:type="dxa"/>
              <w:left w:w="115" w:type="dxa"/>
              <w:bottom w:w="29" w:type="dxa"/>
              <w:right w:w="115" w:type="dxa"/>
            </w:tcMar>
            <w:vAlign w:val="center"/>
          </w:tcPr>
          <w:p w14:paraId="1D41C311" w14:textId="77777777" w:rsidR="00832FA8" w:rsidRPr="00CD1ACE" w:rsidRDefault="00832FA8" w:rsidP="007A25A2">
            <w:pPr>
              <w:numPr>
                <w:ilvl w:val="12"/>
                <w:numId w:val="0"/>
              </w:numPr>
              <w:tabs>
                <w:tab w:val="right" w:leader="dot" w:pos="1870"/>
              </w:tabs>
              <w:suppressAutoHyphens/>
              <w:rPr>
                <w:ins w:id="550" w:author="GONZALES, JACOB L CIV USAF AFMC AFLCMC/LZPTP" w:date="2022-02-08T10:55:00Z"/>
                <w:sz w:val="20"/>
              </w:rPr>
            </w:pPr>
          </w:p>
        </w:tc>
        <w:tc>
          <w:tcPr>
            <w:tcW w:w="1080" w:type="dxa"/>
            <w:tcMar>
              <w:top w:w="29" w:type="dxa"/>
              <w:left w:w="115" w:type="dxa"/>
              <w:bottom w:w="29" w:type="dxa"/>
              <w:right w:w="115" w:type="dxa"/>
            </w:tcMar>
            <w:vAlign w:val="center"/>
          </w:tcPr>
          <w:p w14:paraId="7EE51719" w14:textId="320CC3F3" w:rsidR="00832FA8" w:rsidRPr="00CD1ACE" w:rsidRDefault="00832FA8" w:rsidP="007A25A2">
            <w:pPr>
              <w:numPr>
                <w:ilvl w:val="12"/>
                <w:numId w:val="0"/>
              </w:numPr>
              <w:tabs>
                <w:tab w:val="left" w:pos="1080"/>
              </w:tabs>
              <w:suppressAutoHyphens/>
              <w:jc w:val="center"/>
              <w:rPr>
                <w:ins w:id="551" w:author="GONZALES, JACOB L CIV USAF AFMC AFLCMC/LZPTP" w:date="2022-02-08T10:55:00Z"/>
                <w:sz w:val="20"/>
              </w:rPr>
            </w:pPr>
          </w:p>
        </w:tc>
      </w:tr>
      <w:tr w:rsidR="00832FA8" w:rsidRPr="00480814" w14:paraId="12FC230D" w14:textId="77777777" w:rsidTr="007A25A2">
        <w:trPr>
          <w:ins w:id="552" w:author="GONZALES, JACOB L CIV USAF AFMC AFLCMC/LZPTP" w:date="2022-02-08T10:55:00Z"/>
        </w:trPr>
        <w:tc>
          <w:tcPr>
            <w:tcW w:w="6570" w:type="dxa"/>
            <w:tcMar>
              <w:top w:w="29" w:type="dxa"/>
              <w:left w:w="115" w:type="dxa"/>
              <w:bottom w:w="29" w:type="dxa"/>
              <w:right w:w="115" w:type="dxa"/>
            </w:tcMar>
            <w:vAlign w:val="center"/>
          </w:tcPr>
          <w:p w14:paraId="58AC1C56" w14:textId="2EC612BA" w:rsidR="00832FA8" w:rsidRPr="00CD1ACE" w:rsidRDefault="00832FA8" w:rsidP="007A25A2">
            <w:pPr>
              <w:numPr>
                <w:ilvl w:val="12"/>
                <w:numId w:val="0"/>
              </w:numPr>
              <w:tabs>
                <w:tab w:val="left" w:pos="-720"/>
              </w:tabs>
              <w:suppressAutoHyphens/>
              <w:ind w:left="706" w:right="-198" w:hanging="706"/>
              <w:rPr>
                <w:ins w:id="553" w:author="GONZALES, JACOB L CIV USAF AFMC AFLCMC/LZPTP" w:date="2022-02-08T10:55:00Z"/>
                <w:sz w:val="20"/>
              </w:rPr>
            </w:pPr>
          </w:p>
        </w:tc>
        <w:tc>
          <w:tcPr>
            <w:tcW w:w="2070" w:type="dxa"/>
            <w:tcMar>
              <w:top w:w="29" w:type="dxa"/>
              <w:left w:w="115" w:type="dxa"/>
              <w:bottom w:w="29" w:type="dxa"/>
              <w:right w:w="115" w:type="dxa"/>
            </w:tcMar>
            <w:vAlign w:val="center"/>
          </w:tcPr>
          <w:p w14:paraId="5DC80614" w14:textId="77777777" w:rsidR="00832FA8" w:rsidRPr="00CD1ACE" w:rsidRDefault="00832FA8" w:rsidP="007A25A2">
            <w:pPr>
              <w:numPr>
                <w:ilvl w:val="12"/>
                <w:numId w:val="0"/>
              </w:numPr>
              <w:tabs>
                <w:tab w:val="right" w:leader="dot" w:pos="1870"/>
              </w:tabs>
              <w:suppressAutoHyphens/>
              <w:rPr>
                <w:ins w:id="554" w:author="GONZALES, JACOB L CIV USAF AFMC AFLCMC/LZPTP" w:date="2022-02-08T10:55:00Z"/>
                <w:sz w:val="20"/>
              </w:rPr>
            </w:pPr>
          </w:p>
        </w:tc>
        <w:tc>
          <w:tcPr>
            <w:tcW w:w="1080" w:type="dxa"/>
            <w:tcMar>
              <w:top w:w="29" w:type="dxa"/>
              <w:left w:w="115" w:type="dxa"/>
              <w:bottom w:w="29" w:type="dxa"/>
              <w:right w:w="115" w:type="dxa"/>
            </w:tcMar>
            <w:vAlign w:val="center"/>
          </w:tcPr>
          <w:p w14:paraId="5D9E0A40" w14:textId="7FC92E0D" w:rsidR="00832FA8" w:rsidRPr="00CD1ACE" w:rsidRDefault="00832FA8" w:rsidP="007A25A2">
            <w:pPr>
              <w:numPr>
                <w:ilvl w:val="12"/>
                <w:numId w:val="0"/>
              </w:numPr>
              <w:tabs>
                <w:tab w:val="left" w:pos="1080"/>
              </w:tabs>
              <w:suppressAutoHyphens/>
              <w:jc w:val="center"/>
              <w:rPr>
                <w:ins w:id="555" w:author="GONZALES, JACOB L CIV USAF AFMC AFLCMC/LZPTP" w:date="2022-02-08T10:55:00Z"/>
                <w:sz w:val="20"/>
              </w:rPr>
            </w:pPr>
          </w:p>
        </w:tc>
      </w:tr>
      <w:tr w:rsidR="00832FA8" w:rsidRPr="00480814" w14:paraId="260716D1" w14:textId="77777777" w:rsidTr="007A25A2">
        <w:trPr>
          <w:ins w:id="556" w:author="GONZALES, JACOB L CIV USAF AFMC AFLCMC/LZPTP" w:date="2022-02-08T10:55:00Z"/>
        </w:trPr>
        <w:tc>
          <w:tcPr>
            <w:tcW w:w="6570" w:type="dxa"/>
            <w:tcMar>
              <w:top w:w="29" w:type="dxa"/>
              <w:left w:w="115" w:type="dxa"/>
              <w:bottom w:w="29" w:type="dxa"/>
              <w:right w:w="115" w:type="dxa"/>
            </w:tcMar>
            <w:vAlign w:val="center"/>
          </w:tcPr>
          <w:p w14:paraId="6DD96F7A" w14:textId="63F8A9AC" w:rsidR="00832FA8" w:rsidRPr="00CD1ACE" w:rsidRDefault="00832FA8" w:rsidP="007A25A2">
            <w:pPr>
              <w:numPr>
                <w:ilvl w:val="12"/>
                <w:numId w:val="0"/>
              </w:numPr>
              <w:tabs>
                <w:tab w:val="left" w:pos="-720"/>
              </w:tabs>
              <w:suppressAutoHyphens/>
              <w:ind w:left="706" w:right="-198" w:hanging="706"/>
              <w:rPr>
                <w:ins w:id="557" w:author="GONZALES, JACOB L CIV USAF AFMC AFLCMC/LZPTP" w:date="2022-02-08T10:55:00Z"/>
                <w:sz w:val="20"/>
              </w:rPr>
            </w:pPr>
          </w:p>
        </w:tc>
        <w:tc>
          <w:tcPr>
            <w:tcW w:w="2070" w:type="dxa"/>
            <w:tcMar>
              <w:top w:w="29" w:type="dxa"/>
              <w:left w:w="115" w:type="dxa"/>
              <w:bottom w:w="29" w:type="dxa"/>
              <w:right w:w="115" w:type="dxa"/>
            </w:tcMar>
            <w:vAlign w:val="center"/>
          </w:tcPr>
          <w:p w14:paraId="49969FA5" w14:textId="77777777" w:rsidR="00832FA8" w:rsidRPr="00CD1ACE" w:rsidRDefault="00832FA8" w:rsidP="007A25A2">
            <w:pPr>
              <w:numPr>
                <w:ilvl w:val="12"/>
                <w:numId w:val="0"/>
              </w:numPr>
              <w:tabs>
                <w:tab w:val="right" w:leader="dot" w:pos="1872"/>
              </w:tabs>
              <w:suppressAutoHyphens/>
              <w:rPr>
                <w:ins w:id="558" w:author="GONZALES, JACOB L CIV USAF AFMC AFLCMC/LZPTP" w:date="2022-02-08T10:55:00Z"/>
                <w:sz w:val="20"/>
              </w:rPr>
            </w:pPr>
          </w:p>
        </w:tc>
        <w:tc>
          <w:tcPr>
            <w:tcW w:w="1080" w:type="dxa"/>
            <w:tcMar>
              <w:top w:w="29" w:type="dxa"/>
              <w:left w:w="115" w:type="dxa"/>
              <w:bottom w:w="29" w:type="dxa"/>
              <w:right w:w="115" w:type="dxa"/>
            </w:tcMar>
            <w:vAlign w:val="center"/>
          </w:tcPr>
          <w:p w14:paraId="32774E64" w14:textId="55921C8D" w:rsidR="00832FA8" w:rsidRPr="00CD1ACE" w:rsidRDefault="00832FA8" w:rsidP="007A25A2">
            <w:pPr>
              <w:numPr>
                <w:ilvl w:val="12"/>
                <w:numId w:val="0"/>
              </w:numPr>
              <w:tabs>
                <w:tab w:val="left" w:pos="1080"/>
              </w:tabs>
              <w:suppressAutoHyphens/>
              <w:jc w:val="center"/>
              <w:rPr>
                <w:ins w:id="559" w:author="GONZALES, JACOB L CIV USAF AFMC AFLCMC/LZPTP" w:date="2022-02-08T10:55:00Z"/>
                <w:sz w:val="20"/>
              </w:rPr>
            </w:pPr>
          </w:p>
        </w:tc>
      </w:tr>
      <w:tr w:rsidR="00832FA8" w:rsidRPr="00480814" w14:paraId="50C4E6A4" w14:textId="77777777" w:rsidTr="007A25A2">
        <w:trPr>
          <w:ins w:id="560" w:author="GONZALES, JACOB L CIV USAF AFMC AFLCMC/LZPTP" w:date="2022-02-08T10:55:00Z"/>
        </w:trPr>
        <w:tc>
          <w:tcPr>
            <w:tcW w:w="6570" w:type="dxa"/>
            <w:tcMar>
              <w:top w:w="29" w:type="dxa"/>
              <w:left w:w="115" w:type="dxa"/>
              <w:bottom w:w="29" w:type="dxa"/>
              <w:right w:w="115" w:type="dxa"/>
            </w:tcMar>
            <w:vAlign w:val="center"/>
          </w:tcPr>
          <w:p w14:paraId="79030426" w14:textId="615E2ABB" w:rsidR="00832FA8" w:rsidRPr="00CD1ACE" w:rsidRDefault="00832FA8" w:rsidP="007A25A2">
            <w:pPr>
              <w:numPr>
                <w:ilvl w:val="12"/>
                <w:numId w:val="0"/>
              </w:numPr>
              <w:tabs>
                <w:tab w:val="left" w:pos="-720"/>
              </w:tabs>
              <w:suppressAutoHyphens/>
              <w:ind w:left="706" w:right="-198" w:hanging="706"/>
              <w:rPr>
                <w:ins w:id="561" w:author="GONZALES, JACOB L CIV USAF AFMC AFLCMC/LZPTP" w:date="2022-02-08T10:55:00Z"/>
                <w:sz w:val="20"/>
              </w:rPr>
            </w:pPr>
          </w:p>
        </w:tc>
        <w:tc>
          <w:tcPr>
            <w:tcW w:w="2070" w:type="dxa"/>
            <w:tcMar>
              <w:top w:w="29" w:type="dxa"/>
              <w:left w:w="115" w:type="dxa"/>
              <w:bottom w:w="29" w:type="dxa"/>
              <w:right w:w="115" w:type="dxa"/>
            </w:tcMar>
            <w:vAlign w:val="center"/>
          </w:tcPr>
          <w:p w14:paraId="03C316CD" w14:textId="77777777" w:rsidR="00832FA8" w:rsidRPr="00CD1ACE" w:rsidRDefault="00832FA8" w:rsidP="007A25A2">
            <w:pPr>
              <w:numPr>
                <w:ilvl w:val="12"/>
                <w:numId w:val="0"/>
              </w:numPr>
              <w:tabs>
                <w:tab w:val="right" w:leader="dot" w:pos="1872"/>
              </w:tabs>
              <w:suppressAutoHyphens/>
              <w:rPr>
                <w:ins w:id="562" w:author="GONZALES, JACOB L CIV USAF AFMC AFLCMC/LZPTP" w:date="2022-02-08T10:55:00Z"/>
                <w:sz w:val="20"/>
              </w:rPr>
            </w:pPr>
          </w:p>
        </w:tc>
        <w:tc>
          <w:tcPr>
            <w:tcW w:w="1080" w:type="dxa"/>
            <w:tcMar>
              <w:top w:w="29" w:type="dxa"/>
              <w:left w:w="115" w:type="dxa"/>
              <w:bottom w:w="29" w:type="dxa"/>
              <w:right w:w="115" w:type="dxa"/>
            </w:tcMar>
            <w:vAlign w:val="center"/>
          </w:tcPr>
          <w:p w14:paraId="6E4E66A6" w14:textId="749A3C25" w:rsidR="00832FA8" w:rsidRPr="00CD1ACE" w:rsidRDefault="00832FA8" w:rsidP="007A25A2">
            <w:pPr>
              <w:numPr>
                <w:ilvl w:val="12"/>
                <w:numId w:val="0"/>
              </w:numPr>
              <w:tabs>
                <w:tab w:val="left" w:pos="1080"/>
              </w:tabs>
              <w:suppressAutoHyphens/>
              <w:jc w:val="center"/>
              <w:rPr>
                <w:ins w:id="563" w:author="GONZALES, JACOB L CIV USAF AFMC AFLCMC/LZPTP" w:date="2022-02-08T10:55:00Z"/>
                <w:sz w:val="20"/>
              </w:rPr>
            </w:pPr>
          </w:p>
        </w:tc>
      </w:tr>
      <w:tr w:rsidR="00832FA8" w:rsidRPr="00480814" w14:paraId="5CF19F7D" w14:textId="77777777" w:rsidTr="007A25A2">
        <w:trPr>
          <w:ins w:id="564" w:author="GONZALES, JACOB L CIV USAF AFMC AFLCMC/LZPTP" w:date="2022-02-08T10:55:00Z"/>
        </w:trPr>
        <w:tc>
          <w:tcPr>
            <w:tcW w:w="6570" w:type="dxa"/>
            <w:tcMar>
              <w:top w:w="29" w:type="dxa"/>
              <w:left w:w="115" w:type="dxa"/>
              <w:bottom w:w="29" w:type="dxa"/>
              <w:right w:w="115" w:type="dxa"/>
            </w:tcMar>
            <w:vAlign w:val="center"/>
          </w:tcPr>
          <w:p w14:paraId="2CD0F0A1" w14:textId="5C024D14" w:rsidR="00832FA8" w:rsidRPr="00CD1ACE" w:rsidRDefault="00832FA8" w:rsidP="007A25A2">
            <w:pPr>
              <w:numPr>
                <w:ilvl w:val="12"/>
                <w:numId w:val="0"/>
              </w:numPr>
              <w:tabs>
                <w:tab w:val="left" w:pos="-720"/>
              </w:tabs>
              <w:suppressAutoHyphens/>
              <w:ind w:left="706" w:right="-198" w:hanging="706"/>
              <w:rPr>
                <w:ins w:id="565" w:author="GONZALES, JACOB L CIV USAF AFMC AFLCMC/LZPTP" w:date="2022-02-08T10:55:00Z"/>
                <w:sz w:val="20"/>
              </w:rPr>
            </w:pPr>
          </w:p>
        </w:tc>
        <w:tc>
          <w:tcPr>
            <w:tcW w:w="2070" w:type="dxa"/>
            <w:tcMar>
              <w:top w:w="29" w:type="dxa"/>
              <w:left w:w="115" w:type="dxa"/>
              <w:bottom w:w="29" w:type="dxa"/>
              <w:right w:w="115" w:type="dxa"/>
            </w:tcMar>
            <w:vAlign w:val="center"/>
          </w:tcPr>
          <w:p w14:paraId="66AC1C2A" w14:textId="77777777" w:rsidR="00832FA8" w:rsidRPr="00CD1ACE" w:rsidRDefault="00832FA8" w:rsidP="007A25A2">
            <w:pPr>
              <w:numPr>
                <w:ilvl w:val="12"/>
                <w:numId w:val="0"/>
              </w:numPr>
              <w:tabs>
                <w:tab w:val="right" w:leader="dot" w:pos="1872"/>
              </w:tabs>
              <w:suppressAutoHyphens/>
              <w:rPr>
                <w:ins w:id="566" w:author="GONZALES, JACOB L CIV USAF AFMC AFLCMC/LZPTP" w:date="2022-02-08T10:55:00Z"/>
                <w:sz w:val="20"/>
              </w:rPr>
            </w:pPr>
          </w:p>
        </w:tc>
        <w:tc>
          <w:tcPr>
            <w:tcW w:w="1080" w:type="dxa"/>
            <w:tcMar>
              <w:top w:w="29" w:type="dxa"/>
              <w:left w:w="115" w:type="dxa"/>
              <w:bottom w:w="29" w:type="dxa"/>
              <w:right w:w="115" w:type="dxa"/>
            </w:tcMar>
            <w:vAlign w:val="center"/>
          </w:tcPr>
          <w:p w14:paraId="73C162A1" w14:textId="5F53D8FF" w:rsidR="00832FA8" w:rsidRPr="00CD1ACE" w:rsidRDefault="00832FA8" w:rsidP="007A25A2">
            <w:pPr>
              <w:numPr>
                <w:ilvl w:val="12"/>
                <w:numId w:val="0"/>
              </w:numPr>
              <w:tabs>
                <w:tab w:val="left" w:pos="1080"/>
              </w:tabs>
              <w:suppressAutoHyphens/>
              <w:jc w:val="center"/>
              <w:rPr>
                <w:ins w:id="567" w:author="GONZALES, JACOB L CIV USAF AFMC AFLCMC/LZPTP" w:date="2022-02-08T10:55:00Z"/>
                <w:sz w:val="20"/>
              </w:rPr>
            </w:pPr>
          </w:p>
        </w:tc>
      </w:tr>
      <w:tr w:rsidR="00832FA8" w:rsidRPr="00480814" w14:paraId="24598D42" w14:textId="77777777" w:rsidTr="007A25A2">
        <w:trPr>
          <w:ins w:id="568" w:author="GONZALES, JACOB L CIV USAF AFMC AFLCMC/LZPTP" w:date="2022-02-08T10:55:00Z"/>
        </w:trPr>
        <w:tc>
          <w:tcPr>
            <w:tcW w:w="6570" w:type="dxa"/>
            <w:tcMar>
              <w:top w:w="29" w:type="dxa"/>
              <w:left w:w="115" w:type="dxa"/>
              <w:bottom w:w="29" w:type="dxa"/>
              <w:right w:w="115" w:type="dxa"/>
            </w:tcMar>
            <w:vAlign w:val="center"/>
          </w:tcPr>
          <w:p w14:paraId="3C8078EB" w14:textId="2EB89B95" w:rsidR="00832FA8" w:rsidRPr="00CD1ACE" w:rsidRDefault="00832FA8" w:rsidP="007A25A2">
            <w:pPr>
              <w:numPr>
                <w:ilvl w:val="12"/>
                <w:numId w:val="0"/>
              </w:numPr>
              <w:tabs>
                <w:tab w:val="left" w:pos="-720"/>
              </w:tabs>
              <w:suppressAutoHyphens/>
              <w:ind w:left="706" w:right="-198" w:hanging="706"/>
              <w:rPr>
                <w:ins w:id="569" w:author="GONZALES, JACOB L CIV USAF AFMC AFLCMC/LZPTP" w:date="2022-02-08T10:55:00Z"/>
                <w:sz w:val="20"/>
              </w:rPr>
            </w:pPr>
          </w:p>
        </w:tc>
        <w:tc>
          <w:tcPr>
            <w:tcW w:w="2070" w:type="dxa"/>
            <w:tcMar>
              <w:top w:w="29" w:type="dxa"/>
              <w:left w:w="115" w:type="dxa"/>
              <w:bottom w:w="29" w:type="dxa"/>
              <w:right w:w="115" w:type="dxa"/>
            </w:tcMar>
            <w:vAlign w:val="center"/>
          </w:tcPr>
          <w:p w14:paraId="27ABA88A" w14:textId="77777777" w:rsidR="00832FA8" w:rsidRPr="00CD1ACE" w:rsidRDefault="00832FA8" w:rsidP="007A25A2">
            <w:pPr>
              <w:numPr>
                <w:ilvl w:val="12"/>
                <w:numId w:val="0"/>
              </w:numPr>
              <w:tabs>
                <w:tab w:val="right" w:leader="dot" w:pos="1870"/>
              </w:tabs>
              <w:suppressAutoHyphens/>
              <w:rPr>
                <w:ins w:id="570" w:author="GONZALES, JACOB L CIV USAF AFMC AFLCMC/LZPTP" w:date="2022-02-08T10:55:00Z"/>
                <w:sz w:val="20"/>
              </w:rPr>
            </w:pPr>
          </w:p>
        </w:tc>
        <w:tc>
          <w:tcPr>
            <w:tcW w:w="1080" w:type="dxa"/>
            <w:tcMar>
              <w:top w:w="29" w:type="dxa"/>
              <w:left w:w="115" w:type="dxa"/>
              <w:bottom w:w="29" w:type="dxa"/>
              <w:right w:w="115" w:type="dxa"/>
            </w:tcMar>
            <w:vAlign w:val="center"/>
          </w:tcPr>
          <w:p w14:paraId="7F6D6F73" w14:textId="7B358103" w:rsidR="00832FA8" w:rsidRPr="00CD1ACE" w:rsidRDefault="00832FA8" w:rsidP="007A25A2">
            <w:pPr>
              <w:numPr>
                <w:ilvl w:val="12"/>
                <w:numId w:val="0"/>
              </w:numPr>
              <w:tabs>
                <w:tab w:val="left" w:pos="1080"/>
              </w:tabs>
              <w:suppressAutoHyphens/>
              <w:jc w:val="center"/>
              <w:rPr>
                <w:ins w:id="571" w:author="GONZALES, JACOB L CIV USAF AFMC AFLCMC/LZPTP" w:date="2022-02-08T10:55:00Z"/>
                <w:sz w:val="20"/>
              </w:rPr>
            </w:pPr>
          </w:p>
        </w:tc>
      </w:tr>
      <w:tr w:rsidR="00832FA8" w:rsidRPr="00480814" w14:paraId="2265AD22" w14:textId="77777777" w:rsidTr="007A25A2">
        <w:trPr>
          <w:ins w:id="572" w:author="GONZALES, JACOB L CIV USAF AFMC AFLCMC/LZPTP" w:date="2022-02-08T10:55:00Z"/>
        </w:trPr>
        <w:tc>
          <w:tcPr>
            <w:tcW w:w="6570" w:type="dxa"/>
            <w:tcMar>
              <w:top w:w="29" w:type="dxa"/>
              <w:left w:w="115" w:type="dxa"/>
              <w:bottom w:w="29" w:type="dxa"/>
              <w:right w:w="115" w:type="dxa"/>
            </w:tcMar>
            <w:vAlign w:val="center"/>
          </w:tcPr>
          <w:p w14:paraId="1A8CE7D5" w14:textId="4EA340C8" w:rsidR="00832FA8" w:rsidRPr="00CD1ACE" w:rsidRDefault="00832FA8" w:rsidP="007A25A2">
            <w:pPr>
              <w:numPr>
                <w:ilvl w:val="12"/>
                <w:numId w:val="0"/>
              </w:numPr>
              <w:tabs>
                <w:tab w:val="left" w:pos="-720"/>
              </w:tabs>
              <w:suppressAutoHyphens/>
              <w:ind w:left="706" w:right="-198" w:hanging="706"/>
              <w:rPr>
                <w:ins w:id="573" w:author="GONZALES, JACOB L CIV USAF AFMC AFLCMC/LZPTP" w:date="2022-02-08T10:55:00Z"/>
                <w:sz w:val="20"/>
              </w:rPr>
            </w:pPr>
          </w:p>
        </w:tc>
        <w:tc>
          <w:tcPr>
            <w:tcW w:w="2070" w:type="dxa"/>
            <w:tcMar>
              <w:top w:w="29" w:type="dxa"/>
              <w:left w:w="115" w:type="dxa"/>
              <w:bottom w:w="29" w:type="dxa"/>
              <w:right w:w="115" w:type="dxa"/>
            </w:tcMar>
            <w:vAlign w:val="center"/>
          </w:tcPr>
          <w:p w14:paraId="2AA69B77" w14:textId="77777777" w:rsidR="00832FA8" w:rsidRPr="00CD1ACE" w:rsidRDefault="00832FA8" w:rsidP="007A25A2">
            <w:pPr>
              <w:numPr>
                <w:ilvl w:val="12"/>
                <w:numId w:val="0"/>
              </w:numPr>
              <w:tabs>
                <w:tab w:val="right" w:leader="dot" w:pos="1870"/>
              </w:tabs>
              <w:suppressAutoHyphens/>
              <w:rPr>
                <w:ins w:id="574" w:author="GONZALES, JACOB L CIV USAF AFMC AFLCMC/LZPTP" w:date="2022-02-08T10:55:00Z"/>
                <w:sz w:val="20"/>
              </w:rPr>
            </w:pPr>
          </w:p>
        </w:tc>
        <w:tc>
          <w:tcPr>
            <w:tcW w:w="1080" w:type="dxa"/>
            <w:tcMar>
              <w:top w:w="29" w:type="dxa"/>
              <w:left w:w="115" w:type="dxa"/>
              <w:bottom w:w="29" w:type="dxa"/>
              <w:right w:w="115" w:type="dxa"/>
            </w:tcMar>
            <w:vAlign w:val="center"/>
          </w:tcPr>
          <w:p w14:paraId="54A6E9D7" w14:textId="67F919B0" w:rsidR="00832FA8" w:rsidRPr="00CD1ACE" w:rsidRDefault="00832FA8" w:rsidP="007A25A2">
            <w:pPr>
              <w:numPr>
                <w:ilvl w:val="12"/>
                <w:numId w:val="0"/>
              </w:numPr>
              <w:tabs>
                <w:tab w:val="left" w:pos="1080"/>
              </w:tabs>
              <w:suppressAutoHyphens/>
              <w:jc w:val="center"/>
              <w:rPr>
                <w:ins w:id="575" w:author="GONZALES, JACOB L CIV USAF AFMC AFLCMC/LZPTP" w:date="2022-02-08T10:55:00Z"/>
                <w:sz w:val="20"/>
              </w:rPr>
            </w:pPr>
          </w:p>
        </w:tc>
      </w:tr>
    </w:tbl>
    <w:p w14:paraId="13543D67" w14:textId="77777777" w:rsidR="00832FA8" w:rsidRPr="009966E4" w:rsidRDefault="00832FA8" w:rsidP="00832FA8">
      <w:pPr>
        <w:numPr>
          <w:ilvl w:val="12"/>
          <w:numId w:val="0"/>
        </w:numPr>
        <w:tabs>
          <w:tab w:val="left" w:leader="underscore" w:pos="3546"/>
        </w:tabs>
        <w:jc w:val="center"/>
        <w:rPr>
          <w:b/>
          <w:smallCaps/>
        </w:rPr>
      </w:pPr>
      <w:r>
        <w:rPr>
          <w:b/>
          <w:smallCaps/>
          <w:sz w:val="22"/>
          <w:rPrChange w:id="576" w:author="GONZALES, JACOB L CIV USAF AFMC AFLCMC/LZPTP" w:date="2022-02-08T10:55:00Z">
            <w:rPr>
              <w:sz w:val="22"/>
            </w:rPr>
          </w:rPrChange>
        </w:rPr>
        <w:br w:type="page"/>
      </w:r>
      <w:r w:rsidRPr="009966E4">
        <w:rPr>
          <w:b/>
          <w:smallCaps/>
        </w:rPr>
        <w:lastRenderedPageBreak/>
        <w:t>Table 2</w:t>
      </w:r>
    </w:p>
    <w:p w14:paraId="581978D2" w14:textId="1945CF04" w:rsidR="00832FA8" w:rsidRPr="009966E4" w:rsidRDefault="00153519">
      <w:pPr>
        <w:numPr>
          <w:ilvl w:val="12"/>
          <w:numId w:val="0"/>
        </w:numPr>
        <w:tabs>
          <w:tab w:val="left" w:leader="underscore" w:pos="3546"/>
        </w:tabs>
        <w:rPr>
          <w:del w:id="577" w:author="GONZALES, JACOB L CIV USAF AFMC AFLCMC/LZPTP" w:date="2022-02-08T10:55:00Z"/>
          <w:b/>
          <w:smallCaps/>
        </w:rPr>
        <w:pPrChange w:id="578" w:author="GONZALES, JACOB L CIV USAF AFMC AFLCMC/LZPTP" w:date="2022-02-15T11:04:00Z">
          <w:pPr>
            <w:numPr>
              <w:ilvl w:val="12"/>
            </w:numPr>
            <w:tabs>
              <w:tab w:val="left" w:leader="underscore" w:pos="3546"/>
            </w:tabs>
            <w:jc w:val="center"/>
          </w:pPr>
        </w:pPrChange>
      </w:pPr>
      <w:ins w:id="579" w:author="GONZALES, JACOB L CIV USAF AFMC AFLCMC/LZPTP" w:date="2022-02-15T11:07:00Z">
        <w:r>
          <w:rPr>
            <w:b/>
            <w:smallCaps/>
          </w:rPr>
          <w:t>Have Two separate Tables for each flow</w:t>
        </w:r>
      </w:ins>
    </w:p>
    <w:p w14:paraId="21C44BAC" w14:textId="101703DA" w:rsidR="00832FA8" w:rsidRPr="009966E4" w:rsidRDefault="00832FA8">
      <w:pPr>
        <w:numPr>
          <w:ilvl w:val="12"/>
          <w:numId w:val="0"/>
        </w:numPr>
        <w:tabs>
          <w:tab w:val="left" w:leader="underscore" w:pos="3546"/>
        </w:tabs>
        <w:suppressAutoHyphens/>
        <w:jc w:val="center"/>
        <w:rPr>
          <w:b/>
          <w:rPrChange w:id="580" w:author="GONZALES, JACOB L CIV USAF AFMC AFLCMC/LZPTP" w:date="2022-02-08T10:55:00Z">
            <w:rPr>
              <w:b/>
              <w:smallCaps/>
            </w:rPr>
          </w:rPrChange>
        </w:rPr>
        <w:pPrChange w:id="581" w:author="GONZALES, JACOB L CIV USAF AFMC AFLCMC/LZPTP" w:date="2022-02-08T10:55:00Z">
          <w:pPr>
            <w:numPr>
              <w:ilvl w:val="12"/>
            </w:numPr>
            <w:suppressAutoHyphens/>
          </w:pPr>
        </w:pPrChange>
      </w:pPr>
      <w:del w:id="582" w:author="GONZALES, JACOB L CIV USAF AFMC AFLCMC/LZPTP" w:date="2022-02-08T10:55:00Z">
        <w:r w:rsidRPr="009966E4">
          <w:rPr>
            <w:b/>
            <w:smallCaps/>
          </w:rPr>
          <w:delText xml:space="preserve">TM </w:delText>
        </w:r>
        <w:r>
          <w:rPr>
            <w:b/>
            <w:smallCaps/>
          </w:rPr>
          <w:delText xml:space="preserve">Publication </w:delText>
        </w:r>
        <w:r w:rsidRPr="009966E4">
          <w:rPr>
            <w:b/>
            <w:smallCaps/>
          </w:rPr>
          <w:delText>Update Type Selections</w:delText>
        </w:r>
        <w:r>
          <w:rPr>
            <w:b/>
            <w:smallCaps/>
          </w:rPr>
          <w:delText xml:space="preserve"> (</w:delText>
        </w:r>
      </w:del>
      <w:r w:rsidRPr="009966E4">
        <w:rPr>
          <w:b/>
          <w:smallCaps/>
        </w:rPr>
        <w:t>Sustainment/Modification</w:t>
      </w:r>
      <w:del w:id="583" w:author="GONZALES, JACOB L CIV USAF AFMC AFLCMC/LZPTP" w:date="2022-02-08T10:55:00Z">
        <w:r>
          <w:rPr>
            <w:b/>
            <w:smallCaps/>
          </w:rPr>
          <w:delText>/Conversion)</w:delText>
        </w:r>
      </w:del>
      <w:ins w:id="584" w:author="GONZALES, JACOB L CIV USAF AFMC AFLCMC/LZPTP" w:date="2022-02-08T10:55:00Z">
        <w:r w:rsidRPr="009966E4">
          <w:rPr>
            <w:b/>
            <w:smallCaps/>
          </w:rPr>
          <w:t xml:space="preserve"> Updates TM Type Selections</w:t>
        </w:r>
      </w:ins>
    </w:p>
    <w:p w14:paraId="0297C241" w14:textId="77777777" w:rsidR="00832FA8" w:rsidRDefault="00832FA8">
      <w:pPr>
        <w:numPr>
          <w:ilvl w:val="12"/>
          <w:numId w:val="0"/>
        </w:numPr>
        <w:suppressAutoHyphens/>
        <w:ind w:left="450"/>
        <w:rPr>
          <w:b/>
          <w:smallCaps/>
          <w:sz w:val="20"/>
        </w:rPr>
        <w:pPrChange w:id="585" w:author="GONZALES, JACOB L CIV USAF AFMC AFLCMC/LZPTP" w:date="2022-02-08T10:55:00Z">
          <w:pPr>
            <w:numPr>
              <w:ilvl w:val="12"/>
            </w:numPr>
            <w:suppressAutoHyphens/>
          </w:pPr>
        </w:pPrChange>
      </w:pPr>
      <w:r w:rsidRPr="00115B43">
        <w:rPr>
          <w:b/>
          <w:smallCaps/>
        </w:rPr>
        <w:t>NOTES:</w:t>
      </w:r>
      <w:r>
        <w:rPr>
          <w:b/>
          <w:smallCaps/>
          <w:sz w:val="20"/>
        </w:rPr>
        <w:t xml:space="preserve">   </w:t>
      </w:r>
    </w:p>
    <w:p w14:paraId="1303F701" w14:textId="77777777" w:rsidR="00832FA8" w:rsidRPr="00C37793" w:rsidRDefault="00832FA8" w:rsidP="00832FA8">
      <w:pPr>
        <w:pStyle w:val="ListParagraph"/>
        <w:numPr>
          <w:ilvl w:val="0"/>
          <w:numId w:val="21"/>
        </w:numPr>
        <w:suppressAutoHyphens/>
        <w:contextualSpacing/>
      </w:pPr>
      <w:r w:rsidRPr="00C37793">
        <w:t>Check all applicable boxes.</w:t>
      </w:r>
    </w:p>
    <w:p w14:paraId="1A27AE78" w14:textId="77777777" w:rsidR="00832FA8" w:rsidRPr="00C37793" w:rsidRDefault="00832FA8" w:rsidP="00832FA8">
      <w:pPr>
        <w:pStyle w:val="ListParagraph"/>
        <w:numPr>
          <w:ilvl w:val="0"/>
          <w:numId w:val="22"/>
        </w:numPr>
        <w:suppressAutoHyphens/>
        <w:contextualSpacing/>
      </w:pPr>
      <w:r w:rsidRPr="00C37793">
        <w:t>For existing manuals not being updated to latest specification requirements, enter “Same style and format” under the specification heading.</w:t>
      </w:r>
    </w:p>
    <w:p w14:paraId="7F5CF88C" w14:textId="77777777" w:rsidR="00832FA8" w:rsidRDefault="00832FA8">
      <w:pPr>
        <w:numPr>
          <w:ilvl w:val="12"/>
          <w:numId w:val="0"/>
        </w:numPr>
        <w:tabs>
          <w:tab w:val="left" w:pos="4540"/>
        </w:tabs>
        <w:spacing w:after="80"/>
        <w:rPr>
          <w:b/>
          <w:smallCaps/>
          <w:rPrChange w:id="586" w:author="GONZALES, JACOB L CIV USAF AFMC AFLCMC/LZPTP" w:date="2022-02-08T10:55:00Z">
            <w:rPr/>
          </w:rPrChange>
        </w:rPr>
        <w:pPrChange w:id="587" w:author="GONZALES, JACOB L CIV USAF AFMC AFLCMC/LZPTP" w:date="2022-02-08T10:55:00Z">
          <w:pPr/>
        </w:pPrChange>
      </w:pPr>
      <w:ins w:id="588" w:author="GONZALES, JACOB L CIV USAF AFMC AFLCMC/LZPTP" w:date="2022-02-08T10:55:00Z">
        <w:r>
          <w:rPr>
            <w:b/>
            <w:smallCaps/>
          </w:rPr>
          <w:tab/>
        </w:r>
      </w:ins>
    </w:p>
    <w:tbl>
      <w:tblPr>
        <w:tblW w:w="10225" w:type="dxa"/>
        <w:tblInd w:w="234" w:type="dxa"/>
        <w:tblLayout w:type="fixed"/>
        <w:tblLook w:val="0000" w:firstRow="0" w:lastRow="0" w:firstColumn="0" w:lastColumn="0" w:noHBand="0" w:noVBand="0"/>
      </w:tblPr>
      <w:tblGrid>
        <w:gridCol w:w="3024"/>
        <w:gridCol w:w="1800"/>
        <w:gridCol w:w="1079"/>
        <w:gridCol w:w="1171"/>
        <w:gridCol w:w="1080"/>
        <w:gridCol w:w="1080"/>
        <w:gridCol w:w="991"/>
      </w:tblGrid>
      <w:tr w:rsidR="00832FA8" w:rsidRPr="005C6894" w14:paraId="6E82E8A3" w14:textId="77777777" w:rsidTr="007A25A2">
        <w:trPr>
          <w:tblHeader/>
        </w:trPr>
        <w:tc>
          <w:tcPr>
            <w:tcW w:w="3024" w:type="dxa"/>
            <w:tcBorders>
              <w:bottom w:val="single" w:sz="12" w:space="0" w:color="auto"/>
            </w:tcBorders>
          </w:tcPr>
          <w:p w14:paraId="2CB81396" w14:textId="21159822"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br w:type="page"/>
            </w:r>
            <w:r w:rsidRPr="005C6894">
              <w:rPr>
                <w:rFonts w:asciiTheme="minorHAnsi" w:eastAsiaTheme="minorHAnsi" w:hAnsiTheme="minorHAnsi" w:cstheme="minorBidi"/>
                <w:sz w:val="22"/>
                <w:szCs w:val="22"/>
              </w:rPr>
              <w:br/>
            </w:r>
            <w:r w:rsidRPr="005C6894">
              <w:rPr>
                <w:rFonts w:asciiTheme="minorHAnsi" w:eastAsiaTheme="minorHAnsi" w:hAnsiTheme="minorHAnsi" w:cstheme="minorBidi"/>
                <w:b/>
                <w:sz w:val="22"/>
                <w:szCs w:val="22"/>
              </w:rPr>
              <w:t xml:space="preserve">TO Number, Title, or </w:t>
            </w:r>
            <w:r w:rsidRPr="005C6894">
              <w:rPr>
                <w:rFonts w:asciiTheme="minorHAnsi" w:eastAsiaTheme="minorHAnsi" w:hAnsiTheme="minorHAnsi" w:cstheme="minorBidi"/>
                <w:b/>
                <w:sz w:val="22"/>
                <w:szCs w:val="22"/>
              </w:rPr>
              <w:br/>
              <w:t>Type of Manual</w:t>
            </w:r>
            <w:ins w:id="589" w:author="GONZALES, JACOB L CIV USAF AFMC AFLCMC/LZPTP" w:date="2022-02-15T11:05:00Z">
              <w:r w:rsidR="002C65C2">
                <w:rPr>
                  <w:rFonts w:asciiTheme="minorHAnsi" w:eastAsiaTheme="minorHAnsi" w:hAnsiTheme="minorHAnsi" w:cstheme="minorBidi"/>
                  <w:b/>
                  <w:sz w:val="22"/>
                  <w:szCs w:val="22"/>
                </w:rPr>
                <w:t xml:space="preserve"> or Chapter</w:t>
              </w:r>
            </w:ins>
          </w:p>
        </w:tc>
        <w:tc>
          <w:tcPr>
            <w:tcW w:w="1800" w:type="dxa"/>
            <w:tcBorders>
              <w:bottom w:val="single" w:sz="12" w:space="0" w:color="auto"/>
            </w:tcBorders>
          </w:tcPr>
          <w:p w14:paraId="2CD43DBB"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Specification</w:t>
            </w:r>
          </w:p>
        </w:tc>
        <w:tc>
          <w:tcPr>
            <w:tcW w:w="1079" w:type="dxa"/>
            <w:tcBorders>
              <w:bottom w:val="single" w:sz="12" w:space="0" w:color="auto"/>
            </w:tcBorders>
          </w:tcPr>
          <w:p w14:paraId="6550F969" w14:textId="77777777" w:rsidR="00832FA8" w:rsidRPr="005C6894" w:rsidRDefault="00832FA8" w:rsidP="007A25A2">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Change</w:t>
            </w:r>
          </w:p>
        </w:tc>
        <w:tc>
          <w:tcPr>
            <w:tcW w:w="1171" w:type="dxa"/>
            <w:tcBorders>
              <w:bottom w:val="single" w:sz="12" w:space="0" w:color="auto"/>
            </w:tcBorders>
          </w:tcPr>
          <w:p w14:paraId="6E7D201C" w14:textId="77777777" w:rsidR="00832FA8" w:rsidRPr="005C6894" w:rsidRDefault="00832FA8" w:rsidP="007A25A2">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Revision</w:t>
            </w:r>
          </w:p>
        </w:tc>
        <w:tc>
          <w:tcPr>
            <w:tcW w:w="1080" w:type="dxa"/>
            <w:tcBorders>
              <w:bottom w:val="single" w:sz="12" w:space="0" w:color="auto"/>
            </w:tcBorders>
          </w:tcPr>
          <w:p w14:paraId="5145D2C0" w14:textId="77777777" w:rsidR="00832FA8" w:rsidRPr="005C6894" w:rsidRDefault="00832FA8" w:rsidP="007A25A2">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Supple</w:t>
            </w:r>
            <w:r w:rsidRPr="005C6894">
              <w:rPr>
                <w:rFonts w:asciiTheme="minorHAnsi" w:eastAsiaTheme="minorHAnsi" w:hAnsiTheme="minorHAnsi" w:cstheme="minorBidi"/>
                <w:b/>
                <w:sz w:val="22"/>
                <w:szCs w:val="22"/>
              </w:rPr>
              <w:softHyphen/>
              <w:t>ment</w:t>
            </w:r>
          </w:p>
        </w:tc>
        <w:tc>
          <w:tcPr>
            <w:tcW w:w="1080" w:type="dxa"/>
            <w:tcBorders>
              <w:bottom w:val="single" w:sz="12" w:space="0" w:color="auto"/>
            </w:tcBorders>
          </w:tcPr>
          <w:p w14:paraId="7EB2DDE6" w14:textId="77777777" w:rsidR="00832FA8" w:rsidRPr="005C6894" w:rsidRDefault="00832FA8" w:rsidP="007A25A2">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t>Supple</w:t>
            </w:r>
            <w:r w:rsidRPr="005C6894">
              <w:rPr>
                <w:rFonts w:asciiTheme="minorHAnsi" w:eastAsiaTheme="minorHAnsi" w:hAnsiTheme="minorHAnsi" w:cstheme="minorBidi"/>
                <w:b/>
                <w:sz w:val="22"/>
                <w:szCs w:val="22"/>
              </w:rPr>
              <w:softHyphen/>
              <w:t>mental TM</w:t>
            </w:r>
          </w:p>
        </w:tc>
        <w:tc>
          <w:tcPr>
            <w:tcW w:w="991" w:type="dxa"/>
            <w:tcBorders>
              <w:bottom w:val="single" w:sz="12" w:space="0" w:color="auto"/>
            </w:tcBorders>
          </w:tcPr>
          <w:p w14:paraId="2EF7ABB4" w14:textId="77777777" w:rsidR="00832FA8" w:rsidRPr="005C6894" w:rsidRDefault="00832FA8" w:rsidP="007A25A2">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Source Data</w:t>
            </w:r>
          </w:p>
        </w:tc>
      </w:tr>
      <w:tr w:rsidR="00832FA8" w:rsidRPr="005C6894" w14:paraId="1172F604" w14:textId="77777777" w:rsidTr="007A25A2">
        <w:tc>
          <w:tcPr>
            <w:tcW w:w="3024" w:type="dxa"/>
            <w:tcBorders>
              <w:top w:val="single" w:sz="12" w:space="0" w:color="auto"/>
            </w:tcBorders>
            <w:vAlign w:val="center"/>
          </w:tcPr>
          <w:p w14:paraId="2F23A3A9"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t xml:space="preserve">1.  </w:t>
            </w:r>
            <w:r w:rsidRPr="005C6894">
              <w:rPr>
                <w:rFonts w:asciiTheme="minorHAnsi" w:eastAsiaTheme="minorHAnsi" w:hAnsiTheme="minorHAnsi" w:cstheme="minorBidi"/>
                <w:sz w:val="22"/>
                <w:szCs w:val="22"/>
              </w:rPr>
              <w:fldChar w:fldCharType="begin">
                <w:ffData>
                  <w:name w:val="Text1"/>
                  <w:enabled/>
                  <w:calcOnExit w:val="0"/>
                  <w:statusText w:type="text" w:val="Enter the Number or Title of any TOs or Commercial Manuals to be updated, or for which  source data is required."/>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800" w:type="dxa"/>
            <w:tcBorders>
              <w:top w:val="single" w:sz="12" w:space="0" w:color="auto"/>
            </w:tcBorders>
            <w:vAlign w:val="center"/>
          </w:tcPr>
          <w:p w14:paraId="054A5A59"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Text2"/>
                  <w:enabled/>
                  <w:calcOnExit w:val="0"/>
                  <w:statusText w:type="text" w:val="Enter the TMSS to be used for the update/ source data, or enter &quot;Same Style and Format&quot; (SSF)."/>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079" w:type="dxa"/>
            <w:tcBorders>
              <w:top w:val="single" w:sz="12" w:space="0" w:color="auto"/>
            </w:tcBorders>
            <w:vAlign w:val="center"/>
          </w:tcPr>
          <w:p w14:paraId="1078B48B"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171" w:type="dxa"/>
            <w:tcBorders>
              <w:top w:val="single" w:sz="12" w:space="0" w:color="auto"/>
            </w:tcBorders>
            <w:vAlign w:val="center"/>
          </w:tcPr>
          <w:p w14:paraId="01B2F26B"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tcBorders>
              <w:top w:val="single" w:sz="12" w:space="0" w:color="auto"/>
            </w:tcBorders>
            <w:vAlign w:val="center"/>
          </w:tcPr>
          <w:p w14:paraId="490AB602"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2"/>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tcBorders>
              <w:top w:val="single" w:sz="12" w:space="0" w:color="auto"/>
            </w:tcBorders>
            <w:vAlign w:val="center"/>
          </w:tcPr>
          <w:p w14:paraId="3AF53AFA"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3"/>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991" w:type="dxa"/>
            <w:tcBorders>
              <w:top w:val="single" w:sz="12" w:space="0" w:color="auto"/>
            </w:tcBorders>
            <w:vAlign w:val="center"/>
          </w:tcPr>
          <w:p w14:paraId="6CE467E7"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4"/>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r>
      <w:tr w:rsidR="00832FA8" w:rsidRPr="005C6894" w14:paraId="40282FA1" w14:textId="77777777" w:rsidTr="007A25A2">
        <w:tc>
          <w:tcPr>
            <w:tcW w:w="3024" w:type="dxa"/>
            <w:vAlign w:val="center"/>
          </w:tcPr>
          <w:p w14:paraId="0254BCEA" w14:textId="5DFB8840" w:rsidR="00832FA8" w:rsidRPr="005C6894" w:rsidRDefault="00832FA8" w:rsidP="007A25A2">
            <w:pPr>
              <w:spacing w:after="160" w:line="259" w:lineRule="auto"/>
              <w:rPr>
                <w:rFonts w:asciiTheme="minorHAnsi" w:eastAsiaTheme="minorHAnsi" w:hAnsiTheme="minorHAnsi" w:cstheme="minorBidi"/>
                <w:sz w:val="22"/>
                <w:szCs w:val="22"/>
              </w:rPr>
            </w:pPr>
            <w:del w:id="590" w:author="GONZALES, JACOB L CIV USAF AFMC AFLCMC/LZPTP" w:date="2022-02-08T10:55:00Z">
              <w:r w:rsidRPr="007E3D3B">
                <w:rPr>
                  <w:rFonts w:asciiTheme="minorHAnsi" w:eastAsiaTheme="minorHAnsi" w:hAnsiTheme="minorHAnsi" w:cstheme="minorBidi"/>
                  <w:noProof/>
                  <w:sz w:val="22"/>
                  <w:szCs w:val="22"/>
                </w:rPr>
                <mc:AlternateContent>
                  <mc:Choice Requires="wps">
                    <w:drawing>
                      <wp:anchor distT="0" distB="0" distL="114300" distR="114300" simplePos="0" relativeHeight="251684864" behindDoc="0" locked="0" layoutInCell="1" allowOverlap="1" wp14:anchorId="15A6F916" wp14:editId="41AE81CE">
                        <wp:simplePos x="0" y="0"/>
                        <wp:positionH relativeFrom="column">
                          <wp:posOffset>262255</wp:posOffset>
                        </wp:positionH>
                        <wp:positionV relativeFrom="paragraph">
                          <wp:posOffset>3810</wp:posOffset>
                        </wp:positionV>
                        <wp:extent cx="2743835" cy="635"/>
                        <wp:effectExtent l="0" t="0" r="18415" b="18415"/>
                        <wp:wrapNone/>
                        <wp:docPr id="6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CC346" id="Line 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5pt,.3pt" to="236.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" strokeweight="1pt"/>
                    </w:pict>
                  </mc:Fallback>
                </mc:AlternateContent>
              </w:r>
            </w:del>
            <w:ins w:id="591" w:author="GONZALES, JACOB L CIV USAF AFMC AFLCMC/LZPTP" w:date="2022-02-08T10:55:00Z">
              <w:r w:rsidRPr="005C6894">
                <w:rPr>
                  <w:rFonts w:asciiTheme="minorHAnsi" w:eastAsiaTheme="minorHAnsi" w:hAnsiTheme="minorHAnsi" w:cstheme="minorBidi"/>
                  <w:noProof/>
                  <w:sz w:val="22"/>
                  <w:szCs w:val="22"/>
                </w:rPr>
                <mc:AlternateContent>
                  <mc:Choice Requires="wps">
                    <w:drawing>
                      <wp:anchor distT="0" distB="0" distL="114300" distR="114300" simplePos="0" relativeHeight="251663360" behindDoc="0" locked="0" layoutInCell="1" allowOverlap="1" wp14:anchorId="03A1A018" wp14:editId="6A876526">
                        <wp:simplePos x="0" y="0"/>
                        <wp:positionH relativeFrom="column">
                          <wp:posOffset>262255</wp:posOffset>
                        </wp:positionH>
                        <wp:positionV relativeFrom="paragraph">
                          <wp:posOffset>3810</wp:posOffset>
                        </wp:positionV>
                        <wp:extent cx="2743835" cy="635"/>
                        <wp:effectExtent l="0" t="0" r="18415" b="18415"/>
                        <wp:wrapNone/>
                        <wp:docPr id="4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06F49003">
                      <v:line id="Line 2"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20.65pt,.3pt" to="236.7pt,.35pt" w14:anchorId="33894D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"/>
                    </w:pict>
                  </mc:Fallback>
                </mc:AlternateContent>
              </w:r>
            </w:ins>
            <w:r w:rsidRPr="005C6894">
              <w:rPr>
                <w:rFonts w:asciiTheme="minorHAnsi" w:eastAsiaTheme="minorHAnsi" w:hAnsiTheme="minorHAnsi" w:cstheme="minorBidi"/>
                <w:sz w:val="22"/>
                <w:szCs w:val="22"/>
              </w:rPr>
              <w:t xml:space="preserve">2.  </w:t>
            </w:r>
            <w:r w:rsidRPr="005C6894">
              <w:rPr>
                <w:rFonts w:asciiTheme="minorHAnsi" w:eastAsiaTheme="minorHAnsi" w:hAnsiTheme="minorHAnsi" w:cstheme="minorBidi"/>
                <w:sz w:val="22"/>
                <w:szCs w:val="22"/>
              </w:rPr>
              <w:fldChar w:fldCharType="begin">
                <w:ffData>
                  <w:name w:val="Text1"/>
                  <w:enabled/>
                  <w:calcOnExit w:val="0"/>
                  <w:statusText w:type="text" w:val="Enter the Number or Title of any TOs or Commercial Manuals to be updated, or for which  source data is required."/>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800" w:type="dxa"/>
            <w:vAlign w:val="center"/>
          </w:tcPr>
          <w:p w14:paraId="07E01F19"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Text2"/>
                  <w:enabled/>
                  <w:calcOnExit w:val="0"/>
                  <w:statusText w:type="text" w:val="Enter the TMSS to be used for the update/ source data, or enter &quot;Same Style and Format&quot; (SSF)."/>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079" w:type="dxa"/>
            <w:vAlign w:val="center"/>
          </w:tcPr>
          <w:p w14:paraId="3C15BD81"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171" w:type="dxa"/>
            <w:vAlign w:val="center"/>
          </w:tcPr>
          <w:p w14:paraId="2913C9E8"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7735A1D8"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2"/>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5F8ED021"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3"/>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991" w:type="dxa"/>
            <w:vAlign w:val="center"/>
          </w:tcPr>
          <w:p w14:paraId="04D37B27"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4"/>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r>
      <w:tr w:rsidR="00832FA8" w:rsidRPr="005C6894" w14:paraId="1B929600" w14:textId="77777777" w:rsidTr="007A25A2">
        <w:tc>
          <w:tcPr>
            <w:tcW w:w="3024" w:type="dxa"/>
            <w:vAlign w:val="center"/>
          </w:tcPr>
          <w:p w14:paraId="60B8109F" w14:textId="5EB69A3E" w:rsidR="00832FA8" w:rsidRPr="005C6894" w:rsidRDefault="00832FA8" w:rsidP="007A25A2">
            <w:pPr>
              <w:spacing w:after="160" w:line="259" w:lineRule="auto"/>
              <w:rPr>
                <w:rFonts w:asciiTheme="minorHAnsi" w:eastAsiaTheme="minorHAnsi" w:hAnsiTheme="minorHAnsi" w:cstheme="minorBidi"/>
                <w:sz w:val="22"/>
                <w:szCs w:val="22"/>
              </w:rPr>
            </w:pPr>
            <w:del w:id="592" w:author="GONZALES, JACOB L CIV USAF AFMC AFLCMC/LZPTP" w:date="2022-02-08T10:55:00Z">
              <w:r w:rsidRPr="007E3D3B">
                <w:rPr>
                  <w:rFonts w:asciiTheme="minorHAnsi" w:eastAsiaTheme="minorHAnsi" w:hAnsiTheme="minorHAnsi" w:cstheme="minorBidi"/>
                  <w:noProof/>
                  <w:sz w:val="22"/>
                  <w:szCs w:val="22"/>
                </w:rPr>
                <mc:AlternateContent>
                  <mc:Choice Requires="wps">
                    <w:drawing>
                      <wp:anchor distT="0" distB="0" distL="114300" distR="114300" simplePos="0" relativeHeight="251686912" behindDoc="0" locked="0" layoutInCell="1" allowOverlap="1" wp14:anchorId="1E4837A2" wp14:editId="538B0609">
                        <wp:simplePos x="0" y="0"/>
                        <wp:positionH relativeFrom="column">
                          <wp:posOffset>262255</wp:posOffset>
                        </wp:positionH>
                        <wp:positionV relativeFrom="paragraph">
                          <wp:posOffset>635</wp:posOffset>
                        </wp:positionV>
                        <wp:extent cx="2743835" cy="635"/>
                        <wp:effectExtent l="0" t="0" r="18415" b="18415"/>
                        <wp:wrapNone/>
                        <wp:docPr id="6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85ABD" id="Line 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5pt,.05pt" to="236.7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" strokeweight="1pt"/>
                    </w:pict>
                  </mc:Fallback>
                </mc:AlternateContent>
              </w:r>
            </w:del>
            <w:ins w:id="593" w:author="GONZALES, JACOB L CIV USAF AFMC AFLCMC/LZPTP" w:date="2022-02-08T10:55:00Z">
              <w:r w:rsidRPr="005C6894">
                <w:rPr>
                  <w:rFonts w:asciiTheme="minorHAnsi" w:eastAsiaTheme="minorHAnsi" w:hAnsiTheme="minorHAnsi" w:cstheme="minorBidi"/>
                  <w:noProof/>
                  <w:sz w:val="22"/>
                  <w:szCs w:val="22"/>
                </w:rPr>
                <mc:AlternateContent>
                  <mc:Choice Requires="wps">
                    <w:drawing>
                      <wp:anchor distT="0" distB="0" distL="114300" distR="114300" simplePos="0" relativeHeight="251664384" behindDoc="0" locked="0" layoutInCell="1" allowOverlap="1" wp14:anchorId="674057FE" wp14:editId="2A7C8869">
                        <wp:simplePos x="0" y="0"/>
                        <wp:positionH relativeFrom="column">
                          <wp:posOffset>262255</wp:posOffset>
                        </wp:positionH>
                        <wp:positionV relativeFrom="paragraph">
                          <wp:posOffset>635</wp:posOffset>
                        </wp:positionV>
                        <wp:extent cx="2743835" cy="635"/>
                        <wp:effectExtent l="0" t="0" r="18415" b="18415"/>
                        <wp:wrapNone/>
                        <wp:docPr id="4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718CC70A">
                      <v:line id="Line 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20.65pt,.05pt" to="236.7pt,.1pt" w14:anchorId="66543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"/>
                    </w:pict>
                  </mc:Fallback>
                </mc:AlternateContent>
              </w:r>
            </w:ins>
            <w:r w:rsidRPr="005C6894">
              <w:rPr>
                <w:rFonts w:asciiTheme="minorHAnsi" w:eastAsiaTheme="minorHAnsi" w:hAnsiTheme="minorHAnsi" w:cstheme="minorBidi"/>
                <w:sz w:val="22"/>
                <w:szCs w:val="22"/>
              </w:rPr>
              <w:t xml:space="preserve">3.  </w:t>
            </w:r>
            <w:r w:rsidRPr="005C6894">
              <w:rPr>
                <w:rFonts w:asciiTheme="minorHAnsi" w:eastAsiaTheme="minorHAnsi" w:hAnsiTheme="minorHAnsi" w:cstheme="minorBidi"/>
                <w:sz w:val="22"/>
                <w:szCs w:val="22"/>
              </w:rPr>
              <w:fldChar w:fldCharType="begin">
                <w:ffData>
                  <w:name w:val="Text1"/>
                  <w:enabled/>
                  <w:calcOnExit w:val="0"/>
                  <w:statusText w:type="text" w:val="Enter the Number or Title of any TOs or Commercial Manuals to be updated, or for which  source data is required."/>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800" w:type="dxa"/>
            <w:vAlign w:val="center"/>
          </w:tcPr>
          <w:p w14:paraId="10629B80"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Text2"/>
                  <w:enabled/>
                  <w:calcOnExit w:val="0"/>
                  <w:statusText w:type="text" w:val="Enter the TMSS to be used for the update/ source data, or enter &quot;Same Style and Format&quot; (SSF)."/>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079" w:type="dxa"/>
            <w:vAlign w:val="center"/>
          </w:tcPr>
          <w:p w14:paraId="31F43B04"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171" w:type="dxa"/>
            <w:vAlign w:val="center"/>
          </w:tcPr>
          <w:p w14:paraId="0188E72B"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7C190082"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2"/>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66357BA7"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3"/>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991" w:type="dxa"/>
            <w:vAlign w:val="center"/>
          </w:tcPr>
          <w:p w14:paraId="2CD5A7C9"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4"/>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r>
      <w:tr w:rsidR="00832FA8" w:rsidRPr="005C6894" w14:paraId="067DC156" w14:textId="77777777" w:rsidTr="007A25A2">
        <w:tc>
          <w:tcPr>
            <w:tcW w:w="3024" w:type="dxa"/>
            <w:vAlign w:val="center"/>
          </w:tcPr>
          <w:p w14:paraId="61913884" w14:textId="17736C5A" w:rsidR="00832FA8" w:rsidRPr="005C6894" w:rsidRDefault="00832FA8" w:rsidP="007A25A2">
            <w:pPr>
              <w:spacing w:after="160" w:line="259" w:lineRule="auto"/>
              <w:rPr>
                <w:rFonts w:asciiTheme="minorHAnsi" w:eastAsiaTheme="minorHAnsi" w:hAnsiTheme="minorHAnsi" w:cstheme="minorBidi"/>
                <w:sz w:val="22"/>
                <w:szCs w:val="22"/>
              </w:rPr>
            </w:pPr>
            <w:del w:id="594" w:author="GONZALES, JACOB L CIV USAF AFMC AFLCMC/LZPTP" w:date="2022-02-08T10:55:00Z">
              <w:r w:rsidRPr="007E3D3B">
                <w:rPr>
                  <w:rFonts w:asciiTheme="minorHAnsi" w:eastAsiaTheme="minorHAnsi" w:hAnsiTheme="minorHAnsi" w:cstheme="minorBidi"/>
                  <w:noProof/>
                  <w:sz w:val="22"/>
                  <w:szCs w:val="22"/>
                </w:rPr>
                <mc:AlternateContent>
                  <mc:Choice Requires="wps">
                    <w:drawing>
                      <wp:anchor distT="0" distB="0" distL="114300" distR="114300" simplePos="0" relativeHeight="251689984" behindDoc="0" locked="0" layoutInCell="1" allowOverlap="1" wp14:anchorId="42106D72" wp14:editId="0B438376">
                        <wp:simplePos x="0" y="0"/>
                        <wp:positionH relativeFrom="column">
                          <wp:posOffset>252730</wp:posOffset>
                        </wp:positionH>
                        <wp:positionV relativeFrom="paragraph">
                          <wp:posOffset>281305</wp:posOffset>
                        </wp:positionV>
                        <wp:extent cx="2743835" cy="635"/>
                        <wp:effectExtent l="0" t="0" r="18415" b="18415"/>
                        <wp:wrapNone/>
                        <wp:docPr id="6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CF8B3" id="Line 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pt,22.15pt" to="235.9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" strokeweight="1pt"/>
                    </w:pict>
                  </mc:Fallback>
                </mc:AlternateContent>
              </w:r>
              <w:r w:rsidRPr="007E3D3B">
                <w:rPr>
                  <w:rFonts w:asciiTheme="minorHAnsi" w:eastAsiaTheme="minorHAnsi" w:hAnsiTheme="minorHAnsi" w:cstheme="minorBidi"/>
                  <w:noProof/>
                  <w:sz w:val="22"/>
                  <w:szCs w:val="22"/>
                </w:rPr>
                <mc:AlternateContent>
                  <mc:Choice Requires="wps">
                    <w:drawing>
                      <wp:anchor distT="0" distB="0" distL="114300" distR="114300" simplePos="0" relativeHeight="251688960" behindDoc="0" locked="0" layoutInCell="1" allowOverlap="1" wp14:anchorId="3816FF90" wp14:editId="65570BE8">
                        <wp:simplePos x="0" y="0"/>
                        <wp:positionH relativeFrom="column">
                          <wp:posOffset>262255</wp:posOffset>
                        </wp:positionH>
                        <wp:positionV relativeFrom="paragraph">
                          <wp:posOffset>635</wp:posOffset>
                        </wp:positionV>
                        <wp:extent cx="2743835" cy="635"/>
                        <wp:effectExtent l="0" t="0" r="18415" b="18415"/>
                        <wp:wrapNone/>
                        <wp:docPr id="6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CD524" id="Line 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5pt,.05pt" to="236.7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" strokeweight="1pt"/>
                    </w:pict>
                  </mc:Fallback>
                </mc:AlternateContent>
              </w:r>
            </w:del>
            <w:ins w:id="595" w:author="GONZALES, JACOB L CIV USAF AFMC AFLCMC/LZPTP" w:date="2022-02-08T10:55:00Z">
              <w:r w:rsidRPr="005C6894">
                <w:rPr>
                  <w:rFonts w:asciiTheme="minorHAnsi" w:eastAsiaTheme="minorHAnsi" w:hAnsiTheme="minorHAnsi" w:cstheme="minorBidi"/>
                  <w:noProof/>
                  <w:sz w:val="22"/>
                  <w:szCs w:val="22"/>
                </w:rPr>
                <mc:AlternateContent>
                  <mc:Choice Requires="wps">
                    <w:drawing>
                      <wp:anchor distT="0" distB="0" distL="114300" distR="114300" simplePos="0" relativeHeight="251666432" behindDoc="0" locked="0" layoutInCell="1" allowOverlap="1" wp14:anchorId="0689F585" wp14:editId="759CACD4">
                        <wp:simplePos x="0" y="0"/>
                        <wp:positionH relativeFrom="column">
                          <wp:posOffset>252730</wp:posOffset>
                        </wp:positionH>
                        <wp:positionV relativeFrom="paragraph">
                          <wp:posOffset>281305</wp:posOffset>
                        </wp:positionV>
                        <wp:extent cx="2743835" cy="635"/>
                        <wp:effectExtent l="0" t="0" r="18415" b="18415"/>
                        <wp:wrapNone/>
                        <wp:docPr id="4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51FE63C2">
                      <v:line id="Line 5"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19.9pt,22.15pt" to="235.95pt,22.2pt" w14:anchorId="0A4D3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"/>
                    </w:pict>
                  </mc:Fallback>
                </mc:AlternateContent>
              </w:r>
              <w:r w:rsidRPr="005C6894">
                <w:rPr>
                  <w:rFonts w:asciiTheme="minorHAnsi" w:eastAsiaTheme="minorHAnsi" w:hAnsiTheme="minorHAnsi" w:cstheme="minorBidi"/>
                  <w:noProof/>
                  <w:sz w:val="22"/>
                  <w:szCs w:val="22"/>
                </w:rPr>
                <mc:AlternateContent>
                  <mc:Choice Requires="wps">
                    <w:drawing>
                      <wp:anchor distT="0" distB="0" distL="114300" distR="114300" simplePos="0" relativeHeight="251665408" behindDoc="0" locked="0" layoutInCell="1" allowOverlap="1" wp14:anchorId="169F4617" wp14:editId="7750AA9B">
                        <wp:simplePos x="0" y="0"/>
                        <wp:positionH relativeFrom="column">
                          <wp:posOffset>262255</wp:posOffset>
                        </wp:positionH>
                        <wp:positionV relativeFrom="paragraph">
                          <wp:posOffset>635</wp:posOffset>
                        </wp:positionV>
                        <wp:extent cx="2743835" cy="635"/>
                        <wp:effectExtent l="0" t="0" r="18415" b="18415"/>
                        <wp:wrapNone/>
                        <wp:docPr id="4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099A9730">
                      <v:line id="Line 4"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20.65pt,.05pt" to="236.7pt,.1pt" w14:anchorId="540A1E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"/>
                    </w:pict>
                  </mc:Fallback>
                </mc:AlternateContent>
              </w:r>
            </w:ins>
            <w:r w:rsidRPr="005C6894">
              <w:rPr>
                <w:rFonts w:asciiTheme="minorHAnsi" w:eastAsiaTheme="minorHAnsi" w:hAnsiTheme="minorHAnsi" w:cstheme="minorBidi"/>
                <w:sz w:val="22"/>
                <w:szCs w:val="22"/>
              </w:rPr>
              <w:t xml:space="preserve">4.  </w:t>
            </w:r>
            <w:r w:rsidRPr="005C6894">
              <w:rPr>
                <w:rFonts w:asciiTheme="minorHAnsi" w:eastAsiaTheme="minorHAnsi" w:hAnsiTheme="minorHAnsi" w:cstheme="minorBidi"/>
                <w:sz w:val="22"/>
                <w:szCs w:val="22"/>
              </w:rPr>
              <w:fldChar w:fldCharType="begin">
                <w:ffData>
                  <w:name w:val="Text1"/>
                  <w:enabled/>
                  <w:calcOnExit w:val="0"/>
                  <w:statusText w:type="text" w:val="Enter the Number or Title of any TOs or Commercial Manuals to be updated, or for which  source data is required."/>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800" w:type="dxa"/>
            <w:vAlign w:val="center"/>
          </w:tcPr>
          <w:p w14:paraId="1B321AD7"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Text2"/>
                  <w:enabled/>
                  <w:calcOnExit w:val="0"/>
                  <w:statusText w:type="text" w:val="Enter the TMSS to be used for the update/ source data, or enter &quot;Same Style and Format&quot; (SSF)."/>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079" w:type="dxa"/>
            <w:vAlign w:val="center"/>
          </w:tcPr>
          <w:p w14:paraId="6C3C5962"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171" w:type="dxa"/>
            <w:vAlign w:val="center"/>
          </w:tcPr>
          <w:p w14:paraId="623DF60B"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7E14DE22"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2"/>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019AABE7"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3"/>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991" w:type="dxa"/>
            <w:vAlign w:val="center"/>
          </w:tcPr>
          <w:p w14:paraId="25C15F9D"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4"/>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r>
      <w:tr w:rsidR="00832FA8" w:rsidRPr="005C6894" w14:paraId="35524B19" w14:textId="77777777" w:rsidTr="007A25A2">
        <w:tc>
          <w:tcPr>
            <w:tcW w:w="3024" w:type="dxa"/>
            <w:vAlign w:val="center"/>
          </w:tcPr>
          <w:p w14:paraId="216EC12B" w14:textId="57709FE4" w:rsidR="00832FA8" w:rsidRPr="005C6894" w:rsidRDefault="00832FA8" w:rsidP="007A25A2">
            <w:pPr>
              <w:spacing w:after="160" w:line="259" w:lineRule="auto"/>
              <w:rPr>
                <w:rFonts w:asciiTheme="minorHAnsi" w:eastAsiaTheme="minorHAnsi" w:hAnsiTheme="minorHAnsi" w:cstheme="minorBidi"/>
                <w:sz w:val="22"/>
                <w:szCs w:val="22"/>
              </w:rPr>
            </w:pPr>
            <w:del w:id="596" w:author="GONZALES, JACOB L CIV USAF AFMC AFLCMC/LZPTP" w:date="2022-02-08T10:55:00Z">
              <w:r w:rsidRPr="007E3D3B">
                <w:rPr>
                  <w:rFonts w:asciiTheme="minorHAnsi" w:eastAsiaTheme="minorHAnsi" w:hAnsiTheme="minorHAnsi" w:cstheme="minorBidi"/>
                  <w:noProof/>
                  <w:sz w:val="22"/>
                  <w:szCs w:val="22"/>
                </w:rPr>
                <mc:AlternateContent>
                  <mc:Choice Requires="wps">
                    <w:drawing>
                      <wp:anchor distT="0" distB="0" distL="114300" distR="114300" simplePos="0" relativeHeight="251692032" behindDoc="0" locked="0" layoutInCell="0" allowOverlap="1" wp14:anchorId="16B2DB27" wp14:editId="668E1B2B">
                        <wp:simplePos x="0" y="0"/>
                        <wp:positionH relativeFrom="column">
                          <wp:posOffset>410845</wp:posOffset>
                        </wp:positionH>
                        <wp:positionV relativeFrom="paragraph">
                          <wp:posOffset>287655</wp:posOffset>
                        </wp:positionV>
                        <wp:extent cx="2743835" cy="635"/>
                        <wp:effectExtent l="0" t="0" r="18415" b="18415"/>
                        <wp:wrapNone/>
                        <wp:docPr id="6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11F59" id="Line 1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5pt,22.65pt" to="248.4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" o:allowincell="f" strokeweight="1pt"/>
                    </w:pict>
                  </mc:Fallback>
                </mc:AlternateContent>
              </w:r>
            </w:del>
            <w:ins w:id="597" w:author="GONZALES, JACOB L CIV USAF AFMC AFLCMC/LZPTP" w:date="2022-02-08T10:55:00Z">
              <w:r w:rsidRPr="005C6894">
                <w:rPr>
                  <w:rFonts w:asciiTheme="minorHAnsi" w:eastAsiaTheme="minorHAnsi" w:hAnsiTheme="minorHAnsi" w:cstheme="minorBidi"/>
                  <w:noProof/>
                  <w:sz w:val="22"/>
                  <w:szCs w:val="22"/>
                </w:rPr>
                <mc:AlternateContent>
                  <mc:Choice Requires="wps">
                    <w:drawing>
                      <wp:anchor distT="0" distB="0" distL="114300" distR="114300" simplePos="0" relativeHeight="251667456" behindDoc="0" locked="0" layoutInCell="0" allowOverlap="1" wp14:anchorId="6CADFCBC" wp14:editId="69C59F05">
                        <wp:simplePos x="0" y="0"/>
                        <wp:positionH relativeFrom="column">
                          <wp:posOffset>410845</wp:posOffset>
                        </wp:positionH>
                        <wp:positionV relativeFrom="paragraph">
                          <wp:posOffset>287655</wp:posOffset>
                        </wp:positionV>
                        <wp:extent cx="2743835" cy="635"/>
                        <wp:effectExtent l="0" t="0" r="18415" b="18415"/>
                        <wp:wrapNone/>
                        <wp:docPr id="4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0EFEB502">
                      <v:line id="Line 11"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32.35pt,22.65pt" to="248.4pt,22.7pt" w14:anchorId="45641B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"/>
                    </w:pict>
                  </mc:Fallback>
                </mc:AlternateContent>
              </w:r>
            </w:ins>
            <w:r w:rsidRPr="005C6894">
              <w:rPr>
                <w:rFonts w:asciiTheme="minorHAnsi" w:eastAsiaTheme="minorHAnsi" w:hAnsiTheme="minorHAnsi" w:cstheme="minorBidi"/>
                <w:sz w:val="22"/>
                <w:szCs w:val="22"/>
              </w:rPr>
              <w:t xml:space="preserve">5.  </w:t>
            </w:r>
            <w:r w:rsidRPr="005C6894">
              <w:rPr>
                <w:rFonts w:asciiTheme="minorHAnsi" w:eastAsiaTheme="minorHAnsi" w:hAnsiTheme="minorHAnsi" w:cstheme="minorBidi"/>
                <w:sz w:val="22"/>
                <w:szCs w:val="22"/>
              </w:rPr>
              <w:fldChar w:fldCharType="begin">
                <w:ffData>
                  <w:name w:val="Text1"/>
                  <w:enabled/>
                  <w:calcOnExit w:val="0"/>
                  <w:statusText w:type="text" w:val="Enter the Number or Title of any TOs or Commercial Manuals to be updated, or for which  source data is required."/>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800" w:type="dxa"/>
            <w:vAlign w:val="center"/>
          </w:tcPr>
          <w:p w14:paraId="30F5644E"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Text2"/>
                  <w:enabled/>
                  <w:calcOnExit w:val="0"/>
                  <w:statusText w:type="text" w:val="Enter the TMSS to be used for the update/ source data, or enter &quot;Same Style and Format&quot; (SSF)."/>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079" w:type="dxa"/>
            <w:vAlign w:val="center"/>
          </w:tcPr>
          <w:p w14:paraId="5115BFB7"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171" w:type="dxa"/>
            <w:vAlign w:val="center"/>
          </w:tcPr>
          <w:p w14:paraId="4A68BA97"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2ECB129D"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2"/>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3F95F01F"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3"/>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991" w:type="dxa"/>
            <w:vAlign w:val="center"/>
          </w:tcPr>
          <w:p w14:paraId="76299BFE"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4"/>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r>
      <w:tr w:rsidR="00832FA8" w:rsidRPr="005C6894" w14:paraId="5DCE1B6F" w14:textId="77777777" w:rsidTr="007A25A2">
        <w:tc>
          <w:tcPr>
            <w:tcW w:w="3024" w:type="dxa"/>
            <w:vAlign w:val="center"/>
          </w:tcPr>
          <w:p w14:paraId="3117C03F" w14:textId="74B51CB4" w:rsidR="00832FA8" w:rsidRPr="005C6894" w:rsidRDefault="00832FA8" w:rsidP="007A25A2">
            <w:pPr>
              <w:spacing w:after="160" w:line="259" w:lineRule="auto"/>
              <w:rPr>
                <w:rFonts w:asciiTheme="minorHAnsi" w:eastAsiaTheme="minorHAnsi" w:hAnsiTheme="minorHAnsi" w:cstheme="minorBidi"/>
                <w:sz w:val="22"/>
                <w:szCs w:val="22"/>
              </w:rPr>
            </w:pPr>
            <w:del w:id="598" w:author="GONZALES, JACOB L CIV USAF AFMC AFLCMC/LZPTP" w:date="2022-02-08T10:55:00Z">
              <w:r w:rsidRPr="007E3D3B">
                <w:rPr>
                  <w:rFonts w:asciiTheme="minorHAnsi" w:eastAsiaTheme="minorHAnsi" w:hAnsiTheme="minorHAnsi" w:cstheme="minorBidi"/>
                  <w:noProof/>
                  <w:sz w:val="22"/>
                  <w:szCs w:val="22"/>
                </w:rPr>
                <mc:AlternateContent>
                  <mc:Choice Requires="wps">
                    <w:drawing>
                      <wp:anchor distT="0" distB="0" distL="114300" distR="114300" simplePos="0" relativeHeight="251694080" behindDoc="0" locked="0" layoutInCell="1" allowOverlap="1" wp14:anchorId="631B2EA8" wp14:editId="24D9DA3F">
                        <wp:simplePos x="0" y="0"/>
                        <wp:positionH relativeFrom="column">
                          <wp:posOffset>251460</wp:posOffset>
                        </wp:positionH>
                        <wp:positionV relativeFrom="paragraph">
                          <wp:posOffset>302260</wp:posOffset>
                        </wp:positionV>
                        <wp:extent cx="2743835" cy="635"/>
                        <wp:effectExtent l="0" t="0" r="18415" b="18415"/>
                        <wp:wrapNone/>
                        <wp:docPr id="7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13A18" id="Line 1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3.8pt" to="235.8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" strokeweight="1pt"/>
                    </w:pict>
                  </mc:Fallback>
                </mc:AlternateContent>
              </w:r>
            </w:del>
            <w:ins w:id="599" w:author="GONZALES, JACOB L CIV USAF AFMC AFLCMC/LZPTP" w:date="2022-02-08T10:55:00Z">
              <w:r w:rsidRPr="005C6894">
                <w:rPr>
                  <w:rFonts w:asciiTheme="minorHAnsi" w:eastAsiaTheme="minorHAnsi" w:hAnsiTheme="minorHAnsi" w:cstheme="minorBidi"/>
                  <w:noProof/>
                  <w:sz w:val="22"/>
                  <w:szCs w:val="22"/>
                </w:rPr>
                <mc:AlternateContent>
                  <mc:Choice Requires="wps">
                    <w:drawing>
                      <wp:anchor distT="0" distB="0" distL="114300" distR="114300" simplePos="0" relativeHeight="251668480" behindDoc="0" locked="0" layoutInCell="1" allowOverlap="1" wp14:anchorId="5D728437" wp14:editId="0D47266C">
                        <wp:simplePos x="0" y="0"/>
                        <wp:positionH relativeFrom="column">
                          <wp:posOffset>251460</wp:posOffset>
                        </wp:positionH>
                        <wp:positionV relativeFrom="paragraph">
                          <wp:posOffset>302260</wp:posOffset>
                        </wp:positionV>
                        <wp:extent cx="2743835" cy="635"/>
                        <wp:effectExtent l="0" t="0" r="18415" b="18415"/>
                        <wp:wrapNone/>
                        <wp:docPr id="3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3B61A615">
                      <v:line id="Line 10"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19.8pt,23.8pt" to="235.85pt,23.85pt" w14:anchorId="539EBE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"/>
                    </w:pict>
                  </mc:Fallback>
                </mc:AlternateContent>
              </w:r>
            </w:ins>
            <w:r w:rsidRPr="005C6894">
              <w:rPr>
                <w:rFonts w:asciiTheme="minorHAnsi" w:eastAsiaTheme="minorHAnsi" w:hAnsiTheme="minorHAnsi" w:cstheme="minorBidi"/>
                <w:sz w:val="22"/>
                <w:szCs w:val="22"/>
              </w:rPr>
              <w:t xml:space="preserve">6.  </w:t>
            </w:r>
            <w:r w:rsidRPr="005C6894">
              <w:rPr>
                <w:rFonts w:asciiTheme="minorHAnsi" w:eastAsiaTheme="minorHAnsi" w:hAnsiTheme="minorHAnsi" w:cstheme="minorBidi"/>
                <w:sz w:val="22"/>
                <w:szCs w:val="22"/>
              </w:rPr>
              <w:fldChar w:fldCharType="begin">
                <w:ffData>
                  <w:name w:val="Text1"/>
                  <w:enabled/>
                  <w:calcOnExit w:val="0"/>
                  <w:statusText w:type="text" w:val="Enter the Number or Title of any TOs or Commercial Manuals to be updated, or for which  source data is required."/>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800" w:type="dxa"/>
            <w:vAlign w:val="center"/>
          </w:tcPr>
          <w:p w14:paraId="7736F345"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Text2"/>
                  <w:enabled/>
                  <w:calcOnExit w:val="0"/>
                  <w:statusText w:type="text" w:val="Enter the TMSS to be used for the update/ source data, or enter &quot;Same Style and Format&quot; (SSF)."/>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079" w:type="dxa"/>
            <w:vAlign w:val="center"/>
          </w:tcPr>
          <w:p w14:paraId="121F9BB9"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171" w:type="dxa"/>
            <w:vAlign w:val="center"/>
          </w:tcPr>
          <w:p w14:paraId="61A5D335"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31A491A4"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2"/>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1173FDF3"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3"/>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991" w:type="dxa"/>
            <w:vAlign w:val="center"/>
          </w:tcPr>
          <w:p w14:paraId="29E1FDB0"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4"/>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r>
      <w:tr w:rsidR="00832FA8" w:rsidRPr="005C6894" w14:paraId="3BAB1FC7" w14:textId="77777777" w:rsidTr="007A25A2">
        <w:tc>
          <w:tcPr>
            <w:tcW w:w="3024" w:type="dxa"/>
            <w:vAlign w:val="center"/>
          </w:tcPr>
          <w:p w14:paraId="46FF4AA3" w14:textId="549655FD" w:rsidR="00832FA8" w:rsidRPr="005C6894" w:rsidRDefault="00832FA8" w:rsidP="007A25A2">
            <w:pPr>
              <w:spacing w:after="160" w:line="259" w:lineRule="auto"/>
              <w:rPr>
                <w:rFonts w:asciiTheme="minorHAnsi" w:eastAsiaTheme="minorHAnsi" w:hAnsiTheme="minorHAnsi" w:cstheme="minorBidi"/>
                <w:sz w:val="22"/>
                <w:szCs w:val="22"/>
              </w:rPr>
            </w:pPr>
            <w:del w:id="600" w:author="GONZALES, JACOB L CIV USAF AFMC AFLCMC/LZPTP" w:date="2022-02-08T10:55:00Z">
              <w:r w:rsidRPr="007E3D3B">
                <w:rPr>
                  <w:rFonts w:asciiTheme="minorHAnsi" w:eastAsiaTheme="minorHAnsi" w:hAnsiTheme="minorHAnsi" w:cstheme="minorBidi"/>
                  <w:noProof/>
                  <w:sz w:val="22"/>
                  <w:szCs w:val="22"/>
                </w:rPr>
                <mc:AlternateContent>
                  <mc:Choice Requires="wps">
                    <w:drawing>
                      <wp:anchor distT="0" distB="0" distL="114300" distR="114300" simplePos="0" relativeHeight="251696128" behindDoc="0" locked="0" layoutInCell="1" allowOverlap="1" wp14:anchorId="266DA01B" wp14:editId="56A3F370">
                        <wp:simplePos x="0" y="0"/>
                        <wp:positionH relativeFrom="column">
                          <wp:posOffset>289560</wp:posOffset>
                        </wp:positionH>
                        <wp:positionV relativeFrom="paragraph">
                          <wp:posOffset>295275</wp:posOffset>
                        </wp:positionV>
                        <wp:extent cx="2743835" cy="635"/>
                        <wp:effectExtent l="0" t="0" r="18415" b="18415"/>
                        <wp:wrapNone/>
                        <wp:docPr id="7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DAE016" id="Line 1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23.25pt" to="238.8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" strokeweight="1pt"/>
                    </w:pict>
                  </mc:Fallback>
                </mc:AlternateContent>
              </w:r>
            </w:del>
            <w:ins w:id="601" w:author="GONZALES, JACOB L CIV USAF AFMC AFLCMC/LZPTP" w:date="2022-02-08T10:55:00Z">
              <w:r w:rsidRPr="005C6894">
                <w:rPr>
                  <w:rFonts w:asciiTheme="minorHAnsi" w:eastAsiaTheme="minorHAnsi" w:hAnsiTheme="minorHAnsi" w:cstheme="minorBidi"/>
                  <w:noProof/>
                  <w:sz w:val="22"/>
                  <w:szCs w:val="22"/>
                </w:rPr>
                <mc:AlternateContent>
                  <mc:Choice Requires="wps">
                    <w:drawing>
                      <wp:anchor distT="0" distB="0" distL="114300" distR="114300" simplePos="0" relativeHeight="251669504" behindDoc="0" locked="0" layoutInCell="1" allowOverlap="1" wp14:anchorId="7D99BB0C" wp14:editId="0DA9B5F2">
                        <wp:simplePos x="0" y="0"/>
                        <wp:positionH relativeFrom="column">
                          <wp:posOffset>289560</wp:posOffset>
                        </wp:positionH>
                        <wp:positionV relativeFrom="paragraph">
                          <wp:posOffset>295275</wp:posOffset>
                        </wp:positionV>
                        <wp:extent cx="2743835" cy="635"/>
                        <wp:effectExtent l="0" t="0" r="18415" b="18415"/>
                        <wp:wrapNone/>
                        <wp:docPr id="3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21D7D520">
                      <v:line id="Line 12"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22.8pt,23.25pt" to="238.85pt,23.3pt" w14:anchorId="0013AA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"/>
                    </w:pict>
                  </mc:Fallback>
                </mc:AlternateContent>
              </w:r>
            </w:ins>
            <w:r w:rsidRPr="005C6894">
              <w:rPr>
                <w:rFonts w:asciiTheme="minorHAnsi" w:eastAsiaTheme="minorHAnsi" w:hAnsiTheme="minorHAnsi" w:cstheme="minorBidi"/>
                <w:sz w:val="22"/>
                <w:szCs w:val="22"/>
              </w:rPr>
              <w:t xml:space="preserve">7.  </w:t>
            </w:r>
            <w:r w:rsidRPr="005C6894">
              <w:rPr>
                <w:rFonts w:asciiTheme="minorHAnsi" w:eastAsiaTheme="minorHAnsi" w:hAnsiTheme="minorHAnsi" w:cstheme="minorBidi"/>
                <w:sz w:val="22"/>
                <w:szCs w:val="22"/>
              </w:rPr>
              <w:fldChar w:fldCharType="begin">
                <w:ffData>
                  <w:name w:val="Text1"/>
                  <w:enabled/>
                  <w:calcOnExit w:val="0"/>
                  <w:statusText w:type="text" w:val="Enter the Number or Title of any TOs or Commercial Manuals to be updated, or for which  source data is required."/>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800" w:type="dxa"/>
            <w:vAlign w:val="center"/>
          </w:tcPr>
          <w:p w14:paraId="4ADF3CD6"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Text2"/>
                  <w:enabled/>
                  <w:calcOnExit w:val="0"/>
                  <w:statusText w:type="text" w:val="Enter the TMSS to be used for the update/ source data, or enter &quot;Same Style and Format&quot; (SSF)."/>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079" w:type="dxa"/>
            <w:vAlign w:val="center"/>
          </w:tcPr>
          <w:p w14:paraId="712DAD9D"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171" w:type="dxa"/>
            <w:vAlign w:val="center"/>
          </w:tcPr>
          <w:p w14:paraId="006A5201"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09D8AE7C"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2"/>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58AA6E6A"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3"/>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991" w:type="dxa"/>
            <w:vAlign w:val="center"/>
          </w:tcPr>
          <w:p w14:paraId="1D5AB3A9"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4"/>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r>
      <w:tr w:rsidR="00832FA8" w:rsidRPr="005C6894" w14:paraId="48DA993E" w14:textId="77777777" w:rsidTr="007A25A2">
        <w:tc>
          <w:tcPr>
            <w:tcW w:w="3024" w:type="dxa"/>
            <w:vAlign w:val="center"/>
          </w:tcPr>
          <w:p w14:paraId="2EEEF6C7" w14:textId="6ABF0267" w:rsidR="00832FA8" w:rsidRPr="005C6894" w:rsidRDefault="00832FA8" w:rsidP="007A25A2">
            <w:pPr>
              <w:spacing w:after="160" w:line="259" w:lineRule="auto"/>
              <w:rPr>
                <w:rFonts w:asciiTheme="minorHAnsi" w:eastAsiaTheme="minorHAnsi" w:hAnsiTheme="minorHAnsi" w:cstheme="minorBidi"/>
                <w:sz w:val="22"/>
                <w:szCs w:val="22"/>
              </w:rPr>
            </w:pPr>
            <w:del w:id="602" w:author="GONZALES, JACOB L CIV USAF AFMC AFLCMC/LZPTP" w:date="2022-02-08T10:55:00Z">
              <w:r w:rsidRPr="007E3D3B">
                <w:rPr>
                  <w:rFonts w:asciiTheme="minorHAnsi" w:eastAsiaTheme="minorHAnsi" w:hAnsiTheme="minorHAnsi" w:cstheme="minorBidi"/>
                  <w:noProof/>
                  <w:sz w:val="22"/>
                  <w:szCs w:val="22"/>
                </w:rPr>
                <mc:AlternateContent>
                  <mc:Choice Requires="wps">
                    <w:drawing>
                      <wp:anchor distT="0" distB="0" distL="114300" distR="114300" simplePos="0" relativeHeight="251698176" behindDoc="0" locked="0" layoutInCell="1" allowOverlap="1" wp14:anchorId="3CCC06C7" wp14:editId="7A2CE691">
                        <wp:simplePos x="0" y="0"/>
                        <wp:positionH relativeFrom="column">
                          <wp:posOffset>277495</wp:posOffset>
                        </wp:positionH>
                        <wp:positionV relativeFrom="paragraph">
                          <wp:posOffset>295910</wp:posOffset>
                        </wp:positionV>
                        <wp:extent cx="2743835" cy="635"/>
                        <wp:effectExtent l="0" t="0" r="18415" b="18415"/>
                        <wp:wrapNone/>
                        <wp:docPr id="7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85ADF3" id="Line 1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5pt,23.3pt" to="237.9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" strokeweight="1pt"/>
                    </w:pict>
                  </mc:Fallback>
                </mc:AlternateContent>
              </w:r>
            </w:del>
            <w:ins w:id="603" w:author="GONZALES, JACOB L CIV USAF AFMC AFLCMC/LZPTP" w:date="2022-02-08T10:55:00Z">
              <w:r w:rsidRPr="005C6894">
                <w:rPr>
                  <w:rFonts w:asciiTheme="minorHAnsi" w:eastAsiaTheme="minorHAnsi" w:hAnsiTheme="minorHAnsi" w:cstheme="minorBidi"/>
                  <w:noProof/>
                  <w:sz w:val="22"/>
                  <w:szCs w:val="22"/>
                </w:rPr>
                <mc:AlternateContent>
                  <mc:Choice Requires="wps">
                    <w:drawing>
                      <wp:anchor distT="0" distB="0" distL="114300" distR="114300" simplePos="0" relativeHeight="251670528" behindDoc="0" locked="0" layoutInCell="1" allowOverlap="1" wp14:anchorId="42B5BEAF" wp14:editId="51611B23">
                        <wp:simplePos x="0" y="0"/>
                        <wp:positionH relativeFrom="column">
                          <wp:posOffset>277495</wp:posOffset>
                        </wp:positionH>
                        <wp:positionV relativeFrom="paragraph">
                          <wp:posOffset>295910</wp:posOffset>
                        </wp:positionV>
                        <wp:extent cx="2743835" cy="635"/>
                        <wp:effectExtent l="0" t="0" r="18415" b="18415"/>
                        <wp:wrapNone/>
                        <wp:docPr id="3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2E080339">
                      <v:line id="Line 13"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21.85pt,23.3pt" to="237.9pt,23.35pt" w14:anchorId="048D6C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"/>
                    </w:pict>
                  </mc:Fallback>
                </mc:AlternateContent>
              </w:r>
            </w:ins>
            <w:r w:rsidRPr="005C6894">
              <w:rPr>
                <w:rFonts w:asciiTheme="minorHAnsi" w:eastAsiaTheme="minorHAnsi" w:hAnsiTheme="minorHAnsi" w:cstheme="minorBidi"/>
                <w:sz w:val="22"/>
                <w:szCs w:val="22"/>
              </w:rPr>
              <w:t xml:space="preserve">8.  </w:t>
            </w:r>
            <w:r w:rsidRPr="005C6894">
              <w:rPr>
                <w:rFonts w:asciiTheme="minorHAnsi" w:eastAsiaTheme="minorHAnsi" w:hAnsiTheme="minorHAnsi" w:cstheme="minorBidi"/>
                <w:sz w:val="22"/>
                <w:szCs w:val="22"/>
              </w:rPr>
              <w:fldChar w:fldCharType="begin">
                <w:ffData>
                  <w:name w:val="Text1"/>
                  <w:enabled/>
                  <w:calcOnExit w:val="0"/>
                  <w:statusText w:type="text" w:val="Enter the Number or Title of any TOs or Commercial Manuals to be updated, or for which  source data is required."/>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800" w:type="dxa"/>
            <w:vAlign w:val="center"/>
          </w:tcPr>
          <w:p w14:paraId="207DEFD6"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Text2"/>
                  <w:enabled/>
                  <w:calcOnExit w:val="0"/>
                  <w:statusText w:type="text" w:val="Enter the TMSS to be used for the update/ source data, or enter &quot;Same Style and Format&quot; (SSF)."/>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079" w:type="dxa"/>
            <w:vAlign w:val="center"/>
          </w:tcPr>
          <w:p w14:paraId="1A66996B"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171" w:type="dxa"/>
            <w:vAlign w:val="center"/>
          </w:tcPr>
          <w:p w14:paraId="6D186BF2"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5CF20717"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2"/>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4C06F803"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3"/>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991" w:type="dxa"/>
            <w:vAlign w:val="center"/>
          </w:tcPr>
          <w:p w14:paraId="42657231"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4"/>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r>
      <w:tr w:rsidR="00832FA8" w:rsidRPr="005C6894" w14:paraId="1F404D09" w14:textId="77777777" w:rsidTr="007A25A2">
        <w:tc>
          <w:tcPr>
            <w:tcW w:w="3024" w:type="dxa"/>
            <w:vAlign w:val="center"/>
          </w:tcPr>
          <w:p w14:paraId="0535B864" w14:textId="2796468F" w:rsidR="00832FA8" w:rsidRPr="005C6894" w:rsidRDefault="00832FA8" w:rsidP="007A25A2">
            <w:pPr>
              <w:spacing w:after="160" w:line="259" w:lineRule="auto"/>
              <w:rPr>
                <w:rFonts w:asciiTheme="minorHAnsi" w:eastAsiaTheme="minorHAnsi" w:hAnsiTheme="minorHAnsi" w:cstheme="minorBidi"/>
                <w:sz w:val="22"/>
                <w:szCs w:val="22"/>
              </w:rPr>
            </w:pPr>
            <w:del w:id="604" w:author="GONZALES, JACOB L CIV USAF AFMC AFLCMC/LZPTP" w:date="2022-02-08T10:55:00Z">
              <w:r w:rsidRPr="007E3D3B">
                <w:rPr>
                  <w:rFonts w:asciiTheme="minorHAnsi" w:eastAsiaTheme="minorHAnsi" w:hAnsiTheme="minorHAnsi" w:cstheme="minorBidi"/>
                  <w:noProof/>
                  <w:sz w:val="22"/>
                  <w:szCs w:val="22"/>
                </w:rPr>
                <mc:AlternateContent>
                  <mc:Choice Requires="wps">
                    <w:drawing>
                      <wp:anchor distT="0" distB="0" distL="114300" distR="114300" simplePos="0" relativeHeight="251700224" behindDoc="0" locked="0" layoutInCell="1" allowOverlap="1" wp14:anchorId="4B1D956B" wp14:editId="48FA0FEC">
                        <wp:simplePos x="0" y="0"/>
                        <wp:positionH relativeFrom="column">
                          <wp:posOffset>260350</wp:posOffset>
                        </wp:positionH>
                        <wp:positionV relativeFrom="paragraph">
                          <wp:posOffset>282575</wp:posOffset>
                        </wp:positionV>
                        <wp:extent cx="2743835" cy="635"/>
                        <wp:effectExtent l="0" t="0" r="18415" b="18415"/>
                        <wp:wrapNone/>
                        <wp:docPr id="7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BBF40E" id="Line 1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22.25pt" to="236.5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" strokeweight="1pt"/>
                    </w:pict>
                  </mc:Fallback>
                </mc:AlternateContent>
              </w:r>
            </w:del>
            <w:ins w:id="605" w:author="GONZALES, JACOB L CIV USAF AFMC AFLCMC/LZPTP" w:date="2022-02-08T10:55:00Z">
              <w:r w:rsidRPr="005C6894">
                <w:rPr>
                  <w:rFonts w:asciiTheme="minorHAnsi" w:eastAsiaTheme="minorHAnsi" w:hAnsiTheme="minorHAnsi" w:cstheme="minorBidi"/>
                  <w:noProof/>
                  <w:sz w:val="22"/>
                  <w:szCs w:val="22"/>
                </w:rPr>
                <mc:AlternateContent>
                  <mc:Choice Requires="wps">
                    <w:drawing>
                      <wp:anchor distT="0" distB="0" distL="114300" distR="114300" simplePos="0" relativeHeight="251671552" behindDoc="0" locked="0" layoutInCell="1" allowOverlap="1" wp14:anchorId="155AE635" wp14:editId="5B3E4696">
                        <wp:simplePos x="0" y="0"/>
                        <wp:positionH relativeFrom="column">
                          <wp:posOffset>260350</wp:posOffset>
                        </wp:positionH>
                        <wp:positionV relativeFrom="paragraph">
                          <wp:posOffset>282575</wp:posOffset>
                        </wp:positionV>
                        <wp:extent cx="2743835" cy="635"/>
                        <wp:effectExtent l="0" t="0" r="18415" b="18415"/>
                        <wp:wrapNone/>
                        <wp:docPr id="3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233E532B">
                      <v:line id="Line 14"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20.5pt,22.25pt" to="236.55pt,22.3pt" w14:anchorId="192384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"/>
                    </w:pict>
                  </mc:Fallback>
                </mc:AlternateContent>
              </w:r>
            </w:ins>
            <w:r w:rsidRPr="005C6894">
              <w:rPr>
                <w:rFonts w:asciiTheme="minorHAnsi" w:eastAsiaTheme="minorHAnsi" w:hAnsiTheme="minorHAnsi" w:cstheme="minorBidi"/>
                <w:sz w:val="22"/>
                <w:szCs w:val="22"/>
              </w:rPr>
              <w:t xml:space="preserve"> 9.  </w:t>
            </w:r>
            <w:r w:rsidRPr="005C6894">
              <w:rPr>
                <w:rFonts w:asciiTheme="minorHAnsi" w:eastAsiaTheme="minorHAnsi" w:hAnsiTheme="minorHAnsi" w:cstheme="minorBidi"/>
                <w:sz w:val="22"/>
                <w:szCs w:val="22"/>
              </w:rPr>
              <w:fldChar w:fldCharType="begin">
                <w:ffData>
                  <w:name w:val=""/>
                  <w:enabled/>
                  <w:calcOnExit w:val="0"/>
                  <w:statusText w:type="text" w:val="Enter the Number or Title of any TOs or Commercial Manuals to be updated, or for which  source data is required."/>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800" w:type="dxa"/>
            <w:vAlign w:val="center"/>
          </w:tcPr>
          <w:p w14:paraId="78EF9823"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Text2"/>
                  <w:enabled/>
                  <w:calcOnExit w:val="0"/>
                  <w:statusText w:type="text" w:val="Enter the TMSS to be used for the update/ source data, or enter &quot;Same Style and Format&quot; (SSF)."/>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079" w:type="dxa"/>
            <w:vAlign w:val="center"/>
          </w:tcPr>
          <w:p w14:paraId="1AAC5F51"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171" w:type="dxa"/>
            <w:vAlign w:val="center"/>
          </w:tcPr>
          <w:p w14:paraId="61D16FC7"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3ABA1ED4"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2"/>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113D7652"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3"/>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991" w:type="dxa"/>
            <w:vAlign w:val="center"/>
          </w:tcPr>
          <w:p w14:paraId="7DF0F051"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4"/>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r>
      <w:tr w:rsidR="00832FA8" w:rsidRPr="005C6894" w14:paraId="5FD799DD" w14:textId="77777777" w:rsidTr="007A25A2">
        <w:tc>
          <w:tcPr>
            <w:tcW w:w="3024" w:type="dxa"/>
            <w:vAlign w:val="center"/>
          </w:tcPr>
          <w:p w14:paraId="00D8249F" w14:textId="3C41B9B6" w:rsidR="00832FA8" w:rsidRPr="005C6894" w:rsidRDefault="00832FA8" w:rsidP="007A25A2">
            <w:pPr>
              <w:spacing w:after="160" w:line="259" w:lineRule="auto"/>
              <w:rPr>
                <w:rFonts w:asciiTheme="minorHAnsi" w:eastAsiaTheme="minorHAnsi" w:hAnsiTheme="minorHAnsi" w:cstheme="minorBidi"/>
                <w:sz w:val="22"/>
                <w:szCs w:val="22"/>
              </w:rPr>
            </w:pPr>
            <w:del w:id="606" w:author="GONZALES, JACOB L CIV USAF AFMC AFLCMC/LZPTP" w:date="2022-02-08T10:55:00Z">
              <w:r w:rsidRPr="007E3D3B">
                <w:rPr>
                  <w:rFonts w:asciiTheme="minorHAnsi" w:eastAsiaTheme="minorHAnsi" w:hAnsiTheme="minorHAnsi" w:cstheme="minorBidi"/>
                  <w:noProof/>
                  <w:sz w:val="22"/>
                  <w:szCs w:val="22"/>
                </w:rPr>
                <mc:AlternateContent>
                  <mc:Choice Requires="wps">
                    <w:drawing>
                      <wp:anchor distT="0" distB="0" distL="114300" distR="114300" simplePos="0" relativeHeight="251702272" behindDoc="0" locked="0" layoutInCell="1" allowOverlap="1" wp14:anchorId="407E40F3" wp14:editId="468E8F35">
                        <wp:simplePos x="0" y="0"/>
                        <wp:positionH relativeFrom="column">
                          <wp:posOffset>251460</wp:posOffset>
                        </wp:positionH>
                        <wp:positionV relativeFrom="paragraph">
                          <wp:posOffset>288925</wp:posOffset>
                        </wp:positionV>
                        <wp:extent cx="2743835" cy="635"/>
                        <wp:effectExtent l="0" t="0" r="18415" b="18415"/>
                        <wp:wrapNone/>
                        <wp:docPr id="7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ED03C1" id="Line 1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2.75pt" to="235.8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" strokeweight="1pt"/>
                    </w:pict>
                  </mc:Fallback>
                </mc:AlternateContent>
              </w:r>
            </w:del>
            <w:ins w:id="607" w:author="GONZALES, JACOB L CIV USAF AFMC AFLCMC/LZPTP" w:date="2022-02-08T10:55:00Z">
              <w:r w:rsidRPr="005C6894">
                <w:rPr>
                  <w:rFonts w:asciiTheme="minorHAnsi" w:eastAsiaTheme="minorHAnsi" w:hAnsiTheme="minorHAnsi" w:cstheme="minorBidi"/>
                  <w:noProof/>
                  <w:sz w:val="22"/>
                  <w:szCs w:val="22"/>
                </w:rPr>
                <mc:AlternateContent>
                  <mc:Choice Requires="wps">
                    <w:drawing>
                      <wp:anchor distT="0" distB="0" distL="114300" distR="114300" simplePos="0" relativeHeight="251672576" behindDoc="0" locked="0" layoutInCell="1" allowOverlap="1" wp14:anchorId="7F26BF55" wp14:editId="0C870DBA">
                        <wp:simplePos x="0" y="0"/>
                        <wp:positionH relativeFrom="column">
                          <wp:posOffset>251460</wp:posOffset>
                        </wp:positionH>
                        <wp:positionV relativeFrom="paragraph">
                          <wp:posOffset>288925</wp:posOffset>
                        </wp:positionV>
                        <wp:extent cx="2743835" cy="635"/>
                        <wp:effectExtent l="0" t="0" r="18415" b="18415"/>
                        <wp:wrapNone/>
                        <wp:docPr id="3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29B1533E">
                      <v:line id="Line 15"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19.8pt,22.75pt" to="235.85pt,22.8pt" w14:anchorId="3803D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"/>
                    </w:pict>
                  </mc:Fallback>
                </mc:AlternateContent>
              </w:r>
            </w:ins>
            <w:r w:rsidRPr="005C6894">
              <w:rPr>
                <w:rFonts w:asciiTheme="minorHAnsi" w:eastAsiaTheme="minorHAnsi" w:hAnsiTheme="minorHAnsi" w:cstheme="minorBidi"/>
                <w:sz w:val="22"/>
                <w:szCs w:val="22"/>
              </w:rPr>
              <w:t xml:space="preserve">10.  </w:t>
            </w:r>
            <w:r w:rsidRPr="005C6894">
              <w:rPr>
                <w:rFonts w:asciiTheme="minorHAnsi" w:eastAsiaTheme="minorHAnsi" w:hAnsiTheme="minorHAnsi" w:cstheme="minorBidi"/>
                <w:sz w:val="22"/>
                <w:szCs w:val="22"/>
              </w:rPr>
              <w:fldChar w:fldCharType="begin">
                <w:ffData>
                  <w:name w:val="Text1"/>
                  <w:enabled/>
                  <w:calcOnExit w:val="0"/>
                  <w:statusText w:type="text" w:val="Enter the Number or Title of any TOs or Commercial Manuals to be updated, or for which  source data is required."/>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800" w:type="dxa"/>
            <w:vAlign w:val="center"/>
          </w:tcPr>
          <w:p w14:paraId="7F018CC6"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Text2"/>
                  <w:enabled/>
                  <w:calcOnExit w:val="0"/>
                  <w:statusText w:type="text" w:val="Enter the TMSS to be used for the update/ source data, or enter &quot;Same Style and Format&quot; (SSF)."/>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079" w:type="dxa"/>
            <w:vAlign w:val="center"/>
          </w:tcPr>
          <w:p w14:paraId="79827DCA"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171" w:type="dxa"/>
            <w:vAlign w:val="center"/>
          </w:tcPr>
          <w:p w14:paraId="1E20AF7D"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66F900AF"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2"/>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799C3534"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3"/>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991" w:type="dxa"/>
            <w:vAlign w:val="center"/>
          </w:tcPr>
          <w:p w14:paraId="78B200DA"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4"/>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r>
      <w:tr w:rsidR="00832FA8" w:rsidRPr="005C6894" w14:paraId="23E73FCE" w14:textId="77777777" w:rsidTr="007A25A2">
        <w:tc>
          <w:tcPr>
            <w:tcW w:w="3024" w:type="dxa"/>
            <w:vAlign w:val="center"/>
          </w:tcPr>
          <w:p w14:paraId="6D369810" w14:textId="6618B16E" w:rsidR="00832FA8" w:rsidRPr="005C6894" w:rsidRDefault="00832FA8" w:rsidP="007A25A2">
            <w:pPr>
              <w:spacing w:after="160" w:line="259" w:lineRule="auto"/>
              <w:rPr>
                <w:rFonts w:asciiTheme="minorHAnsi" w:eastAsiaTheme="minorHAnsi" w:hAnsiTheme="minorHAnsi" w:cstheme="minorBidi"/>
                <w:sz w:val="22"/>
                <w:szCs w:val="22"/>
              </w:rPr>
            </w:pPr>
            <w:del w:id="608" w:author="GONZALES, JACOB L CIV USAF AFMC AFLCMC/LZPTP" w:date="2022-02-08T10:55:00Z">
              <w:r w:rsidRPr="007E3D3B">
                <w:rPr>
                  <w:rFonts w:asciiTheme="minorHAnsi" w:eastAsiaTheme="minorHAnsi" w:hAnsiTheme="minorHAnsi" w:cstheme="minorBidi"/>
                  <w:noProof/>
                  <w:sz w:val="22"/>
                  <w:szCs w:val="22"/>
                </w:rPr>
                <mc:AlternateContent>
                  <mc:Choice Requires="wps">
                    <w:drawing>
                      <wp:anchor distT="0" distB="0" distL="114300" distR="114300" simplePos="0" relativeHeight="251704320" behindDoc="0" locked="0" layoutInCell="1" allowOverlap="1" wp14:anchorId="5C5BA63F" wp14:editId="43059E32">
                        <wp:simplePos x="0" y="0"/>
                        <wp:positionH relativeFrom="column">
                          <wp:posOffset>262255</wp:posOffset>
                        </wp:positionH>
                        <wp:positionV relativeFrom="paragraph">
                          <wp:posOffset>256540</wp:posOffset>
                        </wp:positionV>
                        <wp:extent cx="2743835" cy="635"/>
                        <wp:effectExtent l="0" t="0" r="18415" b="18415"/>
                        <wp:wrapNone/>
                        <wp:docPr id="7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4E7F6" id="Line 1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5pt,20.2pt" to="236.7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" strokeweight="1pt"/>
                    </w:pict>
                  </mc:Fallback>
                </mc:AlternateContent>
              </w:r>
            </w:del>
            <w:ins w:id="609" w:author="GONZALES, JACOB L CIV USAF AFMC AFLCMC/LZPTP" w:date="2022-02-08T10:55:00Z">
              <w:r w:rsidRPr="005C6894">
                <w:rPr>
                  <w:rFonts w:asciiTheme="minorHAnsi" w:eastAsiaTheme="minorHAnsi" w:hAnsiTheme="minorHAnsi" w:cstheme="minorBidi"/>
                  <w:noProof/>
                  <w:sz w:val="22"/>
                  <w:szCs w:val="22"/>
                </w:rPr>
                <mc:AlternateContent>
                  <mc:Choice Requires="wps">
                    <w:drawing>
                      <wp:anchor distT="0" distB="0" distL="114300" distR="114300" simplePos="0" relativeHeight="251673600" behindDoc="0" locked="0" layoutInCell="1" allowOverlap="1" wp14:anchorId="34265723" wp14:editId="3DE9A6E4">
                        <wp:simplePos x="0" y="0"/>
                        <wp:positionH relativeFrom="column">
                          <wp:posOffset>262255</wp:posOffset>
                        </wp:positionH>
                        <wp:positionV relativeFrom="paragraph">
                          <wp:posOffset>256540</wp:posOffset>
                        </wp:positionV>
                        <wp:extent cx="2743835" cy="635"/>
                        <wp:effectExtent l="0" t="0" r="18415" b="18415"/>
                        <wp:wrapNone/>
                        <wp:docPr id="3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4C084F96">
                      <v:line id="Line 1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20.65pt,20.2pt" to="236.7pt,20.25pt" w14:anchorId="063F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"/>
                    </w:pict>
                  </mc:Fallback>
                </mc:AlternateContent>
              </w:r>
            </w:ins>
            <w:r w:rsidRPr="005C6894">
              <w:rPr>
                <w:rFonts w:asciiTheme="minorHAnsi" w:eastAsiaTheme="minorHAnsi" w:hAnsiTheme="minorHAnsi" w:cstheme="minorBidi"/>
                <w:sz w:val="22"/>
                <w:szCs w:val="22"/>
              </w:rPr>
              <w:t xml:space="preserve">11.  </w:t>
            </w:r>
            <w:r w:rsidRPr="005C6894">
              <w:rPr>
                <w:rFonts w:asciiTheme="minorHAnsi" w:eastAsiaTheme="minorHAnsi" w:hAnsiTheme="minorHAnsi" w:cstheme="minorBidi"/>
                <w:sz w:val="22"/>
                <w:szCs w:val="22"/>
              </w:rPr>
              <w:fldChar w:fldCharType="begin">
                <w:ffData>
                  <w:name w:val="Text1"/>
                  <w:enabled/>
                  <w:calcOnExit w:val="0"/>
                  <w:statusText w:type="text" w:val="Enter the Number or Title of any TOs or Commercial Manuals to be updated, or for which  source data is required."/>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800" w:type="dxa"/>
            <w:vAlign w:val="center"/>
          </w:tcPr>
          <w:p w14:paraId="6274836A"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Text2"/>
                  <w:enabled/>
                  <w:calcOnExit w:val="0"/>
                  <w:statusText w:type="text" w:val="Enter the TMSS to be used for the update/ source data, or enter &quot;Same Style and Format&quot; (SSF)."/>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079" w:type="dxa"/>
            <w:vAlign w:val="center"/>
          </w:tcPr>
          <w:p w14:paraId="2AE25F0A"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171" w:type="dxa"/>
            <w:vAlign w:val="center"/>
          </w:tcPr>
          <w:p w14:paraId="4964BAD4"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386039B2"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2"/>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5E9243F8"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3"/>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991" w:type="dxa"/>
            <w:vAlign w:val="center"/>
          </w:tcPr>
          <w:p w14:paraId="2C4666EC"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4"/>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r>
      <w:tr w:rsidR="00832FA8" w:rsidRPr="005C6894" w14:paraId="54F40FD8" w14:textId="77777777" w:rsidTr="007A25A2">
        <w:tc>
          <w:tcPr>
            <w:tcW w:w="3024" w:type="dxa"/>
            <w:vAlign w:val="center"/>
          </w:tcPr>
          <w:p w14:paraId="79879407" w14:textId="4992BFCD" w:rsidR="00832FA8" w:rsidRPr="005C6894" w:rsidRDefault="00832FA8" w:rsidP="007A25A2">
            <w:pPr>
              <w:spacing w:after="160" w:line="259" w:lineRule="auto"/>
              <w:rPr>
                <w:rFonts w:asciiTheme="minorHAnsi" w:eastAsiaTheme="minorHAnsi" w:hAnsiTheme="minorHAnsi" w:cstheme="minorBidi"/>
                <w:sz w:val="22"/>
                <w:szCs w:val="22"/>
              </w:rPr>
            </w:pPr>
            <w:del w:id="610" w:author="GONZALES, JACOB L CIV USAF AFMC AFLCMC/LZPTP" w:date="2022-02-08T10:55:00Z">
              <w:r w:rsidRPr="007E3D3B">
                <w:rPr>
                  <w:rFonts w:asciiTheme="minorHAnsi" w:eastAsiaTheme="minorHAnsi" w:hAnsiTheme="minorHAnsi" w:cstheme="minorBidi"/>
                  <w:noProof/>
                  <w:sz w:val="22"/>
                  <w:szCs w:val="22"/>
                </w:rPr>
                <mc:AlternateContent>
                  <mc:Choice Requires="wps">
                    <w:drawing>
                      <wp:anchor distT="0" distB="0" distL="114300" distR="114300" simplePos="0" relativeHeight="251706368" behindDoc="0" locked="0" layoutInCell="1" allowOverlap="1" wp14:anchorId="1DD4FAEF" wp14:editId="0EAB660A">
                        <wp:simplePos x="0" y="0"/>
                        <wp:positionH relativeFrom="column">
                          <wp:posOffset>275590</wp:posOffset>
                        </wp:positionH>
                        <wp:positionV relativeFrom="paragraph">
                          <wp:posOffset>282575</wp:posOffset>
                        </wp:positionV>
                        <wp:extent cx="2743835" cy="635"/>
                        <wp:effectExtent l="0" t="0" r="18415" b="18415"/>
                        <wp:wrapNone/>
                        <wp:docPr id="7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5B6DA" id="Line 1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pt,22.25pt" to="237.7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" strokeweight="1pt"/>
                    </w:pict>
                  </mc:Fallback>
                </mc:AlternateContent>
              </w:r>
            </w:del>
            <w:ins w:id="611" w:author="GONZALES, JACOB L CIV USAF AFMC AFLCMC/LZPTP" w:date="2022-02-08T10:55:00Z">
              <w:r w:rsidRPr="005C6894">
                <w:rPr>
                  <w:rFonts w:asciiTheme="minorHAnsi" w:eastAsiaTheme="minorHAnsi" w:hAnsiTheme="minorHAnsi" w:cstheme="minorBidi"/>
                  <w:noProof/>
                  <w:sz w:val="22"/>
                  <w:szCs w:val="22"/>
                </w:rPr>
                <mc:AlternateContent>
                  <mc:Choice Requires="wps">
                    <w:drawing>
                      <wp:anchor distT="0" distB="0" distL="114300" distR="114300" simplePos="0" relativeHeight="251674624" behindDoc="0" locked="0" layoutInCell="1" allowOverlap="1" wp14:anchorId="47B4561D" wp14:editId="6C5875D7">
                        <wp:simplePos x="0" y="0"/>
                        <wp:positionH relativeFrom="column">
                          <wp:posOffset>275590</wp:posOffset>
                        </wp:positionH>
                        <wp:positionV relativeFrom="paragraph">
                          <wp:posOffset>282575</wp:posOffset>
                        </wp:positionV>
                        <wp:extent cx="2743835" cy="635"/>
                        <wp:effectExtent l="0" t="0" r="18415" b="18415"/>
                        <wp:wrapNone/>
                        <wp:docPr id="3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00868CC4">
                      <v:line id="Line 17"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21.7pt,22.25pt" to="237.75pt,22.3pt" w14:anchorId="50EB1F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"/>
                    </w:pict>
                  </mc:Fallback>
                </mc:AlternateContent>
              </w:r>
            </w:ins>
            <w:r w:rsidRPr="005C6894">
              <w:rPr>
                <w:rFonts w:asciiTheme="minorHAnsi" w:eastAsiaTheme="minorHAnsi" w:hAnsiTheme="minorHAnsi" w:cstheme="minorBidi"/>
                <w:sz w:val="22"/>
                <w:szCs w:val="22"/>
              </w:rPr>
              <w:t xml:space="preserve">12.  </w:t>
            </w:r>
            <w:r w:rsidRPr="005C6894">
              <w:rPr>
                <w:rFonts w:asciiTheme="minorHAnsi" w:eastAsiaTheme="minorHAnsi" w:hAnsiTheme="minorHAnsi" w:cstheme="minorBidi"/>
                <w:sz w:val="22"/>
                <w:szCs w:val="22"/>
              </w:rPr>
              <w:fldChar w:fldCharType="begin">
                <w:ffData>
                  <w:name w:val="Text1"/>
                  <w:enabled/>
                  <w:calcOnExit w:val="0"/>
                  <w:statusText w:type="text" w:val="Enter the Number or Title of any TOs or Commercial Manuals to be updated, or for which  source data is required."/>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800" w:type="dxa"/>
            <w:vAlign w:val="center"/>
          </w:tcPr>
          <w:p w14:paraId="6146DAB6"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Text2"/>
                  <w:enabled/>
                  <w:calcOnExit w:val="0"/>
                  <w:statusText w:type="text" w:val="Enter the TMSS to be used for the update/ source data, or enter &quot;Same Style and Format&quot; (SSF)."/>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079" w:type="dxa"/>
            <w:vAlign w:val="center"/>
          </w:tcPr>
          <w:p w14:paraId="76414FDB"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ed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171" w:type="dxa"/>
            <w:vAlign w:val="center"/>
          </w:tcPr>
          <w:p w14:paraId="42A1794C"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47B73273"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2"/>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5A173773"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3"/>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991" w:type="dxa"/>
            <w:vAlign w:val="center"/>
          </w:tcPr>
          <w:p w14:paraId="47B7102B"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4"/>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r>
      <w:tr w:rsidR="00832FA8" w:rsidRPr="005C6894" w14:paraId="688276F8" w14:textId="77777777" w:rsidTr="007A25A2">
        <w:tc>
          <w:tcPr>
            <w:tcW w:w="3024" w:type="dxa"/>
            <w:vAlign w:val="center"/>
          </w:tcPr>
          <w:p w14:paraId="3210C396" w14:textId="60763E7C" w:rsidR="00832FA8" w:rsidRPr="005C6894" w:rsidRDefault="00832FA8" w:rsidP="007A25A2">
            <w:pPr>
              <w:spacing w:after="160" w:line="259" w:lineRule="auto"/>
              <w:rPr>
                <w:rFonts w:asciiTheme="minorHAnsi" w:eastAsiaTheme="minorHAnsi" w:hAnsiTheme="minorHAnsi" w:cstheme="minorBidi"/>
                <w:sz w:val="22"/>
                <w:szCs w:val="22"/>
              </w:rPr>
            </w:pPr>
            <w:del w:id="612" w:author="GONZALES, JACOB L CIV USAF AFMC AFLCMC/LZPTP" w:date="2022-02-08T10:55:00Z">
              <w:r w:rsidRPr="007E3D3B">
                <w:rPr>
                  <w:rFonts w:asciiTheme="minorHAnsi" w:eastAsiaTheme="minorHAnsi" w:hAnsiTheme="minorHAnsi" w:cstheme="minorBidi"/>
                  <w:noProof/>
                  <w:sz w:val="22"/>
                  <w:szCs w:val="22"/>
                </w:rPr>
                <mc:AlternateContent>
                  <mc:Choice Requires="wps">
                    <w:drawing>
                      <wp:anchor distT="0" distB="0" distL="114300" distR="114300" simplePos="0" relativeHeight="251708416" behindDoc="0" locked="0" layoutInCell="1" allowOverlap="1" wp14:anchorId="3348055F" wp14:editId="6D02DDAF">
                        <wp:simplePos x="0" y="0"/>
                        <wp:positionH relativeFrom="column">
                          <wp:posOffset>277495</wp:posOffset>
                        </wp:positionH>
                        <wp:positionV relativeFrom="paragraph">
                          <wp:posOffset>288925</wp:posOffset>
                        </wp:positionV>
                        <wp:extent cx="2743835" cy="635"/>
                        <wp:effectExtent l="0" t="0" r="18415" b="18415"/>
                        <wp:wrapNone/>
                        <wp:docPr id="7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45189" id="Line 1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5pt,22.75pt" to="237.9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" strokeweight="1pt"/>
                    </w:pict>
                  </mc:Fallback>
                </mc:AlternateContent>
              </w:r>
            </w:del>
            <w:ins w:id="613" w:author="GONZALES, JACOB L CIV USAF AFMC AFLCMC/LZPTP" w:date="2022-02-08T10:55:00Z">
              <w:r w:rsidRPr="005C6894">
                <w:rPr>
                  <w:rFonts w:asciiTheme="minorHAnsi" w:eastAsiaTheme="minorHAnsi" w:hAnsiTheme="minorHAnsi" w:cstheme="minorBidi"/>
                  <w:noProof/>
                  <w:sz w:val="22"/>
                  <w:szCs w:val="22"/>
                </w:rPr>
                <mc:AlternateContent>
                  <mc:Choice Requires="wps">
                    <w:drawing>
                      <wp:anchor distT="0" distB="0" distL="114300" distR="114300" simplePos="0" relativeHeight="251675648" behindDoc="0" locked="0" layoutInCell="1" allowOverlap="1" wp14:anchorId="18ADBB1C" wp14:editId="5BEFDA57">
                        <wp:simplePos x="0" y="0"/>
                        <wp:positionH relativeFrom="column">
                          <wp:posOffset>277495</wp:posOffset>
                        </wp:positionH>
                        <wp:positionV relativeFrom="paragraph">
                          <wp:posOffset>288925</wp:posOffset>
                        </wp:positionV>
                        <wp:extent cx="2743835" cy="635"/>
                        <wp:effectExtent l="0" t="0" r="18415" b="18415"/>
                        <wp:wrapNone/>
                        <wp:docPr id="3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514DB1B9">
                      <v:line id="Line 19"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21.85pt,22.75pt" to="237.9pt,22.8pt" w14:anchorId="651BF8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"/>
                    </w:pict>
                  </mc:Fallback>
                </mc:AlternateContent>
              </w:r>
            </w:ins>
            <w:r w:rsidRPr="005C6894">
              <w:rPr>
                <w:rFonts w:asciiTheme="minorHAnsi" w:eastAsiaTheme="minorHAnsi" w:hAnsiTheme="minorHAnsi" w:cstheme="minorBidi"/>
                <w:sz w:val="22"/>
                <w:szCs w:val="22"/>
              </w:rPr>
              <w:t xml:space="preserve">13.  </w:t>
            </w:r>
            <w:r w:rsidRPr="005C6894">
              <w:rPr>
                <w:rFonts w:asciiTheme="minorHAnsi" w:eastAsiaTheme="minorHAnsi" w:hAnsiTheme="minorHAnsi" w:cstheme="minorBidi"/>
                <w:sz w:val="22"/>
                <w:szCs w:val="22"/>
              </w:rPr>
              <w:fldChar w:fldCharType="begin">
                <w:ffData>
                  <w:name w:val="Text1"/>
                  <w:enabled/>
                  <w:calcOnExit w:val="0"/>
                  <w:statusText w:type="text" w:val="Enter the Number or Title of any TOs or Commercial Manuals to be updated, or for which  source data is required."/>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800" w:type="dxa"/>
            <w:vAlign w:val="center"/>
          </w:tcPr>
          <w:p w14:paraId="482C1D78"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Text2"/>
                  <w:enabled/>
                  <w:calcOnExit w:val="0"/>
                  <w:statusText w:type="text" w:val="Enter the TMSS to be used for the update/ source data, or enter &quot;Same Style and Format&quot; (SSF)."/>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079" w:type="dxa"/>
            <w:vAlign w:val="center"/>
          </w:tcPr>
          <w:p w14:paraId="5F736579"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171" w:type="dxa"/>
            <w:vAlign w:val="center"/>
          </w:tcPr>
          <w:p w14:paraId="6908CDD6"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11CD86C0"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2"/>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14B73ED5"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3"/>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991" w:type="dxa"/>
            <w:vAlign w:val="center"/>
          </w:tcPr>
          <w:p w14:paraId="54F22501"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4"/>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r>
      <w:tr w:rsidR="00832FA8" w:rsidRPr="005C6894" w14:paraId="43697A60" w14:textId="77777777" w:rsidTr="007A25A2">
        <w:tc>
          <w:tcPr>
            <w:tcW w:w="3024" w:type="dxa"/>
            <w:vAlign w:val="center"/>
          </w:tcPr>
          <w:p w14:paraId="701AFF9A"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t xml:space="preserve">14.  </w:t>
            </w:r>
            <w:r w:rsidRPr="005C6894">
              <w:rPr>
                <w:rFonts w:asciiTheme="minorHAnsi" w:eastAsiaTheme="minorHAnsi" w:hAnsiTheme="minorHAnsi" w:cstheme="minorBidi"/>
                <w:sz w:val="22"/>
                <w:szCs w:val="22"/>
              </w:rPr>
              <w:fldChar w:fldCharType="begin">
                <w:ffData>
                  <w:name w:val="Text1"/>
                  <w:enabled/>
                  <w:calcOnExit w:val="0"/>
                  <w:statusText w:type="text" w:val="Enter the Number or Title of any TOs or Commercial Manuals to be updated, or for which  source data is required."/>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800" w:type="dxa"/>
            <w:vAlign w:val="center"/>
          </w:tcPr>
          <w:p w14:paraId="56CCAC48"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Text2"/>
                  <w:enabled/>
                  <w:calcOnExit w:val="0"/>
                  <w:statusText w:type="text" w:val="Enter the TMSS to be used for the update/ source data, or enter &quot;Same Style and Format&quot; (SSF)."/>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079" w:type="dxa"/>
            <w:vAlign w:val="center"/>
          </w:tcPr>
          <w:p w14:paraId="04FA3162"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171" w:type="dxa"/>
            <w:vAlign w:val="center"/>
          </w:tcPr>
          <w:p w14:paraId="0D452D4F"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31E7E5B9"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2"/>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2864C2A0"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3"/>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991" w:type="dxa"/>
            <w:vAlign w:val="center"/>
          </w:tcPr>
          <w:p w14:paraId="3C8B347D"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4"/>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r>
      <w:tr w:rsidR="00832FA8" w:rsidRPr="005C6894" w14:paraId="265F7CA5" w14:textId="77777777" w:rsidTr="007A25A2">
        <w:tc>
          <w:tcPr>
            <w:tcW w:w="3024" w:type="dxa"/>
            <w:vAlign w:val="center"/>
          </w:tcPr>
          <w:p w14:paraId="40887BFB" w14:textId="21FF6A0D" w:rsidR="00832FA8" w:rsidRPr="005C6894" w:rsidRDefault="00832FA8" w:rsidP="007A25A2">
            <w:pPr>
              <w:spacing w:after="160" w:line="259" w:lineRule="auto"/>
              <w:rPr>
                <w:rFonts w:asciiTheme="minorHAnsi" w:eastAsiaTheme="minorHAnsi" w:hAnsiTheme="minorHAnsi" w:cstheme="minorBidi"/>
                <w:sz w:val="22"/>
                <w:szCs w:val="22"/>
              </w:rPr>
            </w:pPr>
            <w:del w:id="614" w:author="GONZALES, JACOB L CIV USAF AFMC AFLCMC/LZPTP" w:date="2022-02-08T10:55:00Z">
              <w:r w:rsidRPr="007E3D3B">
                <w:rPr>
                  <w:rFonts w:asciiTheme="minorHAnsi" w:eastAsiaTheme="minorHAnsi" w:hAnsiTheme="minorHAnsi" w:cstheme="minorBidi"/>
                  <w:noProof/>
                  <w:sz w:val="22"/>
                  <w:szCs w:val="22"/>
                </w:rPr>
                <mc:AlternateContent>
                  <mc:Choice Requires="wps">
                    <w:drawing>
                      <wp:anchor distT="0" distB="0" distL="114300" distR="114300" simplePos="0" relativeHeight="251711488" behindDoc="0" locked="0" layoutInCell="1" allowOverlap="1" wp14:anchorId="5E9448B7" wp14:editId="79B68612">
                        <wp:simplePos x="0" y="0"/>
                        <wp:positionH relativeFrom="column">
                          <wp:posOffset>287020</wp:posOffset>
                        </wp:positionH>
                        <wp:positionV relativeFrom="paragraph">
                          <wp:posOffset>1270</wp:posOffset>
                        </wp:positionV>
                        <wp:extent cx="2743835" cy="635"/>
                        <wp:effectExtent l="0" t="0" r="18415" b="18415"/>
                        <wp:wrapNone/>
                        <wp:docPr id="7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6BF3CA" id="Line 2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pt,.1pt" to="238.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" strokeweight="1pt"/>
                    </w:pict>
                  </mc:Fallback>
                </mc:AlternateContent>
              </w:r>
              <w:r w:rsidRPr="007E3D3B">
                <w:rPr>
                  <w:rFonts w:asciiTheme="minorHAnsi" w:eastAsiaTheme="minorHAnsi" w:hAnsiTheme="minorHAnsi" w:cstheme="minorBidi"/>
                  <w:noProof/>
                  <w:sz w:val="22"/>
                  <w:szCs w:val="22"/>
                </w:rPr>
                <mc:AlternateContent>
                  <mc:Choice Requires="wps">
                    <w:drawing>
                      <wp:anchor distT="0" distB="0" distL="114300" distR="114300" simplePos="0" relativeHeight="251710464" behindDoc="0" locked="0" layoutInCell="0" allowOverlap="1" wp14:anchorId="6A424876" wp14:editId="0BE2D4AD">
                        <wp:simplePos x="0" y="0"/>
                        <wp:positionH relativeFrom="column">
                          <wp:posOffset>452755</wp:posOffset>
                        </wp:positionH>
                        <wp:positionV relativeFrom="paragraph">
                          <wp:posOffset>304800</wp:posOffset>
                        </wp:positionV>
                        <wp:extent cx="2743835" cy="635"/>
                        <wp:effectExtent l="0" t="0" r="18415" b="18415"/>
                        <wp:wrapNone/>
                        <wp:docPr id="7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9DA57" id="Line 1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24pt" to="251.7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" o:allowincell="f" strokeweight="1pt"/>
                    </w:pict>
                  </mc:Fallback>
                </mc:AlternateContent>
              </w:r>
            </w:del>
            <w:ins w:id="615" w:author="GONZALES, JACOB L CIV USAF AFMC AFLCMC/LZPTP" w:date="2022-02-08T10:55:00Z">
              <w:r w:rsidRPr="005C6894">
                <w:rPr>
                  <w:rFonts w:asciiTheme="minorHAnsi" w:eastAsiaTheme="minorHAnsi" w:hAnsiTheme="minorHAnsi" w:cstheme="minorBidi"/>
                  <w:noProof/>
                  <w:sz w:val="22"/>
                  <w:szCs w:val="22"/>
                </w:rPr>
                <mc:AlternateContent>
                  <mc:Choice Requires="wps">
                    <w:drawing>
                      <wp:anchor distT="0" distB="0" distL="114300" distR="114300" simplePos="0" relativeHeight="251677696" behindDoc="0" locked="0" layoutInCell="1" allowOverlap="1" wp14:anchorId="1B982C26" wp14:editId="37E280E7">
                        <wp:simplePos x="0" y="0"/>
                        <wp:positionH relativeFrom="column">
                          <wp:posOffset>287020</wp:posOffset>
                        </wp:positionH>
                        <wp:positionV relativeFrom="paragraph">
                          <wp:posOffset>1270</wp:posOffset>
                        </wp:positionV>
                        <wp:extent cx="2743835" cy="635"/>
                        <wp:effectExtent l="0" t="0" r="18415" b="18415"/>
                        <wp:wrapNone/>
                        <wp:docPr id="3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0A3075BD">
                      <v:line id="Line 21"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22.6pt,.1pt" to="238.65pt,.15pt" w14:anchorId="17017F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"/>
                    </w:pict>
                  </mc:Fallback>
                </mc:AlternateContent>
              </w:r>
              <w:r w:rsidRPr="005C6894">
                <w:rPr>
                  <w:rFonts w:asciiTheme="minorHAnsi" w:eastAsiaTheme="minorHAnsi" w:hAnsiTheme="minorHAnsi" w:cstheme="minorBidi"/>
                  <w:noProof/>
                  <w:sz w:val="22"/>
                  <w:szCs w:val="22"/>
                </w:rPr>
                <mc:AlternateContent>
                  <mc:Choice Requires="wps">
                    <w:drawing>
                      <wp:anchor distT="0" distB="0" distL="114300" distR="114300" simplePos="0" relativeHeight="251676672" behindDoc="0" locked="0" layoutInCell="0" allowOverlap="1" wp14:anchorId="0777E242" wp14:editId="1D2FA444">
                        <wp:simplePos x="0" y="0"/>
                        <wp:positionH relativeFrom="column">
                          <wp:posOffset>452755</wp:posOffset>
                        </wp:positionH>
                        <wp:positionV relativeFrom="paragraph">
                          <wp:posOffset>304800</wp:posOffset>
                        </wp:positionV>
                        <wp:extent cx="2743835" cy="635"/>
                        <wp:effectExtent l="0" t="0" r="18415" b="18415"/>
                        <wp:wrapNone/>
                        <wp:docPr id="3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4EE12285">
                      <v:line id="Line 18"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35.65pt,24pt" to="251.7pt,24.05pt" w14:anchorId="41712B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"/>
                    </w:pict>
                  </mc:Fallback>
                </mc:AlternateContent>
              </w:r>
            </w:ins>
            <w:r w:rsidRPr="005C6894">
              <w:rPr>
                <w:rFonts w:asciiTheme="minorHAnsi" w:eastAsiaTheme="minorHAnsi" w:hAnsiTheme="minorHAnsi" w:cstheme="minorBidi"/>
                <w:sz w:val="22"/>
                <w:szCs w:val="22"/>
              </w:rPr>
              <w:t xml:space="preserve">15.  </w:t>
            </w:r>
            <w:r w:rsidRPr="005C6894">
              <w:rPr>
                <w:rFonts w:asciiTheme="minorHAnsi" w:eastAsiaTheme="minorHAnsi" w:hAnsiTheme="minorHAnsi" w:cstheme="minorBidi"/>
                <w:sz w:val="22"/>
                <w:szCs w:val="22"/>
              </w:rPr>
              <w:fldChar w:fldCharType="begin">
                <w:ffData>
                  <w:name w:val="Text1"/>
                  <w:enabled/>
                  <w:calcOnExit w:val="0"/>
                  <w:statusText w:type="text" w:val="Enter the Number or Title of any TOs or Commercial Manuals to be updated, or for which  source data is required."/>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800" w:type="dxa"/>
            <w:vAlign w:val="center"/>
          </w:tcPr>
          <w:p w14:paraId="4F09347C"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Text2"/>
                  <w:enabled/>
                  <w:calcOnExit w:val="0"/>
                  <w:statusText w:type="text" w:val="Enter the TMSS to be used for the update/ source data, or enter &quot;Same Style and Format&quot; (SSF)."/>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079" w:type="dxa"/>
            <w:vAlign w:val="center"/>
          </w:tcPr>
          <w:p w14:paraId="2F2F4CE5"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ed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171" w:type="dxa"/>
            <w:vAlign w:val="center"/>
          </w:tcPr>
          <w:p w14:paraId="44A5AA7C"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228A20DA"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2"/>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281B21D0"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3"/>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991" w:type="dxa"/>
            <w:vAlign w:val="center"/>
          </w:tcPr>
          <w:p w14:paraId="33ED0181"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4"/>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r>
      <w:tr w:rsidR="00832FA8" w:rsidRPr="005C6894" w14:paraId="6AA51356" w14:textId="77777777" w:rsidTr="007A25A2">
        <w:trPr>
          <w:trHeight w:val="567"/>
        </w:trPr>
        <w:tc>
          <w:tcPr>
            <w:tcW w:w="3024" w:type="dxa"/>
            <w:vAlign w:val="center"/>
          </w:tcPr>
          <w:p w14:paraId="383D840F" w14:textId="1805A35A" w:rsidR="00832FA8" w:rsidRPr="005C6894" w:rsidRDefault="00832FA8" w:rsidP="007A25A2">
            <w:pPr>
              <w:spacing w:after="160" w:line="259" w:lineRule="auto"/>
              <w:rPr>
                <w:rFonts w:asciiTheme="minorHAnsi" w:eastAsiaTheme="minorHAnsi" w:hAnsiTheme="minorHAnsi" w:cstheme="minorBidi"/>
                <w:sz w:val="22"/>
                <w:szCs w:val="22"/>
              </w:rPr>
            </w:pPr>
            <w:del w:id="616" w:author="GONZALES, JACOB L CIV USAF AFMC AFLCMC/LZPTP" w:date="2022-02-08T10:55:00Z">
              <w:r w:rsidRPr="007E3D3B">
                <w:rPr>
                  <w:rFonts w:asciiTheme="minorHAnsi" w:eastAsiaTheme="minorHAnsi" w:hAnsiTheme="minorHAnsi" w:cstheme="minorBidi"/>
                  <w:noProof/>
                  <w:sz w:val="22"/>
                  <w:szCs w:val="22"/>
                </w:rPr>
                <mc:AlternateContent>
                  <mc:Choice Requires="wps">
                    <w:drawing>
                      <wp:anchor distT="0" distB="0" distL="114300" distR="114300" simplePos="0" relativeHeight="251713536" behindDoc="0" locked="0" layoutInCell="1" allowOverlap="1" wp14:anchorId="2B587782" wp14:editId="7BED7876">
                        <wp:simplePos x="0" y="0"/>
                        <wp:positionH relativeFrom="column">
                          <wp:posOffset>279400</wp:posOffset>
                        </wp:positionH>
                        <wp:positionV relativeFrom="paragraph">
                          <wp:posOffset>332105</wp:posOffset>
                        </wp:positionV>
                        <wp:extent cx="2743835" cy="635"/>
                        <wp:effectExtent l="0" t="0" r="18415" b="18415"/>
                        <wp:wrapNone/>
                        <wp:docPr id="8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69B0A" id="Line 2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26.15pt" to="238.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" strokeweight="1pt"/>
                    </w:pict>
                  </mc:Fallback>
                </mc:AlternateContent>
              </w:r>
            </w:del>
            <w:ins w:id="617" w:author="GONZALES, JACOB L CIV USAF AFMC AFLCMC/LZPTP" w:date="2022-02-08T10:55:00Z">
              <w:r w:rsidRPr="005C6894">
                <w:rPr>
                  <w:rFonts w:asciiTheme="minorHAnsi" w:eastAsiaTheme="minorHAnsi" w:hAnsiTheme="minorHAnsi" w:cstheme="minorBidi"/>
                  <w:noProof/>
                  <w:sz w:val="22"/>
                  <w:szCs w:val="22"/>
                </w:rPr>
                <mc:AlternateContent>
                  <mc:Choice Requires="wps">
                    <w:drawing>
                      <wp:anchor distT="0" distB="0" distL="114300" distR="114300" simplePos="0" relativeHeight="251678720" behindDoc="0" locked="0" layoutInCell="1" allowOverlap="1" wp14:anchorId="47BD9793" wp14:editId="4F6CB832">
                        <wp:simplePos x="0" y="0"/>
                        <wp:positionH relativeFrom="column">
                          <wp:posOffset>279400</wp:posOffset>
                        </wp:positionH>
                        <wp:positionV relativeFrom="paragraph">
                          <wp:posOffset>332105</wp:posOffset>
                        </wp:positionV>
                        <wp:extent cx="2743835" cy="635"/>
                        <wp:effectExtent l="0" t="0" r="18415" b="18415"/>
                        <wp:wrapNone/>
                        <wp:docPr id="2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5554EBE2">
                      <v:line id="Line 20"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22pt,26.15pt" to="238.05pt,26.2pt" w14:anchorId="71E8A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"/>
                    </w:pict>
                  </mc:Fallback>
                </mc:AlternateContent>
              </w:r>
            </w:ins>
            <w:r w:rsidRPr="005C6894">
              <w:rPr>
                <w:rFonts w:asciiTheme="minorHAnsi" w:eastAsiaTheme="minorHAnsi" w:hAnsiTheme="minorHAnsi" w:cstheme="minorBidi"/>
                <w:sz w:val="22"/>
                <w:szCs w:val="22"/>
              </w:rPr>
              <w:t xml:space="preserve">16.  </w:t>
            </w:r>
            <w:r w:rsidRPr="005C6894">
              <w:rPr>
                <w:rFonts w:asciiTheme="minorHAnsi" w:eastAsiaTheme="minorHAnsi" w:hAnsiTheme="minorHAnsi" w:cstheme="minorBidi"/>
                <w:sz w:val="22"/>
                <w:szCs w:val="22"/>
              </w:rPr>
              <w:fldChar w:fldCharType="begin">
                <w:ffData>
                  <w:name w:val="Text1"/>
                  <w:enabled/>
                  <w:calcOnExit w:val="0"/>
                  <w:statusText w:type="text" w:val="Enter the Number or Title of any TOs or Commercial Manuals to be updated, or for which  source data is required."/>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800" w:type="dxa"/>
            <w:vAlign w:val="center"/>
          </w:tcPr>
          <w:p w14:paraId="2AFFFD2E"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Text2"/>
                  <w:enabled/>
                  <w:calcOnExit w:val="0"/>
                  <w:statusText w:type="text" w:val="Enter the TMSS to be used for the update/ source data, or enter &quot;Same Style and Format&quot; (SSF)."/>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079" w:type="dxa"/>
            <w:vAlign w:val="center"/>
          </w:tcPr>
          <w:p w14:paraId="39A09D5C"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171" w:type="dxa"/>
            <w:vAlign w:val="center"/>
          </w:tcPr>
          <w:p w14:paraId="61C1AF7B"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5E75F273"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2"/>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6DE30DC6"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3"/>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991" w:type="dxa"/>
            <w:vAlign w:val="center"/>
          </w:tcPr>
          <w:p w14:paraId="3A9469A1"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4"/>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r>
      <w:tr w:rsidR="00832FA8" w:rsidRPr="005C6894" w14:paraId="05038C63" w14:textId="77777777" w:rsidTr="007A25A2">
        <w:tc>
          <w:tcPr>
            <w:tcW w:w="3024" w:type="dxa"/>
            <w:vAlign w:val="center"/>
          </w:tcPr>
          <w:p w14:paraId="59E3BFE1" w14:textId="60333695" w:rsidR="00832FA8" w:rsidRPr="005C6894" w:rsidRDefault="00832FA8" w:rsidP="007A25A2">
            <w:pPr>
              <w:spacing w:after="160" w:line="259" w:lineRule="auto"/>
              <w:rPr>
                <w:rFonts w:asciiTheme="minorHAnsi" w:eastAsiaTheme="minorHAnsi" w:hAnsiTheme="minorHAnsi" w:cstheme="minorBidi"/>
                <w:sz w:val="22"/>
                <w:szCs w:val="22"/>
              </w:rPr>
            </w:pPr>
            <w:del w:id="618" w:author="GONZALES, JACOB L CIV USAF AFMC AFLCMC/LZPTP" w:date="2022-02-08T10:55:00Z">
              <w:r w:rsidRPr="007E3D3B">
                <w:rPr>
                  <w:rFonts w:asciiTheme="minorHAnsi" w:eastAsiaTheme="minorHAnsi" w:hAnsiTheme="minorHAnsi" w:cstheme="minorBidi"/>
                  <w:noProof/>
                  <w:sz w:val="22"/>
                  <w:szCs w:val="22"/>
                </w:rPr>
                <mc:AlternateContent>
                  <mc:Choice Requires="wps">
                    <w:drawing>
                      <wp:anchor distT="0" distB="0" distL="114300" distR="114300" simplePos="0" relativeHeight="251715584" behindDoc="0" locked="0" layoutInCell="1" allowOverlap="1" wp14:anchorId="27C1EBBD" wp14:editId="557D83EE">
                        <wp:simplePos x="0" y="0"/>
                        <wp:positionH relativeFrom="column">
                          <wp:posOffset>262255</wp:posOffset>
                        </wp:positionH>
                        <wp:positionV relativeFrom="paragraph">
                          <wp:posOffset>273050</wp:posOffset>
                        </wp:positionV>
                        <wp:extent cx="2743835" cy="635"/>
                        <wp:effectExtent l="0" t="0" r="18415" b="18415"/>
                        <wp:wrapNone/>
                        <wp:docPr id="8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51263" id="Line 2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5pt,21.5pt" to="236.7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" strokeweight="1pt"/>
                    </w:pict>
                  </mc:Fallback>
                </mc:AlternateContent>
              </w:r>
            </w:del>
            <w:ins w:id="619" w:author="GONZALES, JACOB L CIV USAF AFMC AFLCMC/LZPTP" w:date="2022-02-08T10:55:00Z">
              <w:r w:rsidRPr="005C6894">
                <w:rPr>
                  <w:rFonts w:asciiTheme="minorHAnsi" w:eastAsiaTheme="minorHAnsi" w:hAnsiTheme="minorHAnsi" w:cstheme="minorBidi"/>
                  <w:noProof/>
                  <w:sz w:val="22"/>
                  <w:szCs w:val="22"/>
                </w:rPr>
                <mc:AlternateContent>
                  <mc:Choice Requires="wps">
                    <w:drawing>
                      <wp:anchor distT="0" distB="0" distL="114300" distR="114300" simplePos="0" relativeHeight="251679744" behindDoc="0" locked="0" layoutInCell="1" allowOverlap="1" wp14:anchorId="18E32F2E" wp14:editId="5E95C975">
                        <wp:simplePos x="0" y="0"/>
                        <wp:positionH relativeFrom="column">
                          <wp:posOffset>262255</wp:posOffset>
                        </wp:positionH>
                        <wp:positionV relativeFrom="paragraph">
                          <wp:posOffset>273050</wp:posOffset>
                        </wp:positionV>
                        <wp:extent cx="2743835" cy="635"/>
                        <wp:effectExtent l="0" t="0" r="18415" b="18415"/>
                        <wp:wrapNone/>
                        <wp:docPr id="2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1E0C89AA">
                      <v:line id="Line 22"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20.65pt,21.5pt" to="236.7pt,21.55pt" w14:anchorId="79152C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"/>
                    </w:pict>
                  </mc:Fallback>
                </mc:AlternateContent>
              </w:r>
            </w:ins>
            <w:r w:rsidRPr="005C6894">
              <w:rPr>
                <w:rFonts w:asciiTheme="minorHAnsi" w:eastAsiaTheme="minorHAnsi" w:hAnsiTheme="minorHAnsi" w:cstheme="minorBidi"/>
                <w:sz w:val="22"/>
                <w:szCs w:val="22"/>
              </w:rPr>
              <w:t xml:space="preserve">17.  </w:t>
            </w:r>
            <w:r w:rsidRPr="005C6894">
              <w:rPr>
                <w:rFonts w:asciiTheme="minorHAnsi" w:eastAsiaTheme="minorHAnsi" w:hAnsiTheme="minorHAnsi" w:cstheme="minorBidi"/>
                <w:sz w:val="22"/>
                <w:szCs w:val="22"/>
              </w:rPr>
              <w:fldChar w:fldCharType="begin">
                <w:ffData>
                  <w:name w:val="Text1"/>
                  <w:enabled/>
                  <w:calcOnExit w:val="0"/>
                  <w:statusText w:type="text" w:val="Enter the Number or Title of any TOs or Commercial Manuals to be updated, or for which  source data is required."/>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800" w:type="dxa"/>
            <w:vAlign w:val="center"/>
          </w:tcPr>
          <w:p w14:paraId="1144FB53"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Text2"/>
                  <w:enabled/>
                  <w:calcOnExit w:val="0"/>
                  <w:statusText w:type="text" w:val="Enter the TMSS to be used for the update/ source data, or enter &quot;Same Style and Format&quot; (SSF)."/>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079" w:type="dxa"/>
            <w:vAlign w:val="center"/>
          </w:tcPr>
          <w:p w14:paraId="1E6A57CD"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171" w:type="dxa"/>
            <w:vAlign w:val="center"/>
          </w:tcPr>
          <w:p w14:paraId="70B7133C"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3A69D4BE"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2"/>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09133EE4"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3"/>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991" w:type="dxa"/>
            <w:vAlign w:val="center"/>
          </w:tcPr>
          <w:p w14:paraId="42605757"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4"/>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r>
      <w:tr w:rsidR="00832FA8" w:rsidRPr="005C6894" w14:paraId="4774B37F" w14:textId="77777777" w:rsidTr="007A25A2">
        <w:tc>
          <w:tcPr>
            <w:tcW w:w="3024" w:type="dxa"/>
            <w:vAlign w:val="center"/>
          </w:tcPr>
          <w:p w14:paraId="742D5507" w14:textId="4B3B2C3C" w:rsidR="00832FA8" w:rsidRPr="005C6894" w:rsidRDefault="00832FA8" w:rsidP="007A25A2">
            <w:pPr>
              <w:spacing w:after="160" w:line="259" w:lineRule="auto"/>
              <w:rPr>
                <w:rFonts w:asciiTheme="minorHAnsi" w:eastAsiaTheme="minorHAnsi" w:hAnsiTheme="minorHAnsi" w:cstheme="minorBidi"/>
                <w:sz w:val="22"/>
                <w:szCs w:val="22"/>
              </w:rPr>
            </w:pPr>
            <w:del w:id="620" w:author="GONZALES, JACOB L CIV USAF AFMC AFLCMC/LZPTP" w:date="2022-02-08T10:55:00Z">
              <w:r w:rsidRPr="007E3D3B">
                <w:rPr>
                  <w:rFonts w:asciiTheme="minorHAnsi" w:eastAsiaTheme="minorHAnsi" w:hAnsiTheme="minorHAnsi" w:cstheme="minorBidi"/>
                  <w:noProof/>
                  <w:sz w:val="22"/>
                  <w:szCs w:val="22"/>
                </w:rPr>
                <mc:AlternateContent>
                  <mc:Choice Requires="wps">
                    <w:drawing>
                      <wp:anchor distT="0" distB="0" distL="114300" distR="114300" simplePos="0" relativeHeight="251717632" behindDoc="0" locked="0" layoutInCell="1" allowOverlap="1" wp14:anchorId="381CCD6B" wp14:editId="4401509F">
                        <wp:simplePos x="0" y="0"/>
                        <wp:positionH relativeFrom="column">
                          <wp:posOffset>262255</wp:posOffset>
                        </wp:positionH>
                        <wp:positionV relativeFrom="paragraph">
                          <wp:posOffset>273050</wp:posOffset>
                        </wp:positionV>
                        <wp:extent cx="2743835" cy="635"/>
                        <wp:effectExtent l="0" t="0" r="18415" b="18415"/>
                        <wp:wrapNone/>
                        <wp:docPr id="8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6326D" id="Line 28"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5pt,21.5pt" to="236.7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" strokeweight="1pt"/>
                    </w:pict>
                  </mc:Fallback>
                </mc:AlternateContent>
              </w:r>
            </w:del>
            <w:ins w:id="621" w:author="GONZALES, JACOB L CIV USAF AFMC AFLCMC/LZPTP" w:date="2022-02-08T10:55:00Z">
              <w:r w:rsidRPr="005C6894">
                <w:rPr>
                  <w:rFonts w:asciiTheme="minorHAnsi" w:eastAsiaTheme="minorHAnsi" w:hAnsiTheme="minorHAnsi" w:cstheme="minorBidi"/>
                  <w:noProof/>
                  <w:sz w:val="22"/>
                  <w:szCs w:val="22"/>
                </w:rPr>
                <mc:AlternateContent>
                  <mc:Choice Requires="wps">
                    <w:drawing>
                      <wp:anchor distT="0" distB="0" distL="114300" distR="114300" simplePos="0" relativeHeight="251680768" behindDoc="0" locked="0" layoutInCell="1" allowOverlap="1" wp14:anchorId="335E6DDD" wp14:editId="48A98164">
                        <wp:simplePos x="0" y="0"/>
                        <wp:positionH relativeFrom="column">
                          <wp:posOffset>262255</wp:posOffset>
                        </wp:positionH>
                        <wp:positionV relativeFrom="paragraph">
                          <wp:posOffset>273050</wp:posOffset>
                        </wp:positionV>
                        <wp:extent cx="2743835" cy="635"/>
                        <wp:effectExtent l="0" t="0" r="18415" b="18415"/>
                        <wp:wrapNone/>
                        <wp:docPr id="2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225CCAC6">
                      <v:line id="Line 28"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20.65pt,21.5pt" to="236.7pt,21.55pt" w14:anchorId="37DA03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"/>
                    </w:pict>
                  </mc:Fallback>
                </mc:AlternateContent>
              </w:r>
            </w:ins>
            <w:r w:rsidRPr="005C6894">
              <w:rPr>
                <w:rFonts w:asciiTheme="minorHAnsi" w:eastAsiaTheme="minorHAnsi" w:hAnsiTheme="minorHAnsi" w:cstheme="minorBidi"/>
                <w:sz w:val="22"/>
                <w:szCs w:val="22"/>
              </w:rPr>
              <w:t xml:space="preserve">18.  </w:t>
            </w:r>
            <w:r w:rsidRPr="005C6894">
              <w:rPr>
                <w:rFonts w:asciiTheme="minorHAnsi" w:eastAsiaTheme="minorHAnsi" w:hAnsiTheme="minorHAnsi" w:cstheme="minorBidi"/>
                <w:sz w:val="22"/>
                <w:szCs w:val="22"/>
              </w:rPr>
              <w:fldChar w:fldCharType="begin">
                <w:ffData>
                  <w:name w:val="Text1"/>
                  <w:enabled/>
                  <w:calcOnExit w:val="0"/>
                  <w:statusText w:type="text" w:val="Enter the Number or Title of any TOs or Commercial Manuals to be updated, or for which  source data is required."/>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800" w:type="dxa"/>
            <w:vAlign w:val="center"/>
          </w:tcPr>
          <w:p w14:paraId="0A23EE0C"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Text2"/>
                  <w:enabled/>
                  <w:calcOnExit w:val="0"/>
                  <w:statusText w:type="text" w:val="Enter the TMSS to be used for the update/ source data, or enter &quot;Same Style and Format&quot; (SSF)."/>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079" w:type="dxa"/>
            <w:vAlign w:val="center"/>
          </w:tcPr>
          <w:p w14:paraId="1F70099E"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171" w:type="dxa"/>
            <w:vAlign w:val="center"/>
          </w:tcPr>
          <w:p w14:paraId="282DC246"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7E82C307"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2"/>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7980EE4F"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3"/>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991" w:type="dxa"/>
            <w:vAlign w:val="center"/>
          </w:tcPr>
          <w:p w14:paraId="624335D2"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4"/>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r>
      <w:tr w:rsidR="00832FA8" w:rsidRPr="005C6894" w14:paraId="71401B16" w14:textId="77777777" w:rsidTr="007A25A2">
        <w:tc>
          <w:tcPr>
            <w:tcW w:w="3024" w:type="dxa"/>
            <w:vAlign w:val="center"/>
          </w:tcPr>
          <w:p w14:paraId="6316F2CA" w14:textId="017EB9EF" w:rsidR="00832FA8" w:rsidRPr="005C6894" w:rsidRDefault="00832FA8" w:rsidP="007A25A2">
            <w:pPr>
              <w:spacing w:after="160" w:line="259" w:lineRule="auto"/>
              <w:rPr>
                <w:rFonts w:asciiTheme="minorHAnsi" w:eastAsiaTheme="minorHAnsi" w:hAnsiTheme="minorHAnsi" w:cstheme="minorBidi"/>
                <w:sz w:val="22"/>
                <w:szCs w:val="22"/>
              </w:rPr>
            </w:pPr>
            <w:del w:id="622" w:author="GONZALES, JACOB L CIV USAF AFMC AFLCMC/LZPTP" w:date="2022-02-08T10:55:00Z">
              <w:r w:rsidRPr="007E3D3B">
                <w:rPr>
                  <w:rFonts w:asciiTheme="minorHAnsi" w:eastAsiaTheme="minorHAnsi" w:hAnsiTheme="minorHAnsi" w:cstheme="minorBidi"/>
                  <w:noProof/>
                  <w:sz w:val="22"/>
                  <w:szCs w:val="22"/>
                </w:rPr>
                <mc:AlternateContent>
                  <mc:Choice Requires="wps">
                    <w:drawing>
                      <wp:anchor distT="0" distB="0" distL="114300" distR="114300" simplePos="0" relativeHeight="251719680" behindDoc="0" locked="0" layoutInCell="1" allowOverlap="1" wp14:anchorId="75AFB4F3" wp14:editId="70BDD825">
                        <wp:simplePos x="0" y="0"/>
                        <wp:positionH relativeFrom="column">
                          <wp:posOffset>262255</wp:posOffset>
                        </wp:positionH>
                        <wp:positionV relativeFrom="paragraph">
                          <wp:posOffset>273050</wp:posOffset>
                        </wp:positionV>
                        <wp:extent cx="2743835" cy="635"/>
                        <wp:effectExtent l="0" t="0" r="18415" b="18415"/>
                        <wp:wrapNone/>
                        <wp:docPr id="8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4AA1C" id="Line 2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5pt,21.5pt" to="236.7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" strokeweight="1pt"/>
                    </w:pict>
                  </mc:Fallback>
                </mc:AlternateContent>
              </w:r>
            </w:del>
            <w:ins w:id="623" w:author="GONZALES, JACOB L CIV USAF AFMC AFLCMC/LZPTP" w:date="2022-02-08T10:55:00Z">
              <w:r w:rsidRPr="005C6894">
                <w:rPr>
                  <w:rFonts w:asciiTheme="minorHAnsi" w:eastAsiaTheme="minorHAnsi" w:hAnsiTheme="minorHAnsi" w:cstheme="minorBidi"/>
                  <w:noProof/>
                  <w:sz w:val="22"/>
                  <w:szCs w:val="22"/>
                </w:rPr>
                <mc:AlternateContent>
                  <mc:Choice Requires="wps">
                    <w:drawing>
                      <wp:anchor distT="0" distB="0" distL="114300" distR="114300" simplePos="0" relativeHeight="251681792" behindDoc="0" locked="0" layoutInCell="1" allowOverlap="1" wp14:anchorId="29D5A575" wp14:editId="043941F7">
                        <wp:simplePos x="0" y="0"/>
                        <wp:positionH relativeFrom="column">
                          <wp:posOffset>262255</wp:posOffset>
                        </wp:positionH>
                        <wp:positionV relativeFrom="paragraph">
                          <wp:posOffset>273050</wp:posOffset>
                        </wp:positionV>
                        <wp:extent cx="2743835" cy="635"/>
                        <wp:effectExtent l="0" t="0" r="18415" b="18415"/>
                        <wp:wrapNone/>
                        <wp:docPr id="2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0AD0E218">
                      <v:line id="Line 28"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20.65pt,21.5pt" to="236.7pt,21.55pt" w14:anchorId="3558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"/>
                    </w:pict>
                  </mc:Fallback>
                </mc:AlternateContent>
              </w:r>
            </w:ins>
            <w:r w:rsidRPr="005C6894">
              <w:rPr>
                <w:rFonts w:asciiTheme="minorHAnsi" w:eastAsiaTheme="minorHAnsi" w:hAnsiTheme="minorHAnsi" w:cstheme="minorBidi"/>
                <w:sz w:val="22"/>
                <w:szCs w:val="22"/>
              </w:rPr>
              <w:t xml:space="preserve">19.  </w:t>
            </w:r>
            <w:r w:rsidRPr="005C6894">
              <w:rPr>
                <w:rFonts w:asciiTheme="minorHAnsi" w:eastAsiaTheme="minorHAnsi" w:hAnsiTheme="minorHAnsi" w:cstheme="minorBidi"/>
                <w:sz w:val="22"/>
                <w:szCs w:val="22"/>
              </w:rPr>
              <w:fldChar w:fldCharType="begin">
                <w:ffData>
                  <w:name w:val="Text1"/>
                  <w:enabled/>
                  <w:calcOnExit w:val="0"/>
                  <w:statusText w:type="text" w:val="Enter the Number or Title of any TOs or Commercial Manuals to be updated, or for which  source data is required."/>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800" w:type="dxa"/>
            <w:vAlign w:val="center"/>
          </w:tcPr>
          <w:p w14:paraId="026D1F8E"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Text2"/>
                  <w:enabled/>
                  <w:calcOnExit w:val="0"/>
                  <w:statusText w:type="text" w:val="Enter the TMSS to be used for the update/ source data, or enter &quot;Same Style and Format&quot; (SSF)."/>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079" w:type="dxa"/>
            <w:vAlign w:val="center"/>
          </w:tcPr>
          <w:p w14:paraId="2F603AD7"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171" w:type="dxa"/>
            <w:vAlign w:val="center"/>
          </w:tcPr>
          <w:p w14:paraId="19BE230D"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2E536524"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2"/>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505BF17D"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3"/>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991" w:type="dxa"/>
            <w:vAlign w:val="center"/>
          </w:tcPr>
          <w:p w14:paraId="724C3953"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4"/>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r>
      <w:tr w:rsidR="00832FA8" w:rsidRPr="005C6894" w14:paraId="50072A81" w14:textId="77777777" w:rsidTr="007A25A2">
        <w:tc>
          <w:tcPr>
            <w:tcW w:w="3024" w:type="dxa"/>
            <w:vAlign w:val="center"/>
          </w:tcPr>
          <w:p w14:paraId="435C1799" w14:textId="3E19F136" w:rsidR="00832FA8" w:rsidRPr="005C6894" w:rsidRDefault="00832FA8" w:rsidP="007A25A2">
            <w:pPr>
              <w:spacing w:after="160" w:line="259" w:lineRule="auto"/>
              <w:rPr>
                <w:rFonts w:asciiTheme="minorHAnsi" w:eastAsiaTheme="minorHAnsi" w:hAnsiTheme="minorHAnsi" w:cstheme="minorBidi"/>
                <w:sz w:val="22"/>
                <w:szCs w:val="22"/>
              </w:rPr>
            </w:pPr>
            <w:del w:id="624" w:author="GONZALES, JACOB L CIV USAF AFMC AFLCMC/LZPTP" w:date="2022-02-08T10:55:00Z">
              <w:r w:rsidRPr="007E3D3B">
                <w:rPr>
                  <w:rFonts w:asciiTheme="minorHAnsi" w:eastAsiaTheme="minorHAnsi" w:hAnsiTheme="minorHAnsi" w:cstheme="minorBidi"/>
                  <w:noProof/>
                  <w:sz w:val="22"/>
                  <w:szCs w:val="22"/>
                </w:rPr>
                <mc:AlternateContent>
                  <mc:Choice Requires="wps">
                    <w:drawing>
                      <wp:anchor distT="0" distB="0" distL="114300" distR="114300" simplePos="0" relativeHeight="251721728" behindDoc="0" locked="0" layoutInCell="1" allowOverlap="1" wp14:anchorId="04478282" wp14:editId="46665931">
                        <wp:simplePos x="0" y="0"/>
                        <wp:positionH relativeFrom="column">
                          <wp:posOffset>262255</wp:posOffset>
                        </wp:positionH>
                        <wp:positionV relativeFrom="paragraph">
                          <wp:posOffset>273050</wp:posOffset>
                        </wp:positionV>
                        <wp:extent cx="2743835" cy="635"/>
                        <wp:effectExtent l="0" t="0" r="18415" b="18415"/>
                        <wp:wrapNone/>
                        <wp:docPr id="8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30342" id="Line 2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5pt,21.5pt" to="236.7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" strokeweight="1pt"/>
                    </w:pict>
                  </mc:Fallback>
                </mc:AlternateContent>
              </w:r>
            </w:del>
            <w:ins w:id="625" w:author="GONZALES, JACOB L CIV USAF AFMC AFLCMC/LZPTP" w:date="2022-02-08T10:55:00Z">
              <w:r w:rsidRPr="005C6894">
                <w:rPr>
                  <w:rFonts w:asciiTheme="minorHAnsi" w:eastAsiaTheme="minorHAnsi" w:hAnsiTheme="minorHAnsi" w:cstheme="minorBidi"/>
                  <w:noProof/>
                  <w:sz w:val="22"/>
                  <w:szCs w:val="22"/>
                </w:rPr>
                <mc:AlternateContent>
                  <mc:Choice Requires="wps">
                    <w:drawing>
                      <wp:anchor distT="0" distB="0" distL="114300" distR="114300" simplePos="0" relativeHeight="251682816" behindDoc="0" locked="0" layoutInCell="1" allowOverlap="1" wp14:anchorId="23A446A5" wp14:editId="7036FE55">
                        <wp:simplePos x="0" y="0"/>
                        <wp:positionH relativeFrom="column">
                          <wp:posOffset>262255</wp:posOffset>
                        </wp:positionH>
                        <wp:positionV relativeFrom="paragraph">
                          <wp:posOffset>273050</wp:posOffset>
                        </wp:positionV>
                        <wp:extent cx="2743835" cy="635"/>
                        <wp:effectExtent l="0" t="0" r="18415" b="18415"/>
                        <wp:wrapNone/>
                        <wp:docPr id="25"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1BDC4520">
                      <v:line id="Line 28"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20.65pt,21.5pt" to="236.7pt,21.55pt" w14:anchorId="1B6B8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"/>
                    </w:pict>
                  </mc:Fallback>
                </mc:AlternateContent>
              </w:r>
            </w:ins>
            <w:r w:rsidRPr="005C6894">
              <w:rPr>
                <w:rFonts w:asciiTheme="minorHAnsi" w:eastAsiaTheme="minorHAnsi" w:hAnsiTheme="minorHAnsi" w:cstheme="minorBidi"/>
                <w:sz w:val="22"/>
                <w:szCs w:val="22"/>
              </w:rPr>
              <w:t xml:space="preserve">20.  </w:t>
            </w:r>
            <w:r w:rsidRPr="005C6894">
              <w:rPr>
                <w:rFonts w:asciiTheme="minorHAnsi" w:eastAsiaTheme="minorHAnsi" w:hAnsiTheme="minorHAnsi" w:cstheme="minorBidi"/>
                <w:sz w:val="22"/>
                <w:szCs w:val="22"/>
              </w:rPr>
              <w:fldChar w:fldCharType="begin">
                <w:ffData>
                  <w:name w:val="Text1"/>
                  <w:enabled/>
                  <w:calcOnExit w:val="0"/>
                  <w:statusText w:type="text" w:val="Enter the Number or Title of any TOs or Commercial Manuals to be updated, or for which  source data is required."/>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800" w:type="dxa"/>
            <w:vAlign w:val="center"/>
          </w:tcPr>
          <w:p w14:paraId="3F02251E"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Text2"/>
                  <w:enabled/>
                  <w:calcOnExit w:val="0"/>
                  <w:statusText w:type="text" w:val="Enter the TMSS to be used for the update/ source data, or enter &quot;Same Style and Format&quot; (SSF)."/>
                  <w:textInput/>
                </w:ffData>
              </w:fldChar>
            </w:r>
            <w:r w:rsidRPr="005C6894">
              <w:rPr>
                <w:rFonts w:asciiTheme="minorHAnsi" w:eastAsiaTheme="minorHAnsi" w:hAnsiTheme="minorHAnsi" w:cstheme="minorBidi"/>
                <w:sz w:val="22"/>
                <w:szCs w:val="22"/>
              </w:rPr>
              <w:instrText xml:space="preserve"> FORMTEXT </w:instrText>
            </w:r>
            <w:r w:rsidRPr="005C6894">
              <w:rPr>
                <w:rFonts w:asciiTheme="minorHAnsi" w:eastAsiaTheme="minorHAnsi" w:hAnsiTheme="minorHAnsi" w:cstheme="minorBidi"/>
                <w:sz w:val="22"/>
                <w:szCs w:val="22"/>
              </w:rPr>
            </w:r>
            <w:r w:rsidRPr="005C6894">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t> </w:t>
            </w:r>
            <w:r w:rsidRPr="005C6894">
              <w:rPr>
                <w:rFonts w:asciiTheme="minorHAnsi" w:eastAsiaTheme="minorHAnsi" w:hAnsiTheme="minorHAnsi" w:cstheme="minorBidi"/>
                <w:sz w:val="22"/>
                <w:szCs w:val="22"/>
              </w:rPr>
              <w:fldChar w:fldCharType="end"/>
            </w:r>
            <w:r w:rsidRPr="005C6894">
              <w:rPr>
                <w:rFonts w:asciiTheme="minorHAnsi" w:eastAsiaTheme="minorHAnsi" w:hAnsiTheme="minorHAnsi" w:cstheme="minorBidi"/>
                <w:sz w:val="22"/>
                <w:szCs w:val="22"/>
              </w:rPr>
              <w:tab/>
            </w:r>
          </w:p>
        </w:tc>
        <w:tc>
          <w:tcPr>
            <w:tcW w:w="1079" w:type="dxa"/>
            <w:vAlign w:val="center"/>
          </w:tcPr>
          <w:p w14:paraId="5056D640"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171" w:type="dxa"/>
            <w:vAlign w:val="center"/>
          </w:tcPr>
          <w:p w14:paraId="2E6633BC"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1"/>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21DB8F03"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2"/>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1080" w:type="dxa"/>
            <w:vAlign w:val="center"/>
          </w:tcPr>
          <w:p w14:paraId="7F0A2626"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3"/>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c>
          <w:tcPr>
            <w:tcW w:w="991" w:type="dxa"/>
            <w:vAlign w:val="center"/>
          </w:tcPr>
          <w:p w14:paraId="43668B9F" w14:textId="77777777" w:rsidR="00832FA8" w:rsidRPr="005C6894" w:rsidRDefault="00832FA8" w:rsidP="007A25A2">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fldChar w:fldCharType="begin">
                <w:ffData>
                  <w:name w:val="Check4"/>
                  <w:enabled/>
                  <w:calcOnExit w:val="0"/>
                  <w:checkBox>
                    <w:sizeAuto/>
                    <w:default w:val="0"/>
                  </w:checkBox>
                </w:ffData>
              </w:fldChar>
            </w:r>
            <w:r w:rsidRPr="005C6894">
              <w:rPr>
                <w:rFonts w:asciiTheme="minorHAnsi" w:eastAsiaTheme="minorHAnsi" w:hAnsiTheme="minorHAnsi" w:cstheme="minorBidi"/>
                <w:sz w:val="22"/>
                <w:szCs w:val="22"/>
              </w:rPr>
              <w:instrText xml:space="preserve"> FORMCHECKBOX </w:instrText>
            </w:r>
            <w:r w:rsidR="00614575">
              <w:rPr>
                <w:rFonts w:asciiTheme="minorHAnsi" w:eastAsiaTheme="minorHAnsi" w:hAnsiTheme="minorHAnsi" w:cstheme="minorBidi"/>
                <w:sz w:val="22"/>
                <w:szCs w:val="22"/>
              </w:rPr>
            </w:r>
            <w:r w:rsidR="00614575">
              <w:rPr>
                <w:rFonts w:asciiTheme="minorHAnsi" w:eastAsiaTheme="minorHAnsi" w:hAnsiTheme="minorHAnsi" w:cstheme="minorBidi"/>
                <w:sz w:val="22"/>
                <w:szCs w:val="22"/>
              </w:rPr>
              <w:fldChar w:fldCharType="separate"/>
            </w:r>
            <w:r w:rsidRPr="005C6894">
              <w:rPr>
                <w:rFonts w:asciiTheme="minorHAnsi" w:eastAsiaTheme="minorHAnsi" w:hAnsiTheme="minorHAnsi" w:cstheme="minorBidi"/>
                <w:sz w:val="22"/>
                <w:szCs w:val="22"/>
              </w:rPr>
              <w:fldChar w:fldCharType="end"/>
            </w:r>
          </w:p>
        </w:tc>
      </w:tr>
    </w:tbl>
    <w:p w14:paraId="5F788DD5" w14:textId="77777777" w:rsidR="00832FA8" w:rsidRDefault="00832FA8" w:rsidP="00832FA8">
      <w:pPr>
        <w:rPr>
          <w:del w:id="626" w:author="GONZALES, JACOB L CIV USAF AFMC AFLCMC/LZPTP" w:date="2022-02-08T10:55:00Z"/>
        </w:rPr>
      </w:pPr>
    </w:p>
    <w:tbl>
      <w:tblPr>
        <w:tblW w:w="11304" w:type="dxa"/>
        <w:tblInd w:w="234" w:type="dxa"/>
        <w:tblLayout w:type="fixed"/>
        <w:tblLook w:val="0000" w:firstRow="0" w:lastRow="0" w:firstColumn="0" w:lastColumn="0" w:noHBand="0" w:noVBand="0"/>
      </w:tblPr>
      <w:tblGrid>
        <w:gridCol w:w="3024"/>
        <w:gridCol w:w="1800"/>
        <w:gridCol w:w="1079"/>
        <w:gridCol w:w="1079"/>
        <w:gridCol w:w="1171"/>
        <w:gridCol w:w="1080"/>
        <w:gridCol w:w="1080"/>
        <w:gridCol w:w="991"/>
      </w:tblGrid>
      <w:tr w:rsidR="00832FA8" w14:paraId="16622065" w14:textId="77777777" w:rsidTr="007A25A2">
        <w:trPr>
          <w:del w:id="627" w:author="GONZALES, JACOB L CIV USAF AFMC AFLCMC/LZPTP" w:date="2022-02-08T10:55:00Z"/>
        </w:trPr>
        <w:tc>
          <w:tcPr>
            <w:tcW w:w="3024" w:type="dxa"/>
            <w:vAlign w:val="center"/>
          </w:tcPr>
          <w:p w14:paraId="2EE606D6" w14:textId="77777777" w:rsidR="00832FA8" w:rsidRDefault="00832FA8" w:rsidP="007A25A2">
            <w:pPr>
              <w:numPr>
                <w:ilvl w:val="12"/>
                <w:numId w:val="0"/>
              </w:numPr>
              <w:tabs>
                <w:tab w:val="left" w:pos="-720"/>
                <w:tab w:val="left" w:pos="3546"/>
              </w:tabs>
              <w:suppressAutoHyphens/>
              <w:spacing w:beforeLines="40" w:before="96" w:afterLines="40" w:after="96"/>
              <w:rPr>
                <w:del w:id="628" w:author="GONZALES, JACOB L CIV USAF AFMC AFLCMC/LZPTP" w:date="2022-02-08T10:55:00Z"/>
                <w:noProof/>
              </w:rPr>
            </w:pPr>
          </w:p>
        </w:tc>
        <w:tc>
          <w:tcPr>
            <w:tcW w:w="1800" w:type="dxa"/>
            <w:vAlign w:val="center"/>
          </w:tcPr>
          <w:p w14:paraId="49A10D25" w14:textId="77777777" w:rsidR="00832FA8" w:rsidRDefault="00832FA8" w:rsidP="007A25A2">
            <w:pPr>
              <w:numPr>
                <w:ilvl w:val="12"/>
                <w:numId w:val="0"/>
              </w:numPr>
              <w:tabs>
                <w:tab w:val="left" w:pos="1656"/>
              </w:tabs>
              <w:suppressAutoHyphens/>
              <w:spacing w:beforeLines="40" w:before="96" w:afterLines="40" w:after="96"/>
              <w:rPr>
                <w:del w:id="629" w:author="GONZALES, JACOB L CIV USAF AFMC AFLCMC/LZPTP" w:date="2022-02-08T10:55:00Z"/>
              </w:rPr>
            </w:pPr>
          </w:p>
        </w:tc>
        <w:tc>
          <w:tcPr>
            <w:tcW w:w="1079" w:type="dxa"/>
          </w:tcPr>
          <w:p w14:paraId="42821045" w14:textId="77777777" w:rsidR="00832FA8" w:rsidRDefault="00832FA8" w:rsidP="007A25A2">
            <w:pPr>
              <w:numPr>
                <w:ilvl w:val="12"/>
                <w:numId w:val="0"/>
              </w:numPr>
              <w:suppressAutoHyphens/>
              <w:spacing w:beforeLines="40" w:before="96" w:afterLines="40" w:after="96"/>
              <w:jc w:val="center"/>
              <w:rPr>
                <w:del w:id="630" w:author="GONZALES, JACOB L CIV USAF AFMC AFLCMC/LZPTP" w:date="2022-02-08T10:55:00Z"/>
              </w:rPr>
            </w:pPr>
          </w:p>
        </w:tc>
        <w:tc>
          <w:tcPr>
            <w:tcW w:w="1079" w:type="dxa"/>
            <w:vAlign w:val="center"/>
          </w:tcPr>
          <w:p w14:paraId="12B6FA04" w14:textId="77777777" w:rsidR="00832FA8" w:rsidRDefault="00832FA8" w:rsidP="007A25A2">
            <w:pPr>
              <w:numPr>
                <w:ilvl w:val="12"/>
                <w:numId w:val="0"/>
              </w:numPr>
              <w:suppressAutoHyphens/>
              <w:spacing w:beforeLines="40" w:before="96" w:afterLines="40" w:after="96"/>
              <w:jc w:val="center"/>
              <w:rPr>
                <w:del w:id="631" w:author="GONZALES, JACOB L CIV USAF AFMC AFLCMC/LZPTP" w:date="2022-02-08T10:55:00Z"/>
              </w:rPr>
            </w:pPr>
          </w:p>
        </w:tc>
        <w:tc>
          <w:tcPr>
            <w:tcW w:w="1171" w:type="dxa"/>
            <w:vAlign w:val="center"/>
          </w:tcPr>
          <w:p w14:paraId="10A221DB" w14:textId="77777777" w:rsidR="00832FA8" w:rsidRDefault="00832FA8" w:rsidP="007A25A2">
            <w:pPr>
              <w:numPr>
                <w:ilvl w:val="12"/>
                <w:numId w:val="0"/>
              </w:numPr>
              <w:suppressAutoHyphens/>
              <w:spacing w:beforeLines="40" w:before="96" w:afterLines="40" w:after="96"/>
              <w:jc w:val="center"/>
              <w:rPr>
                <w:del w:id="632" w:author="GONZALES, JACOB L CIV USAF AFMC AFLCMC/LZPTP" w:date="2022-02-08T10:55:00Z"/>
              </w:rPr>
            </w:pPr>
          </w:p>
        </w:tc>
        <w:tc>
          <w:tcPr>
            <w:tcW w:w="1080" w:type="dxa"/>
            <w:vAlign w:val="center"/>
          </w:tcPr>
          <w:p w14:paraId="36F97D17" w14:textId="77777777" w:rsidR="00832FA8" w:rsidRDefault="00832FA8" w:rsidP="007A25A2">
            <w:pPr>
              <w:numPr>
                <w:ilvl w:val="12"/>
                <w:numId w:val="0"/>
              </w:numPr>
              <w:suppressAutoHyphens/>
              <w:spacing w:beforeLines="40" w:before="96" w:afterLines="40" w:after="96"/>
              <w:jc w:val="center"/>
              <w:rPr>
                <w:del w:id="633" w:author="GONZALES, JACOB L CIV USAF AFMC AFLCMC/LZPTP" w:date="2022-02-08T10:55:00Z"/>
              </w:rPr>
            </w:pPr>
          </w:p>
        </w:tc>
        <w:tc>
          <w:tcPr>
            <w:tcW w:w="1080" w:type="dxa"/>
            <w:vAlign w:val="center"/>
          </w:tcPr>
          <w:p w14:paraId="1C40AD7B" w14:textId="77777777" w:rsidR="00832FA8" w:rsidRDefault="00832FA8" w:rsidP="007A25A2">
            <w:pPr>
              <w:numPr>
                <w:ilvl w:val="12"/>
                <w:numId w:val="0"/>
              </w:numPr>
              <w:suppressAutoHyphens/>
              <w:spacing w:beforeLines="40" w:before="96" w:afterLines="40" w:after="96"/>
              <w:jc w:val="center"/>
              <w:rPr>
                <w:del w:id="634" w:author="GONZALES, JACOB L CIV USAF AFMC AFLCMC/LZPTP" w:date="2022-02-08T10:55:00Z"/>
              </w:rPr>
            </w:pPr>
          </w:p>
        </w:tc>
        <w:tc>
          <w:tcPr>
            <w:tcW w:w="991" w:type="dxa"/>
            <w:vAlign w:val="center"/>
          </w:tcPr>
          <w:p w14:paraId="784BFE27" w14:textId="77777777" w:rsidR="00832FA8" w:rsidRDefault="00832FA8" w:rsidP="007A25A2">
            <w:pPr>
              <w:numPr>
                <w:ilvl w:val="12"/>
                <w:numId w:val="0"/>
              </w:numPr>
              <w:suppressAutoHyphens/>
              <w:spacing w:beforeLines="40" w:before="96" w:afterLines="40" w:after="96"/>
              <w:rPr>
                <w:del w:id="635" w:author="GONZALES, JACOB L CIV USAF AFMC AFLCMC/LZPTP" w:date="2022-02-08T10:55:00Z"/>
              </w:rPr>
            </w:pPr>
          </w:p>
        </w:tc>
      </w:tr>
    </w:tbl>
    <w:p w14:paraId="3DF6653D" w14:textId="4D8190D7" w:rsidR="00832FA8" w:rsidRDefault="00832FA8">
      <w:pPr>
        <w:numPr>
          <w:ilvl w:val="12"/>
          <w:numId w:val="0"/>
        </w:numPr>
        <w:tabs>
          <w:tab w:val="left" w:pos="4540"/>
        </w:tabs>
        <w:spacing w:after="80"/>
        <w:jc w:val="center"/>
        <w:rPr>
          <w:b/>
          <w:smallCaps/>
          <w:sz w:val="28"/>
        </w:rPr>
        <w:pPrChange w:id="636" w:author="GONZALES, JACOB L CIV USAF AFMC AFLCMC/LZPTP" w:date="2022-02-08T10:55:00Z">
          <w:pPr>
            <w:numPr>
              <w:ilvl w:val="12"/>
            </w:numPr>
            <w:spacing w:after="80"/>
            <w:jc w:val="center"/>
          </w:pPr>
        </w:pPrChange>
      </w:pPr>
      <w:ins w:id="637" w:author="GONZALES, JACOB L CIV USAF AFMC AFLCMC/LZPTP" w:date="2022-02-08T10:55:00Z">
        <w:r>
          <w:rPr>
            <w:b/>
            <w:smallCaps/>
          </w:rPr>
          <w:br w:type="page"/>
        </w:r>
      </w:ins>
      <w:r>
        <w:rPr>
          <w:b/>
          <w:smallCaps/>
        </w:rPr>
        <w:lastRenderedPageBreak/>
        <w:t xml:space="preserve">Table 3 – Linear TM </w:t>
      </w:r>
      <w:del w:id="638" w:author="GONZALES, JACOB L CIV USAF AFMC AFLCMC/LZPTP" w:date="2022-02-08T10:55:00Z">
        <w:r>
          <w:rPr>
            <w:b/>
            <w:smallCaps/>
          </w:rPr>
          <w:delText xml:space="preserve">(Publication) </w:delText>
        </w:r>
      </w:del>
      <w:r>
        <w:rPr>
          <w:b/>
          <w:smallCaps/>
        </w:rPr>
        <w:t>Delivery Requirements</w:t>
      </w:r>
    </w:p>
    <w:p w14:paraId="3096AEDA" w14:textId="7E9E7340" w:rsidR="00832FA8" w:rsidRDefault="00832FA8" w:rsidP="00832FA8">
      <w:pPr>
        <w:numPr>
          <w:ilvl w:val="12"/>
          <w:numId w:val="0"/>
        </w:numPr>
        <w:jc w:val="center"/>
        <w:rPr>
          <w:b/>
          <w:smallCaps/>
          <w:u w:val="single"/>
        </w:rPr>
      </w:pPr>
      <w:r>
        <w:rPr>
          <w:b/>
          <w:smallCaps/>
        </w:rPr>
        <w:t xml:space="preserve">For </w:t>
      </w:r>
      <w:del w:id="639" w:author="GONZALES, JACOB L CIV USAF AFMC AFLCMC/LZPTP" w:date="2022-02-08T10:55:00Z">
        <w:r>
          <w:rPr>
            <w:b/>
            <w:smallCaps/>
            <w:u w:val="single"/>
          </w:rPr>
          <w:delText>______</w:delText>
        </w:r>
      </w:del>
      <w:ins w:id="640" w:author="GONZALES, JACOB L CIV USAF AFMC AFLCMC/LZPTP" w:date="2022-02-08T10:55:00Z">
        <w:r>
          <w:rPr>
            <w:b/>
            <w:smallCaps/>
            <w:u w:val="single"/>
          </w:rPr>
          <w:tab/>
        </w:r>
        <w:r>
          <w:rPr>
            <w:b/>
            <w:smallCaps/>
            <w:u w:val="single"/>
          </w:rPr>
          <w:fldChar w:fldCharType="begin">
            <w:ffData>
              <w:name w:val="Text4"/>
              <w:enabled/>
              <w:calcOnExit w:val="0"/>
              <w:statusText w:type="text" w:val="Enter the Program or Project Title"/>
              <w:textInput/>
            </w:ffData>
          </w:fldChar>
        </w:r>
        <w:r>
          <w:rPr>
            <w:b/>
            <w:smallCaps/>
            <w:u w:val="single"/>
          </w:rPr>
          <w:instrText xml:space="preserve"> FORMTEXT </w:instrText>
        </w:r>
        <w:r>
          <w:rPr>
            <w:b/>
            <w:smallCaps/>
            <w:u w:val="single"/>
          </w:rPr>
        </w:r>
        <w:r>
          <w:rPr>
            <w:b/>
            <w:smallCaps/>
            <w:u w:val="single"/>
          </w:rPr>
          <w:fldChar w:fldCharType="separate"/>
        </w:r>
        <w:r>
          <w:rPr>
            <w:b/>
            <w:smallCaps/>
            <w:noProof/>
            <w:u w:val="single"/>
          </w:rPr>
          <w:t> </w:t>
        </w:r>
        <w:r>
          <w:rPr>
            <w:b/>
            <w:smallCaps/>
            <w:noProof/>
            <w:u w:val="single"/>
          </w:rPr>
          <w:t> </w:t>
        </w:r>
        <w:r>
          <w:rPr>
            <w:b/>
            <w:smallCaps/>
            <w:noProof/>
            <w:u w:val="single"/>
          </w:rPr>
          <w:t> </w:t>
        </w:r>
        <w:r>
          <w:rPr>
            <w:b/>
            <w:smallCaps/>
            <w:noProof/>
            <w:u w:val="single"/>
          </w:rPr>
          <w:t> </w:t>
        </w:r>
        <w:r>
          <w:rPr>
            <w:b/>
            <w:smallCaps/>
            <w:noProof/>
            <w:u w:val="single"/>
          </w:rPr>
          <w:t> </w:t>
        </w:r>
        <w:r>
          <w:rPr>
            <w:b/>
            <w:smallCaps/>
            <w:u w:val="single"/>
          </w:rPr>
          <w:fldChar w:fldCharType="end"/>
        </w:r>
        <w:r>
          <w:rPr>
            <w:b/>
            <w:smallCaps/>
            <w:u w:val="single"/>
          </w:rPr>
          <w:tab/>
        </w:r>
      </w:ins>
    </w:p>
    <w:p w14:paraId="1FBEA4EF" w14:textId="77777777" w:rsidR="00832FA8" w:rsidRDefault="00832FA8" w:rsidP="00832FA8">
      <w:pPr>
        <w:numPr>
          <w:ilvl w:val="12"/>
          <w:numId w:val="0"/>
        </w:numPr>
        <w:spacing w:after="120"/>
        <w:jc w:val="center"/>
        <w:rPr>
          <w:b/>
          <w:smallCaps/>
          <w:sz w:val="22"/>
        </w:rPr>
      </w:pPr>
      <w:ins w:id="641" w:author="GONZALES, JACOB L CIV USAF AFMC AFLCMC/LZPTP" w:date="2022-02-08T10:55:00Z">
        <w:r>
          <w:rPr>
            <w:b/>
            <w:smallCaps/>
          </w:rPr>
          <w:tab/>
        </w:r>
      </w:ins>
      <w:r>
        <w:rPr>
          <w:i/>
          <w:sz w:val="22"/>
        </w:rPr>
        <w:t>(</w:t>
      </w:r>
      <w:r w:rsidRPr="00E66D65">
        <w:rPr>
          <w:i/>
          <w:sz w:val="20"/>
        </w:rPr>
        <w:t>System/Item</w:t>
      </w:r>
      <w:r>
        <w:rPr>
          <w:i/>
          <w:sz w:val="22"/>
        </w:rPr>
        <w:t>)</w:t>
      </w:r>
    </w:p>
    <w:p w14:paraId="251EFF5E" w14:textId="5B8FEB50" w:rsidR="0091546F" w:rsidRDefault="003C06B2" w:rsidP="00832FA8">
      <w:pPr>
        <w:numPr>
          <w:ilvl w:val="12"/>
          <w:numId w:val="0"/>
        </w:numPr>
        <w:tabs>
          <w:tab w:val="center" w:pos="5940"/>
        </w:tabs>
        <w:rPr>
          <w:ins w:id="642" w:author="GONZALES, JACOB L CIV USAF AFMC AFLCMC/LZPTP" w:date="2022-02-15T11:14:00Z"/>
          <w:b/>
          <w:sz w:val="22"/>
        </w:rPr>
      </w:pPr>
      <w:ins w:id="643" w:author="GONZALES, JACOB L CIV USAF AFMC AFLCMC/LZPTP" w:date="2022-02-15T11:23:00Z">
        <w:r>
          <w:rPr>
            <w:b/>
            <w:sz w:val="22"/>
          </w:rPr>
          <w:t>Linear ONLY</w:t>
        </w:r>
      </w:ins>
    </w:p>
    <w:p w14:paraId="6FCA2017" w14:textId="1CCAA4BF" w:rsidR="00832FA8" w:rsidRDefault="00832FA8" w:rsidP="00832FA8">
      <w:pPr>
        <w:numPr>
          <w:ilvl w:val="12"/>
          <w:numId w:val="0"/>
        </w:numPr>
        <w:tabs>
          <w:tab w:val="center" w:pos="5940"/>
        </w:tabs>
        <w:rPr>
          <w:b/>
          <w:sz w:val="22"/>
        </w:rPr>
      </w:pPr>
      <w:r>
        <w:rPr>
          <w:b/>
          <w:sz w:val="22"/>
        </w:rPr>
        <w:t>NOTES:</w:t>
      </w:r>
    </w:p>
    <w:p w14:paraId="383E0632" w14:textId="77777777" w:rsidR="00832FA8" w:rsidRPr="00346055" w:rsidRDefault="00832FA8" w:rsidP="00832FA8">
      <w:pPr>
        <w:pStyle w:val="ListParagraph"/>
        <w:numPr>
          <w:ilvl w:val="0"/>
          <w:numId w:val="22"/>
        </w:numPr>
        <w:tabs>
          <w:tab w:val="center" w:pos="1170"/>
        </w:tabs>
        <w:contextualSpacing/>
      </w:pPr>
      <w:r w:rsidRPr="00346055">
        <w:t>For Paper media delivery indicate required quantity</w:t>
      </w:r>
    </w:p>
    <w:p w14:paraId="3E807F1C" w14:textId="77777777" w:rsidR="00832FA8" w:rsidRPr="00346055" w:rsidRDefault="00832FA8" w:rsidP="00832FA8">
      <w:pPr>
        <w:pStyle w:val="ListParagraph"/>
        <w:numPr>
          <w:ilvl w:val="0"/>
          <w:numId w:val="22"/>
        </w:numPr>
        <w:tabs>
          <w:tab w:val="center" w:pos="1170"/>
        </w:tabs>
        <w:contextualSpacing/>
      </w:pPr>
      <w:r w:rsidRPr="00346055">
        <w:t>For all other media types indicate (Y)es or (N)o</w:t>
      </w:r>
    </w:p>
    <w:p w14:paraId="629931EE" w14:textId="77777777" w:rsidR="00832FA8" w:rsidRDefault="00832FA8" w:rsidP="00832FA8">
      <w:pPr>
        <w:pStyle w:val="ListParagraph"/>
        <w:numPr>
          <w:ilvl w:val="0"/>
          <w:numId w:val="22"/>
        </w:numPr>
        <w:tabs>
          <w:tab w:val="center" w:pos="1170"/>
        </w:tabs>
        <w:contextualSpacing/>
      </w:pPr>
      <w:r w:rsidRPr="00346055">
        <w:t>TCTO requirements are specified in the contract vehicle approving the TCTO.</w:t>
      </w:r>
    </w:p>
    <w:p w14:paraId="2A1D72B8" w14:textId="77777777" w:rsidR="00832FA8" w:rsidRDefault="00832FA8" w:rsidP="00832FA8">
      <w:pPr>
        <w:pStyle w:val="ListParagraph"/>
        <w:numPr>
          <w:ilvl w:val="0"/>
          <w:numId w:val="22"/>
        </w:numPr>
        <w:tabs>
          <w:tab w:val="center" w:pos="1170"/>
        </w:tabs>
        <w:contextualSpacing/>
        <w:rPr>
          <w:ins w:id="644" w:author="GONZALES, JACOB L CIV USAF AFMC AFLCMC/LZPTP" w:date="2022-02-08T10:55:00Z"/>
        </w:rPr>
      </w:pPr>
      <w:ins w:id="645" w:author="GONZALES, JACOB L CIV USAF AFMC AFLCMC/LZPTP" w:date="2022-02-08T10:55:00Z">
        <w:r>
          <w:t>All SGML file delivers MUST include ALL graphic files.</w:t>
        </w:r>
      </w:ins>
    </w:p>
    <w:p w14:paraId="46C6CEF7" w14:textId="77777777" w:rsidR="00832FA8" w:rsidRDefault="00832FA8" w:rsidP="00832FA8">
      <w:pPr>
        <w:pStyle w:val="ListParagraph"/>
        <w:numPr>
          <w:ilvl w:val="0"/>
          <w:numId w:val="22"/>
        </w:numPr>
        <w:tabs>
          <w:tab w:val="center" w:pos="1170"/>
        </w:tabs>
        <w:contextualSpacing/>
        <w:rPr>
          <w:ins w:id="646" w:author="GONZALES, JACOB L CIV USAF AFMC AFLCMC/LZPTP" w:date="2022-02-08T10:55:00Z"/>
        </w:rPr>
      </w:pPr>
      <w:ins w:id="647" w:author="GONZALES, JACOB L CIV USAF AFMC AFLCMC/LZPTP" w:date="2022-02-08T10:55:00Z">
        <w:r>
          <w:t>All TO files must not be password protected.</w:t>
        </w:r>
      </w:ins>
    </w:p>
    <w:p w14:paraId="53FEB691" w14:textId="77777777" w:rsidR="00832FA8" w:rsidRDefault="00832FA8" w:rsidP="00832FA8">
      <w:pPr>
        <w:pStyle w:val="ListParagraph"/>
        <w:tabs>
          <w:tab w:val="center" w:pos="5940"/>
        </w:tabs>
      </w:pPr>
    </w:p>
    <w:p w14:paraId="6DAEB489" w14:textId="77777777" w:rsidR="00832FA8" w:rsidRPr="00E52805" w:rsidRDefault="00832FA8" w:rsidP="00832FA8">
      <w:pPr>
        <w:tabs>
          <w:tab w:val="center" w:pos="5940"/>
        </w:tabs>
        <w:jc w:val="center"/>
        <w:rPr>
          <w:b/>
        </w:rPr>
      </w:pPr>
      <w:r>
        <w:rPr>
          <w:b/>
        </w:rPr>
        <w:t>If “Other” is selected, d</w:t>
      </w:r>
      <w:r w:rsidRPr="00E52805">
        <w:rPr>
          <w:b/>
        </w:rPr>
        <w:t>ef</w:t>
      </w:r>
      <w:r>
        <w:rPr>
          <w:b/>
        </w:rPr>
        <w:t>ine media type and quantities</w:t>
      </w:r>
      <w:r w:rsidRPr="00E52805">
        <w:rPr>
          <w:b/>
        </w:rPr>
        <w:t>: ________________</w:t>
      </w:r>
    </w:p>
    <w:p w14:paraId="6250E022" w14:textId="77777777" w:rsidR="00832FA8" w:rsidRPr="00E52805" w:rsidRDefault="00832FA8" w:rsidP="00832FA8">
      <w:pPr>
        <w:tabs>
          <w:tab w:val="center" w:pos="5940"/>
        </w:tabs>
        <w:ind w:left="360"/>
        <w:rPr>
          <w:b/>
          <w:sz w:val="20"/>
        </w:rPr>
      </w:pPr>
    </w:p>
    <w:tbl>
      <w:tblPr>
        <w:tblW w:w="0" w:type="auto"/>
        <w:tblLayout w:type="fixed"/>
        <w:tblLook w:val="0000" w:firstRow="0" w:lastRow="0" w:firstColumn="0" w:lastColumn="0" w:noHBand="0" w:noVBand="0"/>
      </w:tblPr>
      <w:tblGrid>
        <w:gridCol w:w="4428"/>
        <w:gridCol w:w="1440"/>
        <w:gridCol w:w="1260"/>
        <w:gridCol w:w="1485"/>
        <w:gridCol w:w="45"/>
        <w:gridCol w:w="1440"/>
      </w:tblGrid>
      <w:tr w:rsidR="00832FA8" w14:paraId="21E92D87" w14:textId="77777777" w:rsidTr="007A25A2">
        <w:tc>
          <w:tcPr>
            <w:tcW w:w="10098" w:type="dxa"/>
            <w:gridSpan w:val="6"/>
            <w:tcBorders>
              <w:top w:val="double" w:sz="6" w:space="0" w:color="auto"/>
              <w:left w:val="double" w:sz="6" w:space="0" w:color="auto"/>
              <w:bottom w:val="single" w:sz="12" w:space="0" w:color="auto"/>
              <w:right w:val="double" w:sz="6" w:space="0" w:color="auto"/>
            </w:tcBorders>
          </w:tcPr>
          <w:p w14:paraId="53B355A3" w14:textId="77777777" w:rsidR="00832FA8" w:rsidRDefault="00832FA8" w:rsidP="007A25A2">
            <w:pPr>
              <w:numPr>
                <w:ilvl w:val="12"/>
                <w:numId w:val="0"/>
              </w:numPr>
              <w:suppressAutoHyphens/>
              <w:jc w:val="center"/>
            </w:pPr>
            <w:r>
              <w:rPr>
                <w:u w:val="single"/>
              </w:rPr>
              <w:t>DELIVERY SCHEDULE</w:t>
            </w:r>
          </w:p>
        </w:tc>
      </w:tr>
      <w:tr w:rsidR="00832FA8" w14:paraId="0CD44C8D" w14:textId="77777777" w:rsidTr="007A25A2">
        <w:trPr>
          <w:trHeight w:val="945"/>
        </w:trPr>
        <w:tc>
          <w:tcPr>
            <w:tcW w:w="4428" w:type="dxa"/>
            <w:tcBorders>
              <w:top w:val="double" w:sz="6" w:space="0" w:color="auto"/>
              <w:left w:val="double" w:sz="6" w:space="0" w:color="auto"/>
              <w:right w:val="double" w:sz="6" w:space="0" w:color="auto"/>
            </w:tcBorders>
          </w:tcPr>
          <w:p w14:paraId="09844952" w14:textId="77777777" w:rsidR="00832FA8" w:rsidRDefault="00832FA8" w:rsidP="007A25A2">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32FD87E3" w14:textId="77777777" w:rsidR="00832FA8" w:rsidRDefault="00832FA8" w:rsidP="007A25A2">
            <w:pPr>
              <w:numPr>
                <w:ilvl w:val="12"/>
                <w:numId w:val="0"/>
              </w:numPr>
              <w:suppressAutoHyphens/>
              <w:jc w:val="center"/>
              <w:rPr>
                <w:sz w:val="22"/>
              </w:rPr>
            </w:pPr>
            <w:r>
              <w:rPr>
                <w:sz w:val="22"/>
              </w:rPr>
              <w:t>In Process Review(s)</w:t>
            </w:r>
            <w:r>
              <w:rPr>
                <w:sz w:val="22"/>
              </w:rPr>
              <w:br/>
              <w:t>(</w:t>
            </w:r>
            <w:bookmarkStart w:id="648" w:name="Text7"/>
            <w:r>
              <w:rPr>
                <w:sz w:val="22"/>
              </w:rPr>
              <w:fldChar w:fldCharType="begin">
                <w:ffData>
                  <w:name w:val="Text7"/>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bookmarkEnd w:id="648"/>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4352D2AD" w14:textId="77777777" w:rsidR="00832FA8" w:rsidRDefault="00832FA8" w:rsidP="007A25A2">
            <w:pPr>
              <w:numPr>
                <w:ilvl w:val="12"/>
                <w:numId w:val="0"/>
              </w:numPr>
              <w:suppressAutoHyphens/>
              <w:ind w:right="-108"/>
              <w:rPr>
                <w:sz w:val="22"/>
              </w:rPr>
            </w:pPr>
            <w:r>
              <w:rPr>
                <w:sz w:val="22"/>
              </w:rPr>
              <w:t xml:space="preserve">Verification </w:t>
            </w:r>
          </w:p>
          <w:p w14:paraId="5B690E10" w14:textId="77777777" w:rsidR="00832FA8" w:rsidRDefault="00832FA8" w:rsidP="007A25A2">
            <w:pPr>
              <w:numPr>
                <w:ilvl w:val="12"/>
                <w:numId w:val="0"/>
              </w:numPr>
              <w:suppressAutoHyphens/>
              <w:ind w:right="-108"/>
              <w:rPr>
                <w:sz w:val="22"/>
              </w:rPr>
            </w:pPr>
          </w:p>
          <w:p w14:paraId="684D6622" w14:textId="77777777" w:rsidR="00832FA8" w:rsidRDefault="00832FA8" w:rsidP="007A25A2">
            <w:pPr>
              <w:numPr>
                <w:ilvl w:val="12"/>
                <w:numId w:val="0"/>
              </w:numPr>
              <w:suppressAutoHyphens/>
              <w:ind w:right="-108"/>
              <w:rPr>
                <w:sz w:val="22"/>
              </w:rPr>
            </w:pPr>
            <w:r>
              <w:rPr>
                <w:sz w:val="22"/>
              </w:rPr>
              <w:t>(</w:t>
            </w:r>
            <w:r>
              <w:rPr>
                <w:sz w:val="22"/>
              </w:rPr>
              <w:fldChar w:fldCharType="begin">
                <w:ffData>
                  <w:name w:val="Text7"/>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7C541CE2" w14:textId="77777777" w:rsidR="00832FA8" w:rsidRDefault="00832FA8" w:rsidP="007A25A2">
            <w:pPr>
              <w:numPr>
                <w:ilvl w:val="12"/>
                <w:numId w:val="0"/>
              </w:numPr>
              <w:suppressAutoHyphens/>
              <w:ind w:right="-108"/>
              <w:jc w:val="center"/>
              <w:rPr>
                <w:sz w:val="22"/>
              </w:rPr>
            </w:pPr>
            <w:r>
              <w:rPr>
                <w:sz w:val="22"/>
              </w:rPr>
              <w:t>Prepublication Review</w:t>
            </w:r>
            <w:r>
              <w:rPr>
                <w:sz w:val="22"/>
              </w:rPr>
              <w:br/>
              <w:t>(</w:t>
            </w:r>
            <w:r>
              <w:rPr>
                <w:sz w:val="22"/>
              </w:rPr>
              <w:fldChar w:fldCharType="begin">
                <w:ffData>
                  <w:name w:val="Text7"/>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41E517F1" w14:textId="1FB854B7" w:rsidR="00832FA8" w:rsidRDefault="00832FA8" w:rsidP="007A25A2">
            <w:pPr>
              <w:numPr>
                <w:ilvl w:val="12"/>
                <w:numId w:val="0"/>
              </w:numPr>
              <w:suppressAutoHyphens/>
              <w:jc w:val="center"/>
              <w:rPr>
                <w:sz w:val="22"/>
              </w:rPr>
            </w:pPr>
            <w:r>
              <w:rPr>
                <w:sz w:val="22"/>
              </w:rPr>
              <w:t xml:space="preserve">Final TO </w:t>
            </w:r>
            <w:del w:id="649" w:author="GONZALES, JACOB L CIV USAF AFMC AFLCMC/LZPTP" w:date="2022-02-08T10:55:00Z">
              <w:r>
                <w:rPr>
                  <w:sz w:val="22"/>
                </w:rPr>
                <w:delText>Deliverable</w:delText>
              </w:r>
            </w:del>
            <w:ins w:id="650" w:author="GONZALES, JACOB L CIV USAF AFMC AFLCMC/LZPTP" w:date="2022-02-08T10:55:00Z">
              <w:r>
                <w:rPr>
                  <w:sz w:val="22"/>
                </w:rPr>
                <w:t>Distribution</w:t>
              </w:r>
            </w:ins>
            <w:r>
              <w:rPr>
                <w:sz w:val="22"/>
              </w:rPr>
              <w:br/>
            </w:r>
          </w:p>
        </w:tc>
      </w:tr>
      <w:tr w:rsidR="00832FA8" w14:paraId="0DDC87BE" w14:textId="77777777" w:rsidTr="007A25A2">
        <w:trPr>
          <w:trHeight w:val="315"/>
        </w:trPr>
        <w:tc>
          <w:tcPr>
            <w:tcW w:w="4428" w:type="dxa"/>
            <w:tcBorders>
              <w:left w:val="double" w:sz="6" w:space="0" w:color="auto"/>
              <w:bottom w:val="double" w:sz="6" w:space="0" w:color="auto"/>
              <w:right w:val="double" w:sz="6" w:space="0" w:color="auto"/>
            </w:tcBorders>
          </w:tcPr>
          <w:p w14:paraId="47896216" w14:textId="571D7A0A" w:rsidR="00832FA8" w:rsidRDefault="00832FA8" w:rsidP="007A25A2">
            <w:pPr>
              <w:numPr>
                <w:ilvl w:val="12"/>
                <w:numId w:val="0"/>
              </w:numPr>
              <w:suppressAutoHyphens/>
              <w:ind w:right="-18"/>
              <w:jc w:val="center"/>
            </w:pPr>
            <w:r>
              <w:rPr>
                <w:rFonts w:ascii="Wingdings" w:eastAsia="Wingdings" w:hAnsi="Wingdings" w:cs="Wingdings"/>
              </w:rPr>
              <w:t></w:t>
            </w:r>
            <w:r>
              <w:t>Enter physical mailing address, electronic delivery location or web access point</w:t>
            </w:r>
            <w:ins w:id="651" w:author="GONZALES, JACOB L CIV USAF AFMC AFLCMC/LZPTP" w:date="2022-02-15T11:15:00Z">
              <w:r w:rsidR="00C00D38">
                <w:t xml:space="preserve"> </w:t>
              </w:r>
              <w:commentRangeStart w:id="652"/>
              <w:r w:rsidR="00C00D38">
                <w:t>(MAYBE BASE/OFFICE SYMBOL)</w:t>
              </w:r>
            </w:ins>
            <w:r>
              <w:t xml:space="preserve"> </w:t>
            </w:r>
            <w:commentRangeEnd w:id="652"/>
            <w:r w:rsidR="00804E43">
              <w:rPr>
                <w:rStyle w:val="CommentReference"/>
              </w:rPr>
              <w:commentReference w:id="652"/>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7C84CDEA" w14:textId="77777777" w:rsidR="00832FA8" w:rsidRDefault="00832FA8" w:rsidP="007A25A2">
            <w:pPr>
              <w:numPr>
                <w:ilvl w:val="12"/>
                <w:numId w:val="0"/>
              </w:numPr>
              <w:tabs>
                <w:tab w:val="left" w:pos="252"/>
                <w:tab w:val="left" w:pos="432"/>
                <w:tab w:val="left" w:pos="1242"/>
                <w:tab w:val="left" w:pos="1782"/>
                <w:tab w:val="left" w:pos="3132"/>
                <w:tab w:val="left" w:pos="4572"/>
              </w:tabs>
              <w:suppressAutoHyphens/>
            </w:pPr>
          </w:p>
        </w:tc>
      </w:tr>
      <w:bookmarkStart w:id="653" w:name="Text9"/>
      <w:tr w:rsidR="00832FA8" w14:paraId="684A9826" w14:textId="77777777" w:rsidTr="007A25A2">
        <w:tc>
          <w:tcPr>
            <w:tcW w:w="4428" w:type="dxa"/>
            <w:tcBorders>
              <w:top w:val="double" w:sz="6" w:space="0" w:color="auto"/>
              <w:left w:val="single" w:sz="6" w:space="0" w:color="auto"/>
              <w:bottom w:val="single" w:sz="6" w:space="0" w:color="auto"/>
            </w:tcBorders>
          </w:tcPr>
          <w:p w14:paraId="60502FB4" w14:textId="77777777" w:rsidR="00832FA8" w:rsidRDefault="00832FA8" w:rsidP="007A25A2">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53"/>
          </w:p>
          <w:bookmarkStart w:id="654" w:name="Text11"/>
          <w:p w14:paraId="7F43089E" w14:textId="77777777" w:rsidR="00832FA8" w:rsidRDefault="00832FA8" w:rsidP="007A25A2">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54"/>
          </w:p>
          <w:bookmarkStart w:id="655" w:name="Text10"/>
          <w:p w14:paraId="49AE9BBF" w14:textId="77777777" w:rsidR="00832FA8" w:rsidRDefault="00832FA8" w:rsidP="007A25A2">
            <w:pPr>
              <w:numPr>
                <w:ilvl w:val="12"/>
                <w:numId w:val="0"/>
              </w:numPr>
              <w:suppressAutoHyphens/>
              <w:ind w:right="-18"/>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55"/>
          </w:p>
        </w:tc>
        <w:tc>
          <w:tcPr>
            <w:tcW w:w="1440" w:type="dxa"/>
            <w:tcBorders>
              <w:top w:val="double" w:sz="6" w:space="0" w:color="auto"/>
              <w:left w:val="single" w:sz="6" w:space="0" w:color="auto"/>
              <w:bottom w:val="single" w:sz="6" w:space="0" w:color="auto"/>
              <w:right w:val="single" w:sz="6" w:space="0" w:color="auto"/>
            </w:tcBorders>
          </w:tcPr>
          <w:p w14:paraId="4A99BC16" w14:textId="77777777" w:rsidR="00832FA8" w:rsidRPr="006A05E9" w:rsidRDefault="00832FA8" w:rsidP="007A25A2">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06D17FB2" w14:textId="77777777" w:rsidR="00832FA8" w:rsidRPr="006A05E9" w:rsidRDefault="00832FA8" w:rsidP="007A25A2">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E1C9220" w14:textId="7D96AAB2" w:rsidR="00832FA8" w:rsidRPr="006A05E9" w:rsidRDefault="00832FA8" w:rsidP="007A25A2">
            <w:pPr>
              <w:numPr>
                <w:ilvl w:val="12"/>
                <w:numId w:val="0"/>
              </w:numPr>
              <w:suppressAutoHyphens/>
              <w:spacing w:before="120"/>
              <w:jc w:val="center"/>
              <w:rPr>
                <w:sz w:val="20"/>
              </w:rPr>
            </w:pPr>
            <w:del w:id="656" w:author="GONZALES, JACOB L CIV USAF AFMC AFLCMC/LZPTP" w:date="2022-02-08T10:55:00Z">
              <w:r w:rsidRPr="006A05E9">
                <w:rPr>
                  <w:sz w:val="20"/>
                </w:rPr>
                <w:delText>PDF</w:delText>
              </w:r>
            </w:del>
            <w:ins w:id="657" w:author="GONZALES, JACOB L CIV USAF AFMC AFLCMC/LZPTP" w:date="2022-02-08T10:55:00Z">
              <w:r w:rsidRPr="006A05E9">
                <w:rPr>
                  <w:sz w:val="20"/>
                </w:rPr>
                <w:t>IPDF</w:t>
              </w:r>
            </w:ins>
            <w:r w:rsidRPr="006A05E9">
              <w:rPr>
                <w:sz w:val="20"/>
              </w:rPr>
              <w:t xml:space="preserve">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91EB3E3" w14:textId="77777777" w:rsidR="00832FA8" w:rsidRDefault="00832FA8" w:rsidP="007A25A2">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9E7D246" w14:textId="7703F930" w:rsidR="00832FA8" w:rsidRPr="00D25CAD" w:rsidRDefault="00832FA8" w:rsidP="007A25A2">
            <w:pPr>
              <w:numPr>
                <w:ilvl w:val="12"/>
                <w:numId w:val="0"/>
              </w:numPr>
              <w:suppressAutoHyphens/>
              <w:spacing w:before="120"/>
              <w:jc w:val="center"/>
              <w:rPr>
                <w:sz w:val="20"/>
              </w:rPr>
            </w:pPr>
            <w:r>
              <w:rPr>
                <w:sz w:val="20"/>
              </w:rPr>
              <w:t>Other</w:t>
            </w:r>
            <w:ins w:id="658" w:author="GONZALES, JACOB L CIV USAF AFMC AFLCMC/LZPTP" w:date="2022-02-15T11:23:00Z">
              <w:r w:rsidR="003C06B2">
                <w:rPr>
                  <w:sz w:val="20"/>
                </w:rPr>
                <w:t xml:space="preserve"> </w:t>
              </w:r>
              <w:commentRangeStart w:id="659"/>
              <w:r w:rsidR="003C06B2">
                <w:rPr>
                  <w:sz w:val="20"/>
                </w:rPr>
                <w:t>(i.e., CGM Graphics)</w:t>
              </w:r>
            </w:ins>
            <w:r>
              <w:rPr>
                <w:sz w:val="20"/>
              </w:rPr>
              <w:t>/</w:t>
            </w:r>
            <w:r w:rsidRPr="006A05E9">
              <w:rPr>
                <w:sz w:val="20"/>
              </w:rPr>
              <w:t xml:space="preserve"> </w:t>
            </w:r>
            <w:commentRangeEnd w:id="659"/>
            <w:r w:rsidR="003C06B2">
              <w:rPr>
                <w:rStyle w:val="CommentReference"/>
              </w:rPr>
              <w:commentReference w:id="659"/>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double" w:sz="6" w:space="0" w:color="auto"/>
              <w:left w:val="single" w:sz="6" w:space="0" w:color="auto"/>
              <w:bottom w:val="single" w:sz="6" w:space="0" w:color="auto"/>
              <w:right w:val="single" w:sz="6" w:space="0" w:color="auto"/>
            </w:tcBorders>
          </w:tcPr>
          <w:p w14:paraId="5D7A93DB" w14:textId="77777777" w:rsidR="00832FA8" w:rsidRPr="006A05E9" w:rsidRDefault="00832FA8" w:rsidP="007A25A2">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2871CE3" w14:textId="77777777" w:rsidR="00832FA8" w:rsidRPr="006A05E9" w:rsidRDefault="00832FA8" w:rsidP="007A25A2">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46C129F" w14:textId="181F740A" w:rsidR="00832FA8" w:rsidRPr="006A05E9" w:rsidRDefault="00832FA8" w:rsidP="007A25A2">
            <w:pPr>
              <w:numPr>
                <w:ilvl w:val="12"/>
                <w:numId w:val="0"/>
              </w:numPr>
              <w:suppressAutoHyphens/>
              <w:spacing w:before="120"/>
              <w:jc w:val="center"/>
              <w:rPr>
                <w:sz w:val="20"/>
              </w:rPr>
            </w:pPr>
            <w:del w:id="660" w:author="GONZALES, JACOB L CIV USAF AFMC AFLCMC/LZPTP" w:date="2022-02-08T10:55:00Z">
              <w:r w:rsidRPr="006A05E9">
                <w:rPr>
                  <w:sz w:val="20"/>
                </w:rPr>
                <w:delText>PDF</w:delText>
              </w:r>
            </w:del>
            <w:ins w:id="661" w:author="GONZALES, JACOB L CIV USAF AFMC AFLCMC/LZPTP" w:date="2022-02-08T10:55:00Z">
              <w:r w:rsidRPr="006A05E9">
                <w:rPr>
                  <w:sz w:val="20"/>
                </w:rPr>
                <w:t>IPDF</w:t>
              </w:r>
            </w:ins>
            <w:r w:rsidRPr="006A05E9">
              <w:rPr>
                <w:sz w:val="20"/>
              </w:rPr>
              <w:t xml:space="preserve">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11335A7" w14:textId="77777777" w:rsidR="00832FA8" w:rsidRDefault="00832FA8" w:rsidP="007A25A2">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8FE23FA" w14:textId="77777777" w:rsidR="00832FA8" w:rsidRPr="006A05E9" w:rsidRDefault="00832FA8" w:rsidP="007A25A2">
            <w:pPr>
              <w:numPr>
                <w:ilvl w:val="12"/>
                <w:numId w:val="0"/>
              </w:numPr>
              <w:suppressAutoHyphens/>
              <w:spacing w:before="120"/>
              <w:rPr>
                <w:sz w:val="20"/>
              </w:rPr>
            </w:pPr>
            <w:r>
              <w:rPr>
                <w:sz w:val="20"/>
              </w:rPr>
              <w:t xml:space="preserve">   Other/</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double" w:sz="6" w:space="0" w:color="auto"/>
              <w:left w:val="single" w:sz="6" w:space="0" w:color="auto"/>
              <w:bottom w:val="single" w:sz="6" w:space="0" w:color="auto"/>
              <w:right w:val="single" w:sz="6" w:space="0" w:color="auto"/>
            </w:tcBorders>
          </w:tcPr>
          <w:p w14:paraId="78B725A1" w14:textId="77777777" w:rsidR="00832FA8" w:rsidRPr="006A05E9" w:rsidRDefault="00832FA8" w:rsidP="007A25A2">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252B7C57" w14:textId="77777777" w:rsidR="00832FA8" w:rsidRPr="006A05E9" w:rsidRDefault="00832FA8" w:rsidP="007A25A2">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04DC9FC" w14:textId="09B36367" w:rsidR="00832FA8" w:rsidRPr="006A05E9" w:rsidRDefault="00832FA8" w:rsidP="007A25A2">
            <w:pPr>
              <w:numPr>
                <w:ilvl w:val="12"/>
                <w:numId w:val="0"/>
              </w:numPr>
              <w:suppressAutoHyphens/>
              <w:spacing w:before="120"/>
              <w:jc w:val="center"/>
              <w:rPr>
                <w:sz w:val="20"/>
              </w:rPr>
            </w:pPr>
            <w:del w:id="662" w:author="GONZALES, JACOB L CIV USAF AFMC AFLCMC/LZPTP" w:date="2022-02-08T10:55:00Z">
              <w:r w:rsidRPr="006A05E9">
                <w:rPr>
                  <w:sz w:val="20"/>
                </w:rPr>
                <w:delText>PDF</w:delText>
              </w:r>
            </w:del>
            <w:ins w:id="663" w:author="GONZALES, JACOB L CIV USAF AFMC AFLCMC/LZPTP" w:date="2022-02-08T10:55:00Z">
              <w:r w:rsidRPr="006A05E9">
                <w:rPr>
                  <w:sz w:val="20"/>
                </w:rPr>
                <w:t>IPDF</w:t>
              </w:r>
            </w:ins>
            <w:r w:rsidRPr="006A05E9">
              <w:rPr>
                <w:sz w:val="20"/>
              </w:rPr>
              <w:t xml:space="preserve">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34A7AC0" w14:textId="77777777" w:rsidR="00832FA8" w:rsidRDefault="00832FA8" w:rsidP="007A25A2">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B53E60D" w14:textId="77777777" w:rsidR="00832FA8" w:rsidRPr="006A05E9" w:rsidRDefault="00832FA8" w:rsidP="007A25A2">
            <w:pPr>
              <w:numPr>
                <w:ilvl w:val="12"/>
                <w:numId w:val="0"/>
              </w:numPr>
              <w:suppressAutoHyphens/>
              <w:spacing w:before="120"/>
              <w:jc w:val="center"/>
              <w:rPr>
                <w:sz w:val="20"/>
              </w:rPr>
            </w:pPr>
            <w:r>
              <w:rPr>
                <w:sz w:val="20"/>
              </w:rPr>
              <w:t>Other/</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double" w:sz="6" w:space="0" w:color="auto"/>
              <w:left w:val="single" w:sz="6" w:space="0" w:color="auto"/>
              <w:bottom w:val="single" w:sz="6" w:space="0" w:color="auto"/>
              <w:right w:val="single" w:sz="6" w:space="0" w:color="auto"/>
            </w:tcBorders>
          </w:tcPr>
          <w:p w14:paraId="4CAD5371" w14:textId="77777777" w:rsidR="00832FA8" w:rsidRPr="006A05E9" w:rsidRDefault="00832FA8" w:rsidP="007A25A2">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30670446" w14:textId="77777777" w:rsidR="00832FA8" w:rsidRPr="006A05E9" w:rsidRDefault="00832FA8" w:rsidP="007A25A2">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B1BAC52" w14:textId="41F909A2" w:rsidR="00832FA8" w:rsidRPr="006A05E9" w:rsidRDefault="00832FA8" w:rsidP="007A25A2">
            <w:pPr>
              <w:numPr>
                <w:ilvl w:val="12"/>
                <w:numId w:val="0"/>
              </w:numPr>
              <w:suppressAutoHyphens/>
              <w:spacing w:before="120"/>
              <w:jc w:val="center"/>
              <w:rPr>
                <w:sz w:val="20"/>
              </w:rPr>
            </w:pPr>
            <w:del w:id="664" w:author="GONZALES, JACOB L CIV USAF AFMC AFLCMC/LZPTP" w:date="2022-02-08T10:55:00Z">
              <w:r w:rsidRPr="006A05E9">
                <w:rPr>
                  <w:sz w:val="20"/>
                </w:rPr>
                <w:delText>PDF</w:delText>
              </w:r>
            </w:del>
            <w:ins w:id="665" w:author="GONZALES, JACOB L CIV USAF AFMC AFLCMC/LZPTP" w:date="2022-02-08T10:55:00Z">
              <w:r w:rsidRPr="006A05E9">
                <w:rPr>
                  <w:sz w:val="20"/>
                </w:rPr>
                <w:t>IPDF</w:t>
              </w:r>
            </w:ins>
            <w:r w:rsidRPr="006A05E9">
              <w:rPr>
                <w:sz w:val="20"/>
              </w:rPr>
              <w:t xml:space="preserve">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FAEBD26" w14:textId="77777777" w:rsidR="00832FA8" w:rsidRDefault="00832FA8" w:rsidP="007A25A2">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D9B4248" w14:textId="77777777" w:rsidR="00832FA8" w:rsidRPr="006A05E9" w:rsidRDefault="00832FA8" w:rsidP="007A25A2">
            <w:pPr>
              <w:numPr>
                <w:ilvl w:val="12"/>
                <w:numId w:val="0"/>
              </w:numPr>
              <w:suppressAutoHyphens/>
              <w:spacing w:before="120"/>
              <w:jc w:val="center"/>
              <w:rPr>
                <w:sz w:val="20"/>
              </w:rPr>
            </w:pPr>
            <w:r>
              <w:rPr>
                <w:sz w:val="20"/>
              </w:rPr>
              <w:t>Other/</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r w:rsidR="00832FA8" w14:paraId="57880FDD" w14:textId="77777777" w:rsidTr="007A25A2">
        <w:tc>
          <w:tcPr>
            <w:tcW w:w="4428" w:type="dxa"/>
            <w:tcBorders>
              <w:top w:val="single" w:sz="6" w:space="0" w:color="auto"/>
              <w:left w:val="single" w:sz="6" w:space="0" w:color="auto"/>
              <w:bottom w:val="single" w:sz="6" w:space="0" w:color="auto"/>
            </w:tcBorders>
          </w:tcPr>
          <w:p w14:paraId="10BBDB66" w14:textId="77777777" w:rsidR="00832FA8" w:rsidRDefault="00832FA8" w:rsidP="007A25A2">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11DC999F" w14:textId="77777777" w:rsidR="00832FA8" w:rsidRDefault="00832FA8" w:rsidP="007A25A2">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56FE19C4" w14:textId="77777777" w:rsidR="00832FA8" w:rsidRDefault="00832FA8" w:rsidP="007A25A2">
            <w:pPr>
              <w:numPr>
                <w:ilvl w:val="12"/>
                <w:numId w:val="0"/>
              </w:numPr>
              <w:suppressAutoHyphens/>
              <w:ind w:right="-18"/>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6D2F4619" w14:textId="77777777" w:rsidR="00832FA8" w:rsidRPr="006A05E9" w:rsidRDefault="00832FA8" w:rsidP="007A25A2">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9A11B60" w14:textId="77777777" w:rsidR="00832FA8" w:rsidRPr="006A05E9" w:rsidRDefault="00832FA8" w:rsidP="007A25A2">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4A41A1A" w14:textId="09F373EE" w:rsidR="00832FA8" w:rsidRPr="006A05E9" w:rsidRDefault="00832FA8" w:rsidP="007A25A2">
            <w:pPr>
              <w:numPr>
                <w:ilvl w:val="12"/>
                <w:numId w:val="0"/>
              </w:numPr>
              <w:suppressAutoHyphens/>
              <w:spacing w:before="120"/>
              <w:jc w:val="center"/>
              <w:rPr>
                <w:sz w:val="20"/>
              </w:rPr>
            </w:pPr>
            <w:del w:id="666" w:author="GONZALES, JACOB L CIV USAF AFMC AFLCMC/LZPTP" w:date="2022-02-08T10:55:00Z">
              <w:r w:rsidRPr="006A05E9">
                <w:rPr>
                  <w:sz w:val="20"/>
                </w:rPr>
                <w:delText>PDF</w:delText>
              </w:r>
            </w:del>
            <w:ins w:id="667" w:author="GONZALES, JACOB L CIV USAF AFMC AFLCMC/LZPTP" w:date="2022-02-08T10:55:00Z">
              <w:r w:rsidRPr="006A05E9">
                <w:rPr>
                  <w:sz w:val="20"/>
                </w:rPr>
                <w:t>IPDF</w:t>
              </w:r>
            </w:ins>
            <w:r w:rsidRPr="006A05E9">
              <w:rPr>
                <w:sz w:val="20"/>
              </w:rPr>
              <w:t xml:space="preserve">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68A2452" w14:textId="77777777" w:rsidR="00832FA8" w:rsidRDefault="00832FA8" w:rsidP="007A25A2">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CA04590" w14:textId="77777777" w:rsidR="00832FA8" w:rsidRPr="00D25CAD" w:rsidRDefault="00832FA8" w:rsidP="007A25A2">
            <w:pPr>
              <w:numPr>
                <w:ilvl w:val="12"/>
                <w:numId w:val="0"/>
              </w:numPr>
              <w:suppressAutoHyphens/>
              <w:spacing w:before="120"/>
              <w:jc w:val="center"/>
              <w:rPr>
                <w:sz w:val="20"/>
              </w:rPr>
            </w:pPr>
            <w:r>
              <w:rPr>
                <w:sz w:val="20"/>
              </w:rPr>
              <w:t>Other/</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single" w:sz="6" w:space="0" w:color="auto"/>
              <w:left w:val="single" w:sz="6" w:space="0" w:color="auto"/>
              <w:bottom w:val="single" w:sz="6" w:space="0" w:color="auto"/>
              <w:right w:val="single" w:sz="6" w:space="0" w:color="auto"/>
            </w:tcBorders>
          </w:tcPr>
          <w:p w14:paraId="0B99951C" w14:textId="77777777" w:rsidR="00832FA8" w:rsidRPr="006A05E9" w:rsidRDefault="00832FA8" w:rsidP="007A25A2">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1DFA06F3" w14:textId="77777777" w:rsidR="00832FA8" w:rsidRPr="006A05E9" w:rsidRDefault="00832FA8" w:rsidP="007A25A2">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BE95F76" w14:textId="5BB33066" w:rsidR="00832FA8" w:rsidRPr="006A05E9" w:rsidRDefault="00832FA8" w:rsidP="007A25A2">
            <w:pPr>
              <w:numPr>
                <w:ilvl w:val="12"/>
                <w:numId w:val="0"/>
              </w:numPr>
              <w:suppressAutoHyphens/>
              <w:spacing w:before="120"/>
              <w:jc w:val="center"/>
              <w:rPr>
                <w:sz w:val="20"/>
              </w:rPr>
            </w:pPr>
            <w:del w:id="668" w:author="GONZALES, JACOB L CIV USAF AFMC AFLCMC/LZPTP" w:date="2022-02-08T10:55:00Z">
              <w:r w:rsidRPr="006A05E9">
                <w:rPr>
                  <w:sz w:val="20"/>
                </w:rPr>
                <w:delText>PDF</w:delText>
              </w:r>
            </w:del>
            <w:ins w:id="669" w:author="GONZALES, JACOB L CIV USAF AFMC AFLCMC/LZPTP" w:date="2022-02-08T10:55:00Z">
              <w:r w:rsidRPr="006A05E9">
                <w:rPr>
                  <w:sz w:val="20"/>
                </w:rPr>
                <w:t>IPDF</w:t>
              </w:r>
            </w:ins>
            <w:r w:rsidRPr="006A05E9">
              <w:rPr>
                <w:sz w:val="20"/>
              </w:rPr>
              <w:t xml:space="preserve">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2FFFAC5" w14:textId="77777777" w:rsidR="00832FA8" w:rsidRDefault="00832FA8" w:rsidP="007A25A2">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1444DA8" w14:textId="77777777" w:rsidR="00832FA8" w:rsidRPr="006A05E9" w:rsidRDefault="00832FA8" w:rsidP="007A25A2">
            <w:pPr>
              <w:numPr>
                <w:ilvl w:val="12"/>
                <w:numId w:val="0"/>
              </w:numPr>
              <w:suppressAutoHyphens/>
              <w:spacing w:before="120"/>
              <w:jc w:val="center"/>
              <w:rPr>
                <w:sz w:val="20"/>
              </w:rPr>
            </w:pPr>
            <w:r>
              <w:rPr>
                <w:sz w:val="20"/>
              </w:rPr>
              <w:t>Other/</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single" w:sz="6" w:space="0" w:color="auto"/>
              <w:left w:val="single" w:sz="6" w:space="0" w:color="auto"/>
              <w:bottom w:val="single" w:sz="6" w:space="0" w:color="auto"/>
              <w:right w:val="single" w:sz="6" w:space="0" w:color="auto"/>
            </w:tcBorders>
          </w:tcPr>
          <w:p w14:paraId="0463E3B4" w14:textId="77777777" w:rsidR="00832FA8" w:rsidRPr="006A05E9" w:rsidRDefault="00832FA8" w:rsidP="007A25A2">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07231050" w14:textId="77777777" w:rsidR="00832FA8" w:rsidRPr="006A05E9" w:rsidRDefault="00832FA8" w:rsidP="007A25A2">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7358F12" w14:textId="0454A914" w:rsidR="00832FA8" w:rsidRPr="006A05E9" w:rsidRDefault="00832FA8" w:rsidP="007A25A2">
            <w:pPr>
              <w:numPr>
                <w:ilvl w:val="12"/>
                <w:numId w:val="0"/>
              </w:numPr>
              <w:suppressAutoHyphens/>
              <w:spacing w:before="120"/>
              <w:jc w:val="center"/>
              <w:rPr>
                <w:sz w:val="20"/>
              </w:rPr>
            </w:pPr>
            <w:del w:id="670" w:author="GONZALES, JACOB L CIV USAF AFMC AFLCMC/LZPTP" w:date="2022-02-08T10:55:00Z">
              <w:r w:rsidRPr="006A05E9">
                <w:rPr>
                  <w:sz w:val="20"/>
                </w:rPr>
                <w:delText>PDF</w:delText>
              </w:r>
            </w:del>
            <w:ins w:id="671" w:author="GONZALES, JACOB L CIV USAF AFMC AFLCMC/LZPTP" w:date="2022-02-08T10:55:00Z">
              <w:r w:rsidRPr="006A05E9">
                <w:rPr>
                  <w:sz w:val="20"/>
                </w:rPr>
                <w:t>IPDF</w:t>
              </w:r>
            </w:ins>
            <w:r w:rsidRPr="006A05E9">
              <w:rPr>
                <w:sz w:val="20"/>
              </w:rPr>
              <w:t xml:space="preserve">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CBEA6B8" w14:textId="77777777" w:rsidR="00832FA8" w:rsidRDefault="00832FA8" w:rsidP="007A25A2">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90E9A05" w14:textId="77777777" w:rsidR="00832FA8" w:rsidRPr="006A05E9" w:rsidRDefault="00832FA8" w:rsidP="007A25A2">
            <w:pPr>
              <w:numPr>
                <w:ilvl w:val="12"/>
                <w:numId w:val="0"/>
              </w:numPr>
              <w:suppressAutoHyphens/>
              <w:spacing w:before="120"/>
              <w:jc w:val="center"/>
              <w:rPr>
                <w:sz w:val="20"/>
              </w:rPr>
            </w:pPr>
            <w:r>
              <w:rPr>
                <w:sz w:val="20"/>
              </w:rPr>
              <w:t>Other/</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single" w:sz="6" w:space="0" w:color="auto"/>
              <w:left w:val="single" w:sz="6" w:space="0" w:color="auto"/>
              <w:bottom w:val="single" w:sz="6" w:space="0" w:color="auto"/>
              <w:right w:val="single" w:sz="6" w:space="0" w:color="auto"/>
            </w:tcBorders>
          </w:tcPr>
          <w:p w14:paraId="103755A3" w14:textId="77777777" w:rsidR="00832FA8" w:rsidRPr="006A05E9" w:rsidRDefault="00832FA8" w:rsidP="007A25A2">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35DCFAF3" w14:textId="77777777" w:rsidR="00832FA8" w:rsidRPr="006A05E9" w:rsidRDefault="00832FA8" w:rsidP="007A25A2">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994009C" w14:textId="3EE70695" w:rsidR="00832FA8" w:rsidRPr="006A05E9" w:rsidRDefault="00832FA8" w:rsidP="007A25A2">
            <w:pPr>
              <w:numPr>
                <w:ilvl w:val="12"/>
                <w:numId w:val="0"/>
              </w:numPr>
              <w:suppressAutoHyphens/>
              <w:spacing w:before="120"/>
              <w:jc w:val="center"/>
              <w:rPr>
                <w:sz w:val="20"/>
              </w:rPr>
            </w:pPr>
            <w:del w:id="672" w:author="GONZALES, JACOB L CIV USAF AFMC AFLCMC/LZPTP" w:date="2022-02-08T10:55:00Z">
              <w:r w:rsidRPr="006A05E9">
                <w:rPr>
                  <w:sz w:val="20"/>
                </w:rPr>
                <w:delText>PDF</w:delText>
              </w:r>
            </w:del>
            <w:ins w:id="673" w:author="GONZALES, JACOB L CIV USAF AFMC AFLCMC/LZPTP" w:date="2022-02-08T10:55:00Z">
              <w:r w:rsidRPr="006A05E9">
                <w:rPr>
                  <w:sz w:val="20"/>
                </w:rPr>
                <w:t>IPDF</w:t>
              </w:r>
            </w:ins>
            <w:r w:rsidRPr="006A05E9">
              <w:rPr>
                <w:sz w:val="20"/>
              </w:rPr>
              <w:t xml:space="preserve">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DE853B0" w14:textId="77777777" w:rsidR="00832FA8" w:rsidRDefault="00832FA8" w:rsidP="007A25A2">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4DF59E3" w14:textId="77777777" w:rsidR="00832FA8" w:rsidRPr="006A05E9" w:rsidRDefault="00832FA8" w:rsidP="007A25A2">
            <w:pPr>
              <w:numPr>
                <w:ilvl w:val="12"/>
                <w:numId w:val="0"/>
              </w:numPr>
              <w:suppressAutoHyphens/>
              <w:spacing w:before="120"/>
              <w:jc w:val="center"/>
              <w:rPr>
                <w:sz w:val="20"/>
              </w:rPr>
            </w:pPr>
            <w:r>
              <w:rPr>
                <w:sz w:val="20"/>
              </w:rPr>
              <w:t>Other/</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r w:rsidR="00832FA8" w14:paraId="4BC56E1A" w14:textId="77777777" w:rsidTr="007A25A2">
        <w:tc>
          <w:tcPr>
            <w:tcW w:w="4428" w:type="dxa"/>
            <w:tcBorders>
              <w:top w:val="single" w:sz="6" w:space="0" w:color="auto"/>
              <w:left w:val="single" w:sz="6" w:space="0" w:color="auto"/>
              <w:bottom w:val="single" w:sz="6" w:space="0" w:color="auto"/>
            </w:tcBorders>
          </w:tcPr>
          <w:p w14:paraId="19D5662E" w14:textId="77777777" w:rsidR="00832FA8" w:rsidRDefault="00832FA8" w:rsidP="007A25A2">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2ABDC4D5" w14:textId="77777777" w:rsidR="00832FA8" w:rsidRDefault="00832FA8" w:rsidP="007A25A2">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4D34FC37" w14:textId="77777777" w:rsidR="00832FA8" w:rsidRDefault="00832FA8" w:rsidP="007A25A2">
            <w:pPr>
              <w:numPr>
                <w:ilvl w:val="12"/>
                <w:numId w:val="0"/>
              </w:numPr>
              <w:suppressAutoHyphens/>
              <w:ind w:right="-14"/>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04BCA5D9" w14:textId="77777777" w:rsidR="00832FA8" w:rsidRPr="006A05E9" w:rsidRDefault="00832FA8" w:rsidP="007A25A2">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54331D78" w14:textId="77777777" w:rsidR="00832FA8" w:rsidRPr="006A05E9" w:rsidRDefault="00832FA8" w:rsidP="007A25A2">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7FE61CE" w14:textId="3FF46350" w:rsidR="00832FA8" w:rsidRPr="006A05E9" w:rsidRDefault="00832FA8" w:rsidP="007A25A2">
            <w:pPr>
              <w:numPr>
                <w:ilvl w:val="12"/>
                <w:numId w:val="0"/>
              </w:numPr>
              <w:suppressAutoHyphens/>
              <w:spacing w:before="120"/>
              <w:jc w:val="center"/>
              <w:rPr>
                <w:sz w:val="20"/>
              </w:rPr>
            </w:pPr>
            <w:del w:id="674" w:author="GONZALES, JACOB L CIV USAF AFMC AFLCMC/LZPTP" w:date="2022-02-08T10:55:00Z">
              <w:r w:rsidRPr="006A05E9">
                <w:rPr>
                  <w:sz w:val="20"/>
                </w:rPr>
                <w:delText>PDF</w:delText>
              </w:r>
            </w:del>
            <w:ins w:id="675" w:author="GONZALES, JACOB L CIV USAF AFMC AFLCMC/LZPTP" w:date="2022-02-08T10:55:00Z">
              <w:r w:rsidRPr="006A05E9">
                <w:rPr>
                  <w:sz w:val="20"/>
                </w:rPr>
                <w:t>IPDF</w:t>
              </w:r>
            </w:ins>
            <w:r w:rsidRPr="006A05E9">
              <w:rPr>
                <w:sz w:val="20"/>
              </w:rPr>
              <w:t xml:space="preserve">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4FAF42E" w14:textId="77777777" w:rsidR="00832FA8" w:rsidRDefault="00832FA8" w:rsidP="007A25A2">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A76421C" w14:textId="77777777" w:rsidR="00832FA8" w:rsidRPr="006A05E9" w:rsidRDefault="00832FA8" w:rsidP="007A25A2">
            <w:pPr>
              <w:numPr>
                <w:ilvl w:val="12"/>
                <w:numId w:val="0"/>
              </w:numPr>
              <w:suppressAutoHyphens/>
              <w:spacing w:before="120"/>
              <w:jc w:val="center"/>
              <w:rPr>
                <w:sz w:val="20"/>
              </w:rPr>
            </w:pPr>
            <w:r>
              <w:rPr>
                <w:sz w:val="20"/>
              </w:rPr>
              <w:t>Other/</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single" w:sz="6" w:space="0" w:color="auto"/>
              <w:left w:val="single" w:sz="6" w:space="0" w:color="auto"/>
              <w:bottom w:val="single" w:sz="6" w:space="0" w:color="auto"/>
              <w:right w:val="single" w:sz="6" w:space="0" w:color="auto"/>
            </w:tcBorders>
          </w:tcPr>
          <w:p w14:paraId="15D2E4E5" w14:textId="77777777" w:rsidR="00832FA8" w:rsidRPr="006A05E9" w:rsidRDefault="00832FA8" w:rsidP="007A25A2">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56A3EBEC" w14:textId="77777777" w:rsidR="00832FA8" w:rsidRPr="006A05E9" w:rsidRDefault="00832FA8" w:rsidP="007A25A2">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99EA88E" w14:textId="1D92BE18" w:rsidR="00832FA8" w:rsidRPr="006A05E9" w:rsidRDefault="00832FA8" w:rsidP="007A25A2">
            <w:pPr>
              <w:numPr>
                <w:ilvl w:val="12"/>
                <w:numId w:val="0"/>
              </w:numPr>
              <w:suppressAutoHyphens/>
              <w:spacing w:before="120"/>
              <w:jc w:val="center"/>
              <w:rPr>
                <w:sz w:val="20"/>
              </w:rPr>
            </w:pPr>
            <w:del w:id="676" w:author="GONZALES, JACOB L CIV USAF AFMC AFLCMC/LZPTP" w:date="2022-02-08T10:55:00Z">
              <w:r w:rsidRPr="006A05E9">
                <w:rPr>
                  <w:sz w:val="20"/>
                </w:rPr>
                <w:delText>PDF</w:delText>
              </w:r>
            </w:del>
            <w:ins w:id="677" w:author="GONZALES, JACOB L CIV USAF AFMC AFLCMC/LZPTP" w:date="2022-02-08T10:55:00Z">
              <w:r w:rsidRPr="006A05E9">
                <w:rPr>
                  <w:sz w:val="20"/>
                </w:rPr>
                <w:t>IPDF</w:t>
              </w:r>
            </w:ins>
            <w:r w:rsidRPr="006A05E9">
              <w:rPr>
                <w:sz w:val="20"/>
              </w:rPr>
              <w:t xml:space="preserve">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6B5380A" w14:textId="77777777" w:rsidR="00832FA8" w:rsidRDefault="00832FA8" w:rsidP="007A25A2">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133930C" w14:textId="77777777" w:rsidR="00832FA8" w:rsidRPr="006A05E9" w:rsidRDefault="00832FA8" w:rsidP="007A25A2">
            <w:pPr>
              <w:numPr>
                <w:ilvl w:val="12"/>
                <w:numId w:val="0"/>
              </w:numPr>
              <w:suppressAutoHyphens/>
              <w:spacing w:before="120"/>
              <w:jc w:val="center"/>
              <w:rPr>
                <w:sz w:val="20"/>
              </w:rPr>
            </w:pPr>
            <w:r>
              <w:rPr>
                <w:sz w:val="20"/>
              </w:rPr>
              <w:t>Other/</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single" w:sz="6" w:space="0" w:color="auto"/>
              <w:left w:val="single" w:sz="6" w:space="0" w:color="auto"/>
              <w:bottom w:val="single" w:sz="6" w:space="0" w:color="auto"/>
              <w:right w:val="single" w:sz="6" w:space="0" w:color="auto"/>
            </w:tcBorders>
          </w:tcPr>
          <w:p w14:paraId="629D3522" w14:textId="77777777" w:rsidR="00832FA8" w:rsidRPr="006A05E9" w:rsidRDefault="00832FA8" w:rsidP="007A25A2">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40C4A45" w14:textId="77777777" w:rsidR="00832FA8" w:rsidRPr="006A05E9" w:rsidRDefault="00832FA8" w:rsidP="007A25A2">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68A08A4" w14:textId="219363E1" w:rsidR="00832FA8" w:rsidRPr="006A05E9" w:rsidRDefault="00832FA8" w:rsidP="007A25A2">
            <w:pPr>
              <w:numPr>
                <w:ilvl w:val="12"/>
                <w:numId w:val="0"/>
              </w:numPr>
              <w:suppressAutoHyphens/>
              <w:spacing w:before="120"/>
              <w:jc w:val="center"/>
              <w:rPr>
                <w:sz w:val="20"/>
              </w:rPr>
            </w:pPr>
            <w:del w:id="678" w:author="GONZALES, JACOB L CIV USAF AFMC AFLCMC/LZPTP" w:date="2022-02-08T10:55:00Z">
              <w:r w:rsidRPr="006A05E9">
                <w:rPr>
                  <w:sz w:val="20"/>
                </w:rPr>
                <w:delText>PDF</w:delText>
              </w:r>
            </w:del>
            <w:ins w:id="679" w:author="GONZALES, JACOB L CIV USAF AFMC AFLCMC/LZPTP" w:date="2022-02-08T10:55:00Z">
              <w:r w:rsidRPr="006A05E9">
                <w:rPr>
                  <w:sz w:val="20"/>
                </w:rPr>
                <w:t>IPDF</w:t>
              </w:r>
            </w:ins>
            <w:r w:rsidRPr="006A05E9">
              <w:rPr>
                <w:sz w:val="20"/>
              </w:rPr>
              <w:t xml:space="preserve">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87A51AC" w14:textId="77777777" w:rsidR="00832FA8" w:rsidRDefault="00832FA8" w:rsidP="007A25A2">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79C0203" w14:textId="77777777" w:rsidR="00832FA8" w:rsidRPr="006A05E9" w:rsidRDefault="00832FA8" w:rsidP="007A25A2">
            <w:pPr>
              <w:numPr>
                <w:ilvl w:val="12"/>
                <w:numId w:val="0"/>
              </w:numPr>
              <w:suppressAutoHyphens/>
              <w:spacing w:before="120"/>
              <w:jc w:val="center"/>
              <w:rPr>
                <w:sz w:val="20"/>
              </w:rPr>
            </w:pPr>
            <w:r>
              <w:rPr>
                <w:sz w:val="20"/>
              </w:rPr>
              <w:t>Other/</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single" w:sz="6" w:space="0" w:color="auto"/>
              <w:left w:val="single" w:sz="6" w:space="0" w:color="auto"/>
              <w:bottom w:val="single" w:sz="6" w:space="0" w:color="auto"/>
              <w:right w:val="single" w:sz="6" w:space="0" w:color="auto"/>
            </w:tcBorders>
          </w:tcPr>
          <w:p w14:paraId="2705EE5B" w14:textId="77777777" w:rsidR="00832FA8" w:rsidRPr="006A05E9" w:rsidRDefault="00832FA8" w:rsidP="007A25A2">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2995D48E" w14:textId="77777777" w:rsidR="00832FA8" w:rsidRPr="006A05E9" w:rsidRDefault="00832FA8" w:rsidP="007A25A2">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408079A" w14:textId="2E6B7B51" w:rsidR="00832FA8" w:rsidRPr="006A05E9" w:rsidRDefault="00832FA8" w:rsidP="007A25A2">
            <w:pPr>
              <w:numPr>
                <w:ilvl w:val="12"/>
                <w:numId w:val="0"/>
              </w:numPr>
              <w:suppressAutoHyphens/>
              <w:spacing w:before="120"/>
              <w:jc w:val="center"/>
              <w:rPr>
                <w:sz w:val="20"/>
              </w:rPr>
            </w:pPr>
            <w:del w:id="680" w:author="GONZALES, JACOB L CIV USAF AFMC AFLCMC/LZPTP" w:date="2022-02-08T10:55:00Z">
              <w:r w:rsidRPr="006A05E9">
                <w:rPr>
                  <w:sz w:val="20"/>
                </w:rPr>
                <w:delText>PDF</w:delText>
              </w:r>
            </w:del>
            <w:ins w:id="681" w:author="GONZALES, JACOB L CIV USAF AFMC AFLCMC/LZPTP" w:date="2022-02-08T10:55:00Z">
              <w:r w:rsidRPr="006A05E9">
                <w:rPr>
                  <w:sz w:val="20"/>
                </w:rPr>
                <w:t>IPDF</w:t>
              </w:r>
            </w:ins>
            <w:r w:rsidRPr="006A05E9">
              <w:rPr>
                <w:sz w:val="20"/>
              </w:rPr>
              <w:t xml:space="preserve">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3188BBD" w14:textId="77777777" w:rsidR="00832FA8" w:rsidRDefault="00832FA8" w:rsidP="007A25A2">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FB5C7FA" w14:textId="77777777" w:rsidR="00832FA8" w:rsidRPr="006A05E9" w:rsidRDefault="00832FA8" w:rsidP="007A25A2">
            <w:pPr>
              <w:numPr>
                <w:ilvl w:val="12"/>
                <w:numId w:val="0"/>
              </w:numPr>
              <w:suppressAutoHyphens/>
              <w:spacing w:before="120"/>
              <w:jc w:val="center"/>
              <w:rPr>
                <w:sz w:val="20"/>
              </w:rPr>
            </w:pPr>
            <w:r>
              <w:rPr>
                <w:sz w:val="20"/>
              </w:rPr>
              <w:t>Other/</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r w:rsidR="00832FA8" w14:paraId="2AFDB77B" w14:textId="77777777" w:rsidTr="007A25A2">
        <w:tc>
          <w:tcPr>
            <w:tcW w:w="4428" w:type="dxa"/>
            <w:tcBorders>
              <w:top w:val="single" w:sz="6" w:space="0" w:color="auto"/>
              <w:left w:val="single" w:sz="6" w:space="0" w:color="auto"/>
              <w:bottom w:val="single" w:sz="6" w:space="0" w:color="auto"/>
            </w:tcBorders>
          </w:tcPr>
          <w:p w14:paraId="701DC2B2" w14:textId="77777777" w:rsidR="00832FA8" w:rsidRDefault="00832FA8" w:rsidP="007A25A2">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40C30C0B" w14:textId="77777777" w:rsidR="00832FA8" w:rsidRDefault="00832FA8" w:rsidP="007A25A2">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15B1D2B2" w14:textId="77777777" w:rsidR="00832FA8" w:rsidRDefault="00832FA8" w:rsidP="007A25A2">
            <w:pPr>
              <w:numPr>
                <w:ilvl w:val="12"/>
                <w:numId w:val="0"/>
              </w:numPr>
              <w:suppressAutoHyphens/>
              <w:ind w:right="-18"/>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61ECC231" w14:textId="77777777" w:rsidR="00832FA8" w:rsidRPr="006A05E9" w:rsidRDefault="00832FA8" w:rsidP="007A25A2">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52E2AF3C" w14:textId="77777777" w:rsidR="00832FA8" w:rsidRPr="006A05E9" w:rsidRDefault="00832FA8" w:rsidP="007A25A2">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D697E0A" w14:textId="6C669E53" w:rsidR="00832FA8" w:rsidRPr="006A05E9" w:rsidRDefault="00832FA8" w:rsidP="007A25A2">
            <w:pPr>
              <w:numPr>
                <w:ilvl w:val="12"/>
                <w:numId w:val="0"/>
              </w:numPr>
              <w:suppressAutoHyphens/>
              <w:spacing w:before="120"/>
              <w:jc w:val="center"/>
              <w:rPr>
                <w:sz w:val="20"/>
              </w:rPr>
            </w:pPr>
            <w:del w:id="682" w:author="GONZALES, JACOB L CIV USAF AFMC AFLCMC/LZPTP" w:date="2022-02-08T10:55:00Z">
              <w:r w:rsidRPr="006A05E9">
                <w:rPr>
                  <w:sz w:val="20"/>
                </w:rPr>
                <w:delText>PDF</w:delText>
              </w:r>
            </w:del>
            <w:ins w:id="683" w:author="GONZALES, JACOB L CIV USAF AFMC AFLCMC/LZPTP" w:date="2022-02-08T10:55:00Z">
              <w:r w:rsidRPr="006A05E9">
                <w:rPr>
                  <w:sz w:val="20"/>
                </w:rPr>
                <w:t>IPDF</w:t>
              </w:r>
            </w:ins>
            <w:r w:rsidRPr="006A05E9">
              <w:rPr>
                <w:sz w:val="20"/>
              </w:rPr>
              <w:t xml:space="preserve">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3153F64" w14:textId="77777777" w:rsidR="00832FA8" w:rsidRDefault="00832FA8" w:rsidP="007A25A2">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12DBF89" w14:textId="77777777" w:rsidR="00832FA8" w:rsidRPr="00D25CAD" w:rsidRDefault="00832FA8" w:rsidP="007A25A2">
            <w:pPr>
              <w:numPr>
                <w:ilvl w:val="12"/>
                <w:numId w:val="0"/>
              </w:numPr>
              <w:suppressAutoHyphens/>
              <w:spacing w:before="120"/>
              <w:jc w:val="center"/>
              <w:rPr>
                <w:sz w:val="20"/>
              </w:rPr>
            </w:pPr>
            <w:r>
              <w:rPr>
                <w:sz w:val="20"/>
              </w:rPr>
              <w:t>Other/</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single" w:sz="6" w:space="0" w:color="auto"/>
              <w:left w:val="single" w:sz="6" w:space="0" w:color="auto"/>
              <w:bottom w:val="single" w:sz="6" w:space="0" w:color="auto"/>
              <w:right w:val="single" w:sz="6" w:space="0" w:color="auto"/>
            </w:tcBorders>
          </w:tcPr>
          <w:p w14:paraId="6319CD4C" w14:textId="77777777" w:rsidR="00832FA8" w:rsidRPr="006A05E9" w:rsidRDefault="00832FA8" w:rsidP="007A25A2">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6FE5D757" w14:textId="77777777" w:rsidR="00832FA8" w:rsidRPr="006A05E9" w:rsidRDefault="00832FA8" w:rsidP="007A25A2">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F8312AC" w14:textId="37D4D66E" w:rsidR="00832FA8" w:rsidRPr="006A05E9" w:rsidRDefault="00832FA8" w:rsidP="007A25A2">
            <w:pPr>
              <w:numPr>
                <w:ilvl w:val="12"/>
                <w:numId w:val="0"/>
              </w:numPr>
              <w:suppressAutoHyphens/>
              <w:spacing w:before="120"/>
              <w:jc w:val="center"/>
              <w:rPr>
                <w:sz w:val="20"/>
              </w:rPr>
            </w:pPr>
            <w:del w:id="684" w:author="GONZALES, JACOB L CIV USAF AFMC AFLCMC/LZPTP" w:date="2022-02-08T10:55:00Z">
              <w:r w:rsidRPr="006A05E9">
                <w:rPr>
                  <w:sz w:val="20"/>
                </w:rPr>
                <w:delText>PDF</w:delText>
              </w:r>
            </w:del>
            <w:ins w:id="685" w:author="GONZALES, JACOB L CIV USAF AFMC AFLCMC/LZPTP" w:date="2022-02-08T10:55:00Z">
              <w:r w:rsidRPr="006A05E9">
                <w:rPr>
                  <w:sz w:val="20"/>
                </w:rPr>
                <w:t>IPDF</w:t>
              </w:r>
            </w:ins>
            <w:r w:rsidRPr="006A05E9">
              <w:rPr>
                <w:sz w:val="20"/>
              </w:rPr>
              <w:t xml:space="preserve">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2704A3E" w14:textId="77777777" w:rsidR="00832FA8" w:rsidRDefault="00832FA8" w:rsidP="007A25A2">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8DD0CBB" w14:textId="77777777" w:rsidR="00832FA8" w:rsidRPr="006A05E9" w:rsidRDefault="00832FA8" w:rsidP="007A25A2">
            <w:pPr>
              <w:numPr>
                <w:ilvl w:val="12"/>
                <w:numId w:val="0"/>
              </w:numPr>
              <w:suppressAutoHyphens/>
              <w:spacing w:before="120"/>
              <w:jc w:val="center"/>
              <w:rPr>
                <w:sz w:val="20"/>
              </w:rPr>
            </w:pPr>
            <w:r>
              <w:rPr>
                <w:sz w:val="20"/>
              </w:rPr>
              <w:t>Other/</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single" w:sz="6" w:space="0" w:color="auto"/>
              <w:left w:val="single" w:sz="6" w:space="0" w:color="auto"/>
              <w:bottom w:val="single" w:sz="6" w:space="0" w:color="auto"/>
              <w:right w:val="single" w:sz="6" w:space="0" w:color="auto"/>
            </w:tcBorders>
          </w:tcPr>
          <w:p w14:paraId="033E4478" w14:textId="77777777" w:rsidR="00832FA8" w:rsidRPr="006A05E9" w:rsidRDefault="00832FA8" w:rsidP="007A25A2">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06D55D9B" w14:textId="77777777" w:rsidR="00832FA8" w:rsidRPr="006A05E9" w:rsidRDefault="00832FA8" w:rsidP="007A25A2">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274A4A7" w14:textId="7B331299" w:rsidR="00832FA8" w:rsidRPr="006A05E9" w:rsidRDefault="00832FA8" w:rsidP="007A25A2">
            <w:pPr>
              <w:numPr>
                <w:ilvl w:val="12"/>
                <w:numId w:val="0"/>
              </w:numPr>
              <w:suppressAutoHyphens/>
              <w:spacing w:before="120"/>
              <w:jc w:val="center"/>
              <w:rPr>
                <w:sz w:val="20"/>
              </w:rPr>
            </w:pPr>
            <w:del w:id="686" w:author="GONZALES, JACOB L CIV USAF AFMC AFLCMC/LZPTP" w:date="2022-02-08T10:55:00Z">
              <w:r w:rsidRPr="006A05E9">
                <w:rPr>
                  <w:sz w:val="20"/>
                </w:rPr>
                <w:delText>PDF</w:delText>
              </w:r>
            </w:del>
            <w:ins w:id="687" w:author="GONZALES, JACOB L CIV USAF AFMC AFLCMC/LZPTP" w:date="2022-02-08T10:55:00Z">
              <w:r w:rsidRPr="006A05E9">
                <w:rPr>
                  <w:sz w:val="20"/>
                </w:rPr>
                <w:t>IPDF</w:t>
              </w:r>
            </w:ins>
            <w:r w:rsidRPr="006A05E9">
              <w:rPr>
                <w:sz w:val="20"/>
              </w:rPr>
              <w:t xml:space="preserve">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FDD84FC" w14:textId="77777777" w:rsidR="00832FA8" w:rsidRDefault="00832FA8" w:rsidP="007A25A2">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043786F" w14:textId="77777777" w:rsidR="00832FA8" w:rsidRPr="006A05E9" w:rsidRDefault="00832FA8" w:rsidP="007A25A2">
            <w:pPr>
              <w:numPr>
                <w:ilvl w:val="12"/>
                <w:numId w:val="0"/>
              </w:numPr>
              <w:suppressAutoHyphens/>
              <w:spacing w:before="120"/>
              <w:jc w:val="center"/>
              <w:rPr>
                <w:sz w:val="20"/>
              </w:rPr>
            </w:pPr>
            <w:r>
              <w:rPr>
                <w:sz w:val="20"/>
              </w:rPr>
              <w:t>Other/</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single" w:sz="6" w:space="0" w:color="auto"/>
              <w:left w:val="single" w:sz="6" w:space="0" w:color="auto"/>
              <w:bottom w:val="single" w:sz="6" w:space="0" w:color="auto"/>
              <w:right w:val="single" w:sz="6" w:space="0" w:color="auto"/>
            </w:tcBorders>
          </w:tcPr>
          <w:p w14:paraId="77701FB3" w14:textId="77777777" w:rsidR="00832FA8" w:rsidRPr="006A05E9" w:rsidRDefault="00832FA8" w:rsidP="007A25A2">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237D0D04" w14:textId="77777777" w:rsidR="00832FA8" w:rsidRPr="006A05E9" w:rsidRDefault="00832FA8" w:rsidP="007A25A2">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F691704" w14:textId="715D7336" w:rsidR="00832FA8" w:rsidRPr="006A05E9" w:rsidRDefault="00832FA8" w:rsidP="007A25A2">
            <w:pPr>
              <w:numPr>
                <w:ilvl w:val="12"/>
                <w:numId w:val="0"/>
              </w:numPr>
              <w:suppressAutoHyphens/>
              <w:spacing w:before="120"/>
              <w:jc w:val="center"/>
              <w:rPr>
                <w:sz w:val="20"/>
              </w:rPr>
            </w:pPr>
            <w:del w:id="688" w:author="GONZALES, JACOB L CIV USAF AFMC AFLCMC/LZPTP" w:date="2022-02-08T10:55:00Z">
              <w:r w:rsidRPr="006A05E9">
                <w:rPr>
                  <w:sz w:val="20"/>
                </w:rPr>
                <w:delText>PDF</w:delText>
              </w:r>
            </w:del>
            <w:ins w:id="689" w:author="GONZALES, JACOB L CIV USAF AFMC AFLCMC/LZPTP" w:date="2022-02-08T10:55:00Z">
              <w:r w:rsidRPr="006A05E9">
                <w:rPr>
                  <w:sz w:val="20"/>
                </w:rPr>
                <w:t>IPDF</w:t>
              </w:r>
            </w:ins>
            <w:r w:rsidRPr="006A05E9">
              <w:rPr>
                <w:sz w:val="20"/>
              </w:rPr>
              <w:t xml:space="preserve">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DA4AFA5" w14:textId="77777777" w:rsidR="00832FA8" w:rsidRDefault="00832FA8" w:rsidP="007A25A2">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1F339D0" w14:textId="77777777" w:rsidR="00832FA8" w:rsidRPr="006A05E9" w:rsidRDefault="00832FA8" w:rsidP="007A25A2">
            <w:pPr>
              <w:numPr>
                <w:ilvl w:val="12"/>
                <w:numId w:val="0"/>
              </w:numPr>
              <w:suppressAutoHyphens/>
              <w:spacing w:before="120"/>
              <w:jc w:val="center"/>
              <w:rPr>
                <w:sz w:val="20"/>
              </w:rPr>
            </w:pPr>
            <w:r>
              <w:rPr>
                <w:sz w:val="20"/>
              </w:rPr>
              <w:t>Other/</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r w:rsidR="00832FA8" w14:paraId="3167A65B" w14:textId="77777777" w:rsidTr="007A25A2">
        <w:tc>
          <w:tcPr>
            <w:tcW w:w="4428" w:type="dxa"/>
            <w:tcBorders>
              <w:top w:val="single" w:sz="6" w:space="0" w:color="auto"/>
              <w:left w:val="double" w:sz="6" w:space="0" w:color="auto"/>
              <w:bottom w:val="double" w:sz="6" w:space="0" w:color="auto"/>
            </w:tcBorders>
          </w:tcPr>
          <w:p w14:paraId="6274B822" w14:textId="316F68FD" w:rsidR="00832FA8" w:rsidRDefault="00595F84" w:rsidP="007A25A2">
            <w:pPr>
              <w:numPr>
                <w:ilvl w:val="12"/>
                <w:numId w:val="0"/>
              </w:numPr>
              <w:suppressAutoHyphens/>
              <w:spacing w:before="120"/>
              <w:jc w:val="right"/>
            </w:pPr>
            <w:r>
              <w:rPr>
                <w:b/>
              </w:rPr>
              <w:lastRenderedPageBreak/>
              <w:t>Total</w:t>
            </w:r>
            <w:r w:rsidR="00832FA8">
              <w:rPr>
                <w:b/>
              </w:rPr>
              <w:t xml:space="preserve"> Copies Required:</w:t>
            </w:r>
          </w:p>
        </w:tc>
        <w:bookmarkStart w:id="690" w:name="Text14"/>
        <w:tc>
          <w:tcPr>
            <w:tcW w:w="1440" w:type="dxa"/>
            <w:tcBorders>
              <w:top w:val="single" w:sz="6" w:space="0" w:color="auto"/>
              <w:left w:val="single" w:sz="6" w:space="0" w:color="auto"/>
              <w:bottom w:val="double" w:sz="6" w:space="0" w:color="auto"/>
              <w:right w:val="single" w:sz="6" w:space="0" w:color="auto"/>
            </w:tcBorders>
          </w:tcPr>
          <w:p w14:paraId="32C8D103" w14:textId="77777777" w:rsidR="00832FA8" w:rsidRDefault="00832FA8" w:rsidP="007A25A2">
            <w:pPr>
              <w:numPr>
                <w:ilvl w:val="12"/>
                <w:numId w:val="0"/>
              </w:numPr>
              <w:suppressAutoHyphens/>
              <w:spacing w:before="120"/>
              <w:jc w:val="center"/>
            </w:pPr>
            <w:r>
              <w:fldChar w:fldCharType="begin">
                <w:ffData>
                  <w:name w:val="Text14"/>
                  <w:enabled/>
                  <w:calcOnExit w:val="0"/>
                  <w:statusText w:type="text" w:val="Total Copies required for this event's delivery."/>
                  <w:textInput>
                    <w:type w:val="number"/>
                    <w:maxLength w:val="4"/>
                  </w:textInput>
                </w:ffData>
              </w:fldChar>
            </w:r>
            <w:r>
              <w:instrText xml:space="preserve"> FORMTEXT </w:instrText>
            </w:r>
            <w:r>
              <w:fldChar w:fldCharType="separate"/>
            </w:r>
            <w:r>
              <w:rPr>
                <w:noProof/>
              </w:rPr>
              <w:t> </w:t>
            </w:r>
            <w:r>
              <w:rPr>
                <w:noProof/>
              </w:rPr>
              <w:t> </w:t>
            </w:r>
            <w:r>
              <w:rPr>
                <w:noProof/>
              </w:rPr>
              <w:t> </w:t>
            </w:r>
            <w:r>
              <w:rPr>
                <w:noProof/>
              </w:rPr>
              <w:t> </w:t>
            </w:r>
            <w:r>
              <w:fldChar w:fldCharType="end"/>
            </w:r>
            <w:bookmarkEnd w:id="690"/>
          </w:p>
        </w:tc>
        <w:tc>
          <w:tcPr>
            <w:tcW w:w="1260" w:type="dxa"/>
            <w:tcBorders>
              <w:top w:val="single" w:sz="6" w:space="0" w:color="auto"/>
              <w:left w:val="single" w:sz="6" w:space="0" w:color="auto"/>
              <w:bottom w:val="double" w:sz="6" w:space="0" w:color="auto"/>
              <w:right w:val="single" w:sz="6" w:space="0" w:color="auto"/>
            </w:tcBorders>
          </w:tcPr>
          <w:p w14:paraId="5D071FB4" w14:textId="77777777" w:rsidR="00832FA8" w:rsidRDefault="00832FA8" w:rsidP="007A25A2">
            <w:pPr>
              <w:numPr>
                <w:ilvl w:val="12"/>
                <w:numId w:val="0"/>
              </w:numPr>
              <w:suppressAutoHyphens/>
              <w:spacing w:before="120"/>
              <w:jc w:val="center"/>
            </w:pPr>
            <w:r>
              <w:fldChar w:fldCharType="begin">
                <w:ffData>
                  <w:name w:val="Text14"/>
                  <w:enabled/>
                  <w:calcOnExit w:val="0"/>
                  <w:statusText w:type="text" w:val="Total Copies required for this event's delivery."/>
                  <w:textInput>
                    <w:type w:val="number"/>
                    <w:maxLength w:val="4"/>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tc>
        <w:tc>
          <w:tcPr>
            <w:tcW w:w="1485" w:type="dxa"/>
            <w:tcBorders>
              <w:top w:val="single" w:sz="6" w:space="0" w:color="auto"/>
              <w:left w:val="single" w:sz="6" w:space="0" w:color="auto"/>
              <w:bottom w:val="double" w:sz="6" w:space="0" w:color="auto"/>
              <w:right w:val="single" w:sz="6" w:space="0" w:color="auto"/>
            </w:tcBorders>
          </w:tcPr>
          <w:p w14:paraId="75581E65" w14:textId="77777777" w:rsidR="00832FA8" w:rsidRDefault="00832FA8" w:rsidP="007A25A2">
            <w:pPr>
              <w:numPr>
                <w:ilvl w:val="12"/>
                <w:numId w:val="0"/>
              </w:numPr>
              <w:suppressAutoHyphens/>
              <w:spacing w:before="120"/>
              <w:jc w:val="center"/>
            </w:pPr>
            <w:r>
              <w:fldChar w:fldCharType="begin">
                <w:ffData>
                  <w:name w:val="Text14"/>
                  <w:enabled/>
                  <w:calcOnExit w:val="0"/>
                  <w:statusText w:type="text" w:val="Total Copies required for this event's delivery."/>
                  <w:textInput>
                    <w:type w:val="number"/>
                    <w:maxLength w:val="4"/>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tc>
        <w:tc>
          <w:tcPr>
            <w:tcW w:w="1485" w:type="dxa"/>
            <w:gridSpan w:val="2"/>
            <w:tcBorders>
              <w:top w:val="single" w:sz="6" w:space="0" w:color="auto"/>
              <w:left w:val="single" w:sz="6" w:space="0" w:color="auto"/>
              <w:bottom w:val="double" w:sz="6" w:space="0" w:color="auto"/>
              <w:right w:val="double" w:sz="6" w:space="0" w:color="auto"/>
            </w:tcBorders>
          </w:tcPr>
          <w:p w14:paraId="5092F902" w14:textId="77777777" w:rsidR="00832FA8" w:rsidRDefault="00832FA8" w:rsidP="007A25A2">
            <w:pPr>
              <w:numPr>
                <w:ilvl w:val="12"/>
                <w:numId w:val="0"/>
              </w:numPr>
              <w:suppressAutoHyphens/>
              <w:spacing w:before="120"/>
              <w:jc w:val="center"/>
            </w:pPr>
            <w:r>
              <w:fldChar w:fldCharType="begin">
                <w:ffData>
                  <w:name w:val="Text14"/>
                  <w:enabled/>
                  <w:calcOnExit w:val="0"/>
                  <w:statusText w:type="text" w:val="Total Copies required for this event's delivery."/>
                  <w:textInput>
                    <w:type w:val="number"/>
                    <w:maxLength w:val="4"/>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tc>
      </w:tr>
    </w:tbl>
    <w:p w14:paraId="7E0723AD" w14:textId="56EDB774" w:rsidR="003927EC" w:rsidRDefault="003927EC" w:rsidP="00832FA8">
      <w:pPr>
        <w:numPr>
          <w:ilvl w:val="12"/>
          <w:numId w:val="0"/>
        </w:numPr>
        <w:spacing w:after="80"/>
        <w:jc w:val="center"/>
        <w:rPr>
          <w:ins w:id="691" w:author="GONZALES, JACOB L CIV USAF AFMC AFLCMC/LZPTP" w:date="2022-02-15T11:17:00Z"/>
          <w:b/>
          <w:smallCaps/>
        </w:rPr>
      </w:pPr>
    </w:p>
    <w:p w14:paraId="78A3B5B4" w14:textId="25EB994F" w:rsidR="003927EC" w:rsidRDefault="003927EC">
      <w:pPr>
        <w:numPr>
          <w:ilvl w:val="12"/>
          <w:numId w:val="0"/>
        </w:numPr>
        <w:spacing w:after="80"/>
        <w:rPr>
          <w:ins w:id="692" w:author="GONZALES, JACOB L CIV USAF AFMC AFLCMC/LZPTP" w:date="2022-02-15T11:17:00Z"/>
          <w:b/>
          <w:smallCaps/>
        </w:rPr>
        <w:pPrChange w:id="693" w:author="GONZALES, JACOB L CIV USAF AFMC AFLCMC/LZPTP" w:date="2022-02-15T11:17:00Z">
          <w:pPr>
            <w:numPr>
              <w:ilvl w:val="12"/>
            </w:numPr>
            <w:spacing w:after="80"/>
            <w:jc w:val="center"/>
          </w:pPr>
        </w:pPrChange>
      </w:pPr>
      <w:ins w:id="694" w:author="GONZALES, JACOB L CIV USAF AFMC AFLCMC/LZPTP" w:date="2022-02-15T11:17:00Z">
        <w:r>
          <w:rPr>
            <w:b/>
            <w:smallCaps/>
          </w:rPr>
          <w:t>S1000D ONLY</w:t>
        </w:r>
      </w:ins>
    </w:p>
    <w:p w14:paraId="2919D3BB" w14:textId="3AC3A113" w:rsidR="00832FA8" w:rsidRDefault="00832FA8" w:rsidP="00832FA8">
      <w:pPr>
        <w:numPr>
          <w:ilvl w:val="12"/>
          <w:numId w:val="0"/>
        </w:numPr>
        <w:spacing w:after="80"/>
        <w:jc w:val="center"/>
        <w:rPr>
          <w:del w:id="695" w:author="GONZALES, JACOB L CIV USAF AFMC AFLCMC/LZPTP" w:date="2022-02-08T10:55:00Z"/>
          <w:b/>
          <w:smallCaps/>
          <w:sz w:val="28"/>
        </w:rPr>
      </w:pPr>
      <w:del w:id="696" w:author="GONZALES, JACOB L CIV USAF AFMC AFLCMC/LZPTP" w:date="2022-02-08T10:55:00Z">
        <w:r>
          <w:rPr>
            <w:b/>
            <w:smallCaps/>
          </w:rPr>
          <w:delText>Table 4 – S1000D TM Delivery Requirements</w:delText>
        </w:r>
      </w:del>
    </w:p>
    <w:p w14:paraId="5EDC832D" w14:textId="77777777" w:rsidR="00832FA8" w:rsidRDefault="00832FA8" w:rsidP="00832FA8">
      <w:pPr>
        <w:numPr>
          <w:ilvl w:val="12"/>
          <w:numId w:val="0"/>
        </w:numPr>
        <w:jc w:val="center"/>
        <w:rPr>
          <w:del w:id="697" w:author="GONZALES, JACOB L CIV USAF AFMC AFLCMC/LZPTP" w:date="2022-02-08T10:55:00Z"/>
          <w:b/>
          <w:smallCaps/>
          <w:u w:val="single"/>
        </w:rPr>
      </w:pPr>
      <w:del w:id="698" w:author="GONZALES, JACOB L CIV USAF AFMC AFLCMC/LZPTP" w:date="2022-02-08T10:55:00Z">
        <w:r>
          <w:rPr>
            <w:b/>
            <w:smallCaps/>
          </w:rPr>
          <w:delText xml:space="preserve">For </w:delText>
        </w:r>
        <w:r>
          <w:rPr>
            <w:b/>
            <w:smallCaps/>
            <w:u w:val="single"/>
          </w:rPr>
          <w:delText>_______</w:delText>
        </w:r>
      </w:del>
    </w:p>
    <w:p w14:paraId="4CA131CF" w14:textId="77777777" w:rsidR="00832FA8" w:rsidRDefault="00832FA8" w:rsidP="00832FA8">
      <w:pPr>
        <w:numPr>
          <w:ilvl w:val="12"/>
          <w:numId w:val="0"/>
        </w:numPr>
        <w:spacing w:after="120"/>
        <w:jc w:val="center"/>
        <w:rPr>
          <w:del w:id="699" w:author="GONZALES, JACOB L CIV USAF AFMC AFLCMC/LZPTP" w:date="2022-02-08T10:55:00Z"/>
          <w:b/>
          <w:smallCaps/>
          <w:sz w:val="22"/>
        </w:rPr>
      </w:pPr>
      <w:del w:id="700" w:author="GONZALES, JACOB L CIV USAF AFMC AFLCMC/LZPTP" w:date="2022-02-08T10:55:00Z">
        <w:r>
          <w:rPr>
            <w:i/>
            <w:sz w:val="22"/>
          </w:rPr>
          <w:delText>(</w:delText>
        </w:r>
        <w:r w:rsidRPr="00E66D65">
          <w:rPr>
            <w:i/>
            <w:sz w:val="20"/>
          </w:rPr>
          <w:delText>System/Item</w:delText>
        </w:r>
        <w:r>
          <w:rPr>
            <w:i/>
            <w:sz w:val="22"/>
          </w:rPr>
          <w:delText>)</w:delText>
        </w:r>
      </w:del>
    </w:p>
    <w:p w14:paraId="5F00B195" w14:textId="77777777" w:rsidR="00832FA8" w:rsidRDefault="00832FA8" w:rsidP="00832FA8">
      <w:pPr>
        <w:numPr>
          <w:ilvl w:val="12"/>
          <w:numId w:val="0"/>
        </w:numPr>
        <w:tabs>
          <w:tab w:val="center" w:pos="5940"/>
        </w:tabs>
        <w:rPr>
          <w:del w:id="701" w:author="GONZALES, JACOB L CIV USAF AFMC AFLCMC/LZPTP" w:date="2022-02-08T10:55:00Z"/>
          <w:b/>
          <w:sz w:val="22"/>
        </w:rPr>
      </w:pPr>
      <w:del w:id="702" w:author="GONZALES, JACOB L CIV USAF AFMC AFLCMC/LZPTP" w:date="2022-02-08T10:55:00Z">
        <w:r>
          <w:rPr>
            <w:b/>
            <w:sz w:val="22"/>
          </w:rPr>
          <w:delText>NOTES:</w:delText>
        </w:r>
      </w:del>
    </w:p>
    <w:p w14:paraId="38A983BC" w14:textId="77777777" w:rsidR="00832FA8" w:rsidRPr="00346055" w:rsidRDefault="00832FA8" w:rsidP="00832FA8">
      <w:pPr>
        <w:pStyle w:val="ListParagraph"/>
        <w:numPr>
          <w:ilvl w:val="0"/>
          <w:numId w:val="22"/>
        </w:numPr>
        <w:tabs>
          <w:tab w:val="center" w:pos="1170"/>
        </w:tabs>
        <w:contextualSpacing/>
        <w:rPr>
          <w:del w:id="703" w:author="GONZALES, JACOB L CIV USAF AFMC AFLCMC/LZPTP" w:date="2022-02-08T10:55:00Z"/>
        </w:rPr>
      </w:pPr>
      <w:del w:id="704" w:author="GONZALES, JACOB L CIV USAF AFMC AFLCMC/LZPTP" w:date="2022-02-08T10:55:00Z">
        <w:r w:rsidRPr="00346055">
          <w:delText>For all other media types indicate (Y)es or (N)o</w:delText>
        </w:r>
      </w:del>
    </w:p>
    <w:p w14:paraId="5A2F9EA2" w14:textId="77777777" w:rsidR="00832FA8" w:rsidRDefault="00832FA8" w:rsidP="00832FA8">
      <w:pPr>
        <w:pStyle w:val="ListParagraph"/>
        <w:numPr>
          <w:ilvl w:val="0"/>
          <w:numId w:val="22"/>
        </w:numPr>
        <w:tabs>
          <w:tab w:val="center" w:pos="1170"/>
        </w:tabs>
        <w:contextualSpacing/>
        <w:rPr>
          <w:del w:id="705" w:author="GONZALES, JACOB L CIV USAF AFMC AFLCMC/LZPTP" w:date="2022-02-08T10:55:00Z"/>
        </w:rPr>
      </w:pPr>
      <w:del w:id="706" w:author="GONZALES, JACOB L CIV USAF AFMC AFLCMC/LZPTP" w:date="2022-02-08T10:55:00Z">
        <w:r w:rsidRPr="00346055">
          <w:delText>TCTO requirements are specified in the contract vehicle approving the TCTO.</w:delText>
        </w:r>
      </w:del>
    </w:p>
    <w:p w14:paraId="6FE596CC" w14:textId="77777777" w:rsidR="00832FA8" w:rsidRDefault="00832FA8" w:rsidP="00832FA8">
      <w:pPr>
        <w:pStyle w:val="ListParagraph"/>
        <w:tabs>
          <w:tab w:val="center" w:pos="5940"/>
        </w:tabs>
        <w:rPr>
          <w:del w:id="707" w:author="GONZALES, JACOB L CIV USAF AFMC AFLCMC/LZPTP" w:date="2022-02-08T10:55:00Z"/>
        </w:rPr>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35ADE96A" w14:textId="77777777" w:rsidTr="007A25A2">
        <w:trPr>
          <w:trHeight w:val="345"/>
          <w:del w:id="708" w:author="GONZALES, JACOB L CIV USAF AFMC AFLCMC/LZPTP" w:date="2022-02-08T10:55:00Z"/>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55D70A2B" w14:textId="77777777" w:rsidR="00832FA8" w:rsidRPr="00B34EC4" w:rsidRDefault="00832FA8" w:rsidP="007A25A2">
            <w:pPr>
              <w:jc w:val="center"/>
              <w:rPr>
                <w:del w:id="709" w:author="GONZALES, JACOB L CIV USAF AFMC AFLCMC/LZPTP" w:date="2022-02-08T10:55:00Z"/>
                <w:color w:val="000000"/>
                <w:u w:val="single"/>
              </w:rPr>
            </w:pPr>
            <w:del w:id="710" w:author="GONZALES, JACOB L CIV USAF AFMC AFLCMC/LZPTP" w:date="2022-02-08T10:55:00Z">
              <w:r w:rsidRPr="00B34EC4">
                <w:rPr>
                  <w:color w:val="000000"/>
                  <w:u w:val="single"/>
                </w:rPr>
                <w:delText>DELIVERY SCHEDULE</w:delText>
              </w:r>
            </w:del>
          </w:p>
        </w:tc>
      </w:tr>
      <w:tr w:rsidR="00832FA8" w:rsidRPr="00B34EC4" w14:paraId="2DF8E0A3" w14:textId="77777777" w:rsidTr="007A25A2">
        <w:trPr>
          <w:trHeight w:val="345"/>
          <w:del w:id="711" w:author="GONZALES, JACOB L CIV USAF AFMC AFLCMC/LZPTP" w:date="2022-02-08T10:55:00Z"/>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6BE06085" w14:textId="604F9169" w:rsidR="00832FA8" w:rsidRPr="00B34EC4" w:rsidRDefault="00832FA8" w:rsidP="007A25A2">
            <w:pPr>
              <w:jc w:val="right"/>
              <w:rPr>
                <w:del w:id="712" w:author="GONZALES, JACOB L CIV USAF AFMC AFLCMC/LZPTP" w:date="2022-02-08T10:55:00Z"/>
                <w:color w:val="000000"/>
              </w:rPr>
            </w:pPr>
            <w:del w:id="713" w:author="GONZALES, JACOB L CIV USAF AFMC AFLCMC/LZPTP" w:date="2022-02-08T10:55:00Z">
              <w:r w:rsidRPr="00B34EC4">
                <w:rPr>
                  <w:color w:val="000000"/>
                </w:rPr>
                <w:delText>Enter physical mailing address, electronic delivery location or web access point</w:delText>
              </w:r>
            </w:del>
            <w:ins w:id="714" w:author="GONZALES, JACOB L CIV USAF AFMC AFLCMC/LZPTP" w:date="2022-02-15T11:25:00Z">
              <w:r w:rsidR="00804E43">
                <w:rPr>
                  <w:color w:val="000000"/>
                </w:rPr>
                <w:t xml:space="preserve"> </w:t>
              </w:r>
              <w:commentRangeStart w:id="715"/>
              <w:r w:rsidR="00804E43">
                <w:t>(MAYBE BASE/OFFICE SYMBOL)</w:t>
              </w:r>
            </w:ins>
            <w:del w:id="716" w:author="GONZALES, JACOB L CIV USAF AFMC AFLCMC/LZPTP" w:date="2022-02-08T10:55:00Z">
              <w:r w:rsidRPr="00B34EC4">
                <w:rPr>
                  <w:color w:val="000000"/>
                </w:rPr>
                <w:delText xml:space="preserve"> </w:delText>
              </w:r>
            </w:del>
            <w:commentRangeEnd w:id="715"/>
            <w:r w:rsidR="00804E43">
              <w:rPr>
                <w:rStyle w:val="CommentReference"/>
              </w:rPr>
              <w:commentReference w:id="715"/>
            </w:r>
            <w:del w:id="717" w:author="GONZALES, JACOB L CIV USAF AFMC AFLCMC/LZPTP" w:date="2022-02-08T10:55:00Z">
              <w:r w:rsidRPr="00B34EC4">
                <w:rPr>
                  <w:rFonts w:ascii="Wingdings" w:hAnsi="Wingdings"/>
                  <w:color w:val="000000"/>
                </w:rPr>
                <w:delText></w:delText>
              </w:r>
            </w:del>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19E3C66E" w14:textId="77777777" w:rsidR="00832FA8" w:rsidRDefault="00832FA8" w:rsidP="007A25A2">
            <w:pPr>
              <w:numPr>
                <w:ilvl w:val="12"/>
                <w:numId w:val="0"/>
              </w:numPr>
              <w:suppressAutoHyphens/>
              <w:ind w:right="-144"/>
              <w:rPr>
                <w:del w:id="718" w:author="GONZALES, JACOB L CIV USAF AFMC AFLCMC/LZPTP" w:date="2022-02-08T10:55:00Z"/>
              </w:rPr>
            </w:pPr>
            <w:del w:id="719" w:author="GONZALES, JACOB L CIV USAF AFMC AFLCMC/LZPTP" w:date="2022-02-08T10:55:00Z">
              <w:r>
                <w:fldChar w:fldCharType="begin">
                  <w:ffData>
                    <w:name w:val="Text9"/>
                    <w:enabled/>
                    <w:calcOnExit w:val="0"/>
                    <w:statusText w:type="text" w:val="Organization / Office Symbol"/>
                    <w:textInput/>
                  </w:ffData>
                </w:fldChar>
              </w:r>
              <w:r>
                <w:delInstrText xml:space="preserve"> FORMTEXT </w:delInstrText>
              </w:r>
              <w:r>
                <w:fldChar w:fldCharType="separate"/>
              </w:r>
              <w:r>
                <w:rPr>
                  <w:noProof/>
                </w:rPr>
                <w:delText> </w:delText>
              </w:r>
              <w:r>
                <w:rPr>
                  <w:noProof/>
                </w:rPr>
                <w:delText> </w:delText>
              </w:r>
              <w:r>
                <w:rPr>
                  <w:noProof/>
                </w:rPr>
                <w:delText> </w:delText>
              </w:r>
              <w:r>
                <w:rPr>
                  <w:noProof/>
                </w:rPr>
                <w:delText> </w:delText>
              </w:r>
              <w:r>
                <w:rPr>
                  <w:noProof/>
                </w:rPr>
                <w:delText> </w:delText>
              </w:r>
              <w:r>
                <w:fldChar w:fldCharType="end"/>
              </w:r>
            </w:del>
          </w:p>
          <w:p w14:paraId="52402408" w14:textId="77777777" w:rsidR="00832FA8" w:rsidRDefault="00832FA8" w:rsidP="007A25A2">
            <w:pPr>
              <w:numPr>
                <w:ilvl w:val="12"/>
                <w:numId w:val="0"/>
              </w:numPr>
              <w:suppressAutoHyphens/>
              <w:ind w:right="-144"/>
              <w:rPr>
                <w:del w:id="720" w:author="GONZALES, JACOB L CIV USAF AFMC AFLCMC/LZPTP" w:date="2022-02-08T10:55:00Z"/>
              </w:rPr>
            </w:pPr>
            <w:del w:id="721" w:author="GONZALES, JACOB L CIV USAF AFMC AFLCMC/LZPTP" w:date="2022-02-08T10:55:00Z">
              <w:r>
                <w:fldChar w:fldCharType="begin">
                  <w:ffData>
                    <w:name w:val="Text11"/>
                    <w:enabled/>
                    <w:calcOnExit w:val="0"/>
                    <w:statusText w:type="text" w:val="Street or P.O.Box, Suite #"/>
                    <w:textInput/>
                  </w:ffData>
                </w:fldChar>
              </w:r>
              <w:r>
                <w:delInstrText xml:space="preserve"> FORMTEXT </w:delInstrText>
              </w:r>
              <w:r>
                <w:fldChar w:fldCharType="separate"/>
              </w:r>
              <w:r>
                <w:rPr>
                  <w:noProof/>
                </w:rPr>
                <w:delText> </w:delText>
              </w:r>
              <w:r>
                <w:rPr>
                  <w:noProof/>
                </w:rPr>
                <w:delText> </w:delText>
              </w:r>
              <w:r>
                <w:rPr>
                  <w:noProof/>
                </w:rPr>
                <w:delText> </w:delText>
              </w:r>
              <w:r>
                <w:rPr>
                  <w:noProof/>
                </w:rPr>
                <w:delText> </w:delText>
              </w:r>
              <w:r>
                <w:rPr>
                  <w:noProof/>
                </w:rPr>
                <w:delText> </w:delText>
              </w:r>
              <w:r>
                <w:fldChar w:fldCharType="end"/>
              </w:r>
            </w:del>
          </w:p>
          <w:p w14:paraId="01B317FC" w14:textId="77777777" w:rsidR="00832FA8" w:rsidRDefault="00832FA8" w:rsidP="007A25A2">
            <w:pPr>
              <w:numPr>
                <w:ilvl w:val="12"/>
                <w:numId w:val="0"/>
              </w:numPr>
              <w:suppressAutoHyphens/>
              <w:ind w:right="-144"/>
              <w:rPr>
                <w:del w:id="722" w:author="GONZALES, JACOB L CIV USAF AFMC AFLCMC/LZPTP" w:date="2022-02-08T10:55:00Z"/>
              </w:rPr>
            </w:pPr>
            <w:del w:id="723" w:author="GONZALES, JACOB L CIV USAF AFMC AFLCMC/LZPTP" w:date="2022-02-08T10:55:00Z">
              <w:r>
                <w:fldChar w:fldCharType="begin">
                  <w:ffData>
                    <w:name w:val="Text10"/>
                    <w:enabled/>
                    <w:calcOnExit w:val="0"/>
                    <w:statusText w:type="text" w:val="Base or City, State, 9-digit ZIP"/>
                    <w:textInput/>
                  </w:ffData>
                </w:fldChar>
              </w:r>
              <w:r>
                <w:delInstrText xml:space="preserve"> FORMTEXT </w:delInstrText>
              </w:r>
              <w:r>
                <w:fldChar w:fldCharType="separate"/>
              </w:r>
              <w:r>
                <w:rPr>
                  <w:noProof/>
                </w:rPr>
                <w:delText> </w:delText>
              </w:r>
              <w:r>
                <w:rPr>
                  <w:noProof/>
                </w:rPr>
                <w:delText> </w:delText>
              </w:r>
              <w:r>
                <w:rPr>
                  <w:noProof/>
                </w:rPr>
                <w:delText> </w:delText>
              </w:r>
              <w:r>
                <w:rPr>
                  <w:noProof/>
                </w:rPr>
                <w:delText> </w:delText>
              </w:r>
              <w:r>
                <w:rPr>
                  <w:noProof/>
                </w:rPr>
                <w:delText> </w:delText>
              </w:r>
              <w:r>
                <w:fldChar w:fldCharType="end"/>
              </w:r>
              <w:r>
                <w:fldChar w:fldCharType="begin">
                  <w:ffData>
                    <w:name w:val="Text9"/>
                    <w:enabled/>
                    <w:calcOnExit w:val="0"/>
                    <w:statusText w:type="text" w:val="Organization / Office Symbol"/>
                    <w:textInput/>
                  </w:ffData>
                </w:fldChar>
              </w:r>
              <w:r>
                <w:delInstrText xml:space="preserve"> FORMTEXT </w:delInstrText>
              </w:r>
              <w:r>
                <w:fldChar w:fldCharType="separate"/>
              </w:r>
              <w:r>
                <w:rPr>
                  <w:noProof/>
                </w:rPr>
                <w:delText> </w:delText>
              </w:r>
              <w:r>
                <w:rPr>
                  <w:noProof/>
                </w:rPr>
                <w:delText> </w:delText>
              </w:r>
              <w:r>
                <w:rPr>
                  <w:noProof/>
                </w:rPr>
                <w:delText> </w:delText>
              </w:r>
              <w:r>
                <w:rPr>
                  <w:noProof/>
                </w:rPr>
                <w:delText> </w:delText>
              </w:r>
              <w:r>
                <w:rPr>
                  <w:noProof/>
                </w:rPr>
                <w:delText> </w:delText>
              </w:r>
              <w:r>
                <w:fldChar w:fldCharType="end"/>
              </w:r>
            </w:del>
          </w:p>
          <w:p w14:paraId="4EABC030" w14:textId="77777777" w:rsidR="00832FA8" w:rsidRPr="00B34EC4" w:rsidRDefault="00832FA8" w:rsidP="007A25A2">
            <w:pPr>
              <w:numPr>
                <w:ilvl w:val="12"/>
                <w:numId w:val="0"/>
              </w:numPr>
              <w:suppressAutoHyphens/>
              <w:ind w:right="-144"/>
              <w:rPr>
                <w:del w:id="724" w:author="GONZALES, JACOB L CIV USAF AFMC AFLCMC/LZPTP" w:date="2022-02-08T10:55:00Z"/>
                <w:color w:val="000000"/>
              </w:rPr>
            </w:pPr>
            <w:del w:id="725" w:author="GONZALES, JACOB L CIV USAF AFMC AFLCMC/LZPTP" w:date="2022-02-08T10:55:00Z">
              <w:r>
                <w:fldChar w:fldCharType="begin">
                  <w:ffData>
                    <w:name w:val="Text11"/>
                    <w:enabled/>
                    <w:calcOnExit w:val="0"/>
                    <w:statusText w:type="text" w:val="Street or P.O.Box, Suite #"/>
                    <w:textInput/>
                  </w:ffData>
                </w:fldChar>
              </w:r>
              <w:r>
                <w:delInstrText xml:space="preserve"> FORMTEXT </w:delInstrText>
              </w:r>
              <w:r>
                <w:fldChar w:fldCharType="separate"/>
              </w:r>
              <w:r>
                <w:rPr>
                  <w:noProof/>
                </w:rPr>
                <w:delText> </w:delText>
              </w:r>
              <w:r>
                <w:rPr>
                  <w:noProof/>
                </w:rPr>
                <w:delText> </w:delText>
              </w:r>
              <w:r>
                <w:rPr>
                  <w:noProof/>
                </w:rPr>
                <w:delText> </w:delText>
              </w:r>
              <w:r>
                <w:rPr>
                  <w:noProof/>
                </w:rPr>
                <w:delText> </w:delText>
              </w:r>
              <w:r>
                <w:rPr>
                  <w:noProof/>
                </w:rPr>
                <w:delText> </w:delText>
              </w:r>
              <w:r>
                <w:fldChar w:fldCharType="end"/>
              </w:r>
              <w:r>
                <w:fldChar w:fldCharType="begin">
                  <w:ffData>
                    <w:name w:val="Text10"/>
                    <w:enabled/>
                    <w:calcOnExit w:val="0"/>
                    <w:statusText w:type="text" w:val="Base or City, State, 9-digit ZIP"/>
                    <w:textInput/>
                  </w:ffData>
                </w:fldChar>
              </w:r>
              <w:r>
                <w:delInstrText xml:space="preserve"> FORMTEXT </w:delInstrText>
              </w:r>
              <w:r>
                <w:fldChar w:fldCharType="separate"/>
              </w:r>
              <w:r>
                <w:rPr>
                  <w:noProof/>
                </w:rPr>
                <w:delText> </w:delText>
              </w:r>
              <w:r>
                <w:rPr>
                  <w:noProof/>
                </w:rPr>
                <w:delText> </w:delText>
              </w:r>
              <w:r>
                <w:rPr>
                  <w:noProof/>
                </w:rPr>
                <w:delText> </w:delText>
              </w:r>
              <w:r>
                <w:rPr>
                  <w:noProof/>
                </w:rPr>
                <w:delText> </w:delText>
              </w:r>
              <w:r>
                <w:rPr>
                  <w:noProof/>
                </w:rPr>
                <w:delText> </w:delText>
              </w:r>
              <w:r>
                <w:fldChar w:fldCharType="end"/>
              </w:r>
              <w:r w:rsidRPr="00B34EC4">
                <w:rPr>
                  <w:noProof/>
                  <w:color w:val="000000"/>
                </w:rPr>
                <w:delText>     </w:delText>
              </w:r>
            </w:del>
          </w:p>
        </w:tc>
      </w:tr>
      <w:tr w:rsidR="00832FA8" w:rsidRPr="00B34EC4" w14:paraId="64C3F235" w14:textId="77777777" w:rsidTr="007A25A2">
        <w:trPr>
          <w:trHeight w:val="458"/>
          <w:del w:id="726" w:author="GONZALES, JACOB L CIV USAF AFMC AFLCMC/LZPTP" w:date="2022-02-08T10:55:00Z"/>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3FCE869C" w14:textId="77777777" w:rsidR="00832FA8" w:rsidRPr="00B34EC4" w:rsidRDefault="00832FA8" w:rsidP="007A25A2">
            <w:pPr>
              <w:rPr>
                <w:del w:id="727" w:author="GONZALES, JACOB L CIV USAF AFMC AFLCMC/LZPTP" w:date="2022-02-08T10:55:00Z"/>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10EEDC1" w14:textId="77777777" w:rsidR="00832FA8" w:rsidRPr="00B34EC4" w:rsidRDefault="00832FA8" w:rsidP="007A25A2">
            <w:pPr>
              <w:rPr>
                <w:del w:id="728" w:author="GONZALES, JACOB L CIV USAF AFMC AFLCMC/LZPTP" w:date="2022-02-08T10:55:00Z"/>
                <w:color w:val="000000"/>
              </w:rPr>
            </w:pPr>
          </w:p>
        </w:tc>
      </w:tr>
      <w:tr w:rsidR="00832FA8" w:rsidRPr="00B34EC4" w14:paraId="56E7BA7A" w14:textId="77777777" w:rsidTr="007A25A2">
        <w:trPr>
          <w:trHeight w:val="458"/>
          <w:del w:id="729" w:author="GONZALES, JACOB L CIV USAF AFMC AFLCMC/LZPTP" w:date="2022-02-08T10:55:00Z"/>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4C2FC713" w14:textId="77777777" w:rsidR="00832FA8" w:rsidRPr="00B34EC4" w:rsidRDefault="00832FA8" w:rsidP="007A25A2">
            <w:pPr>
              <w:rPr>
                <w:del w:id="730" w:author="GONZALES, JACOB L CIV USAF AFMC AFLCMC/LZPTP" w:date="2022-02-08T10:55:00Z"/>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5FF50C5A" w14:textId="77777777" w:rsidR="00832FA8" w:rsidRPr="00B34EC4" w:rsidRDefault="00832FA8" w:rsidP="007A25A2">
            <w:pPr>
              <w:rPr>
                <w:del w:id="731" w:author="GONZALES, JACOB L CIV USAF AFMC AFLCMC/LZPTP" w:date="2022-02-08T10:55:00Z"/>
                <w:color w:val="000000"/>
              </w:rPr>
            </w:pPr>
          </w:p>
        </w:tc>
      </w:tr>
      <w:tr w:rsidR="00832FA8" w:rsidRPr="00B34EC4" w14:paraId="4510853F" w14:textId="77777777" w:rsidTr="007A25A2">
        <w:trPr>
          <w:trHeight w:val="1230"/>
          <w:del w:id="732" w:author="GONZALES, JACOB L CIV USAF AFMC AFLCMC/LZPTP" w:date="2022-02-08T10:55:00Z"/>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12E9B5BC" w14:textId="77777777" w:rsidR="00832FA8" w:rsidRPr="00B34EC4" w:rsidRDefault="00832FA8" w:rsidP="007A25A2">
            <w:pPr>
              <w:jc w:val="center"/>
              <w:rPr>
                <w:del w:id="733" w:author="GONZALES, JACOB L CIV USAF AFMC AFLCMC/LZPTP" w:date="2022-02-08T10:55:00Z"/>
                <w:color w:val="000000"/>
              </w:rPr>
            </w:pPr>
            <w:del w:id="734" w:author="GONZALES, JACOB L CIV USAF AFMC AFLCMC/LZPTP" w:date="2022-02-08T10:55:00Z">
              <w:r w:rsidRPr="00B34EC4">
                <w:rPr>
                  <w:color w:val="000000"/>
                </w:rPr>
                <w:delText xml:space="preserve">Event </w:delText>
              </w:r>
              <w:r w:rsidRPr="00B34EC4">
                <w:rPr>
                  <w:rFonts w:ascii="Wingdings" w:hAnsi="Wingdings"/>
                  <w:color w:val="000000"/>
                </w:rPr>
                <w:delText></w:delText>
              </w:r>
              <w:r w:rsidRPr="00B34EC4">
                <w:rPr>
                  <w:color w:val="000000"/>
                  <w:sz w:val="22"/>
                  <w:szCs w:val="22"/>
                </w:rPr>
                <w:delText xml:space="preserve">Number of days data required </w:delText>
              </w:r>
              <w:r w:rsidRPr="00B34EC4">
                <w:rPr>
                  <w:b/>
                  <w:bCs/>
                  <w:color w:val="FF0000"/>
                  <w:u w:val="single"/>
                </w:rPr>
                <w:delText xml:space="preserve">prior </w:delText>
              </w:r>
              <w:r w:rsidRPr="00B34EC4">
                <w:rPr>
                  <w:color w:val="000000"/>
                  <w:sz w:val="22"/>
                  <w:szCs w:val="22"/>
                </w:rPr>
                <w:delText xml:space="preserve">to event </w:delText>
              </w:r>
              <w:r w:rsidRPr="00B34EC4">
                <w:rPr>
                  <w:rFonts w:ascii="Wingdings" w:hAnsi="Wingdings"/>
                  <w:color w:val="000000"/>
                </w:rPr>
                <w:delText></w:delText>
              </w:r>
            </w:del>
          </w:p>
        </w:tc>
        <w:tc>
          <w:tcPr>
            <w:tcW w:w="1328" w:type="dxa"/>
            <w:tcBorders>
              <w:top w:val="nil"/>
              <w:left w:val="nil"/>
              <w:bottom w:val="double" w:sz="6" w:space="0" w:color="auto"/>
              <w:right w:val="double" w:sz="6" w:space="0" w:color="auto"/>
            </w:tcBorders>
            <w:shd w:val="clear" w:color="auto" w:fill="auto"/>
            <w:vAlign w:val="center"/>
            <w:hideMark/>
          </w:tcPr>
          <w:p w14:paraId="2AEDB7DA" w14:textId="77777777" w:rsidR="00832FA8" w:rsidRPr="00B34EC4" w:rsidRDefault="00832FA8" w:rsidP="007A25A2">
            <w:pPr>
              <w:jc w:val="center"/>
              <w:rPr>
                <w:del w:id="735" w:author="GONZALES, JACOB L CIV USAF AFMC AFLCMC/LZPTP" w:date="2022-02-08T10:55:00Z"/>
                <w:color w:val="000000"/>
                <w:sz w:val="22"/>
                <w:szCs w:val="22"/>
              </w:rPr>
            </w:pPr>
            <w:del w:id="736" w:author="GONZALES, JACOB L CIV USAF AFMC AFLCMC/LZPTP" w:date="2022-02-08T10:55:00Z">
              <w:r w:rsidRPr="00B34EC4">
                <w:rPr>
                  <w:color w:val="000000"/>
                  <w:sz w:val="22"/>
                </w:rPr>
                <w:delText>PDR (Preliminary Design Review)</w:delText>
              </w:r>
            </w:del>
          </w:p>
        </w:tc>
        <w:tc>
          <w:tcPr>
            <w:tcW w:w="1211" w:type="dxa"/>
            <w:tcBorders>
              <w:top w:val="nil"/>
              <w:left w:val="nil"/>
              <w:bottom w:val="double" w:sz="6" w:space="0" w:color="auto"/>
              <w:right w:val="double" w:sz="6" w:space="0" w:color="auto"/>
            </w:tcBorders>
            <w:shd w:val="clear" w:color="auto" w:fill="auto"/>
            <w:vAlign w:val="center"/>
            <w:hideMark/>
          </w:tcPr>
          <w:p w14:paraId="7CB2F5C4" w14:textId="77777777" w:rsidR="00832FA8" w:rsidRPr="00B34EC4" w:rsidRDefault="00832FA8" w:rsidP="007A25A2">
            <w:pPr>
              <w:jc w:val="center"/>
              <w:rPr>
                <w:del w:id="737" w:author="GONZALES, JACOB L CIV USAF AFMC AFLCMC/LZPTP" w:date="2022-02-08T10:55:00Z"/>
                <w:color w:val="000000"/>
                <w:sz w:val="22"/>
                <w:szCs w:val="22"/>
              </w:rPr>
            </w:pPr>
            <w:del w:id="738" w:author="GONZALES, JACOB L CIV USAF AFMC AFLCMC/LZPTP" w:date="2022-02-08T10:55:00Z">
              <w:r w:rsidRPr="00B34EC4">
                <w:rPr>
                  <w:color w:val="000000"/>
                  <w:sz w:val="22"/>
                  <w:szCs w:val="22"/>
                </w:rPr>
                <w:delText>CDR (Critical Design Review)</w:delText>
              </w:r>
            </w:del>
          </w:p>
        </w:tc>
        <w:tc>
          <w:tcPr>
            <w:tcW w:w="1260" w:type="dxa"/>
            <w:tcBorders>
              <w:top w:val="nil"/>
              <w:left w:val="nil"/>
              <w:bottom w:val="double" w:sz="6" w:space="0" w:color="auto"/>
              <w:right w:val="double" w:sz="6" w:space="0" w:color="auto"/>
            </w:tcBorders>
            <w:shd w:val="clear" w:color="auto" w:fill="auto"/>
            <w:vAlign w:val="center"/>
            <w:hideMark/>
          </w:tcPr>
          <w:p w14:paraId="788B5CA8" w14:textId="77777777" w:rsidR="00832FA8" w:rsidRPr="00B34EC4" w:rsidRDefault="00832FA8" w:rsidP="007A25A2">
            <w:pPr>
              <w:jc w:val="center"/>
              <w:rPr>
                <w:del w:id="739" w:author="GONZALES, JACOB L CIV USAF AFMC AFLCMC/LZPTP" w:date="2022-02-08T10:55:00Z"/>
                <w:color w:val="000000"/>
                <w:sz w:val="22"/>
                <w:szCs w:val="22"/>
              </w:rPr>
            </w:pPr>
            <w:del w:id="740" w:author="GONZALES, JACOB L CIV USAF AFMC AFLCMC/LZPTP" w:date="2022-02-08T10:55:00Z">
              <w:r w:rsidRPr="00B34EC4">
                <w:rPr>
                  <w:color w:val="000000"/>
                  <w:sz w:val="22"/>
                  <w:szCs w:val="22"/>
                </w:rPr>
                <w:delText>In Process Review(s)</w:delText>
              </w:r>
            </w:del>
          </w:p>
        </w:tc>
        <w:tc>
          <w:tcPr>
            <w:tcW w:w="1284" w:type="dxa"/>
            <w:tcBorders>
              <w:top w:val="nil"/>
              <w:left w:val="nil"/>
              <w:bottom w:val="double" w:sz="6" w:space="0" w:color="auto"/>
              <w:right w:val="double" w:sz="6" w:space="0" w:color="auto"/>
            </w:tcBorders>
            <w:shd w:val="clear" w:color="auto" w:fill="auto"/>
            <w:vAlign w:val="center"/>
            <w:hideMark/>
          </w:tcPr>
          <w:p w14:paraId="156E8DFF" w14:textId="77777777" w:rsidR="00832FA8" w:rsidRPr="00B34EC4" w:rsidRDefault="00832FA8" w:rsidP="007A25A2">
            <w:pPr>
              <w:jc w:val="center"/>
              <w:rPr>
                <w:del w:id="741" w:author="GONZALES, JACOB L CIV USAF AFMC AFLCMC/LZPTP" w:date="2022-02-08T10:55:00Z"/>
                <w:color w:val="000000"/>
                <w:sz w:val="22"/>
                <w:szCs w:val="22"/>
              </w:rPr>
            </w:pPr>
            <w:del w:id="742" w:author="GONZALES, JACOB L CIV USAF AFMC AFLCMC/LZPTP" w:date="2022-02-08T10:55:00Z">
              <w:r w:rsidRPr="00B34EC4">
                <w:rPr>
                  <w:color w:val="000000"/>
                  <w:sz w:val="22"/>
                </w:rPr>
                <w:delText xml:space="preserve">Verification </w:delText>
              </w:r>
            </w:del>
          </w:p>
        </w:tc>
        <w:tc>
          <w:tcPr>
            <w:tcW w:w="1500" w:type="dxa"/>
            <w:tcBorders>
              <w:top w:val="nil"/>
              <w:left w:val="nil"/>
              <w:bottom w:val="double" w:sz="6" w:space="0" w:color="auto"/>
              <w:right w:val="double" w:sz="6" w:space="0" w:color="auto"/>
            </w:tcBorders>
            <w:shd w:val="clear" w:color="auto" w:fill="auto"/>
            <w:vAlign w:val="center"/>
            <w:hideMark/>
          </w:tcPr>
          <w:p w14:paraId="4D4A37F1" w14:textId="77777777" w:rsidR="00832FA8" w:rsidRPr="00B34EC4" w:rsidRDefault="00832FA8" w:rsidP="007A25A2">
            <w:pPr>
              <w:jc w:val="center"/>
              <w:rPr>
                <w:del w:id="743" w:author="GONZALES, JACOB L CIV USAF AFMC AFLCMC/LZPTP" w:date="2022-02-08T10:55:00Z"/>
                <w:color w:val="000000"/>
                <w:sz w:val="22"/>
                <w:szCs w:val="22"/>
              </w:rPr>
            </w:pPr>
            <w:del w:id="744" w:author="GONZALES, JACOB L CIV USAF AFMC AFLCMC/LZPTP" w:date="2022-02-08T10:55:00Z">
              <w:r w:rsidRPr="00B34EC4">
                <w:rPr>
                  <w:color w:val="000000"/>
                  <w:sz w:val="22"/>
                </w:rPr>
                <w:delText>Prepublication Review</w:delText>
              </w:r>
            </w:del>
          </w:p>
        </w:tc>
        <w:tc>
          <w:tcPr>
            <w:tcW w:w="996" w:type="dxa"/>
            <w:tcBorders>
              <w:top w:val="nil"/>
              <w:left w:val="nil"/>
              <w:bottom w:val="double" w:sz="6" w:space="0" w:color="auto"/>
              <w:right w:val="double" w:sz="6" w:space="0" w:color="auto"/>
            </w:tcBorders>
            <w:shd w:val="clear" w:color="auto" w:fill="auto"/>
            <w:vAlign w:val="center"/>
            <w:hideMark/>
          </w:tcPr>
          <w:p w14:paraId="3350FD41" w14:textId="77777777" w:rsidR="00832FA8" w:rsidRPr="00B34EC4" w:rsidRDefault="00832FA8" w:rsidP="007A25A2">
            <w:pPr>
              <w:jc w:val="center"/>
              <w:rPr>
                <w:del w:id="745" w:author="GONZALES, JACOB L CIV USAF AFMC AFLCMC/LZPTP" w:date="2022-02-08T10:55:00Z"/>
                <w:color w:val="000000"/>
                <w:sz w:val="22"/>
                <w:szCs w:val="22"/>
              </w:rPr>
            </w:pPr>
            <w:del w:id="746" w:author="GONZALES, JACOB L CIV USAF AFMC AFLCMC/LZPTP" w:date="2022-02-08T10:55:00Z">
              <w:r w:rsidRPr="00B34EC4">
                <w:rPr>
                  <w:color w:val="000000"/>
                  <w:sz w:val="22"/>
                </w:rPr>
                <w:delText>Final Delivery</w:delText>
              </w:r>
            </w:del>
          </w:p>
        </w:tc>
      </w:tr>
      <w:tr w:rsidR="00832FA8" w:rsidRPr="00B34EC4" w14:paraId="71E7B438" w14:textId="77777777" w:rsidTr="007A25A2">
        <w:trPr>
          <w:trHeight w:val="300"/>
          <w:del w:id="747" w:author="GONZALES, JACOB L CIV USAF AFMC AFLCMC/LZPTP" w:date="2022-02-08T10:55:00Z"/>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25D4AB8A" w14:textId="77777777" w:rsidR="00832FA8" w:rsidRPr="00B34EC4" w:rsidRDefault="00832FA8" w:rsidP="007A25A2">
            <w:pPr>
              <w:rPr>
                <w:del w:id="748" w:author="GONZALES, JACOB L CIV USAF AFMC AFLCMC/LZPTP" w:date="2022-02-08T10:55:00Z"/>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6AC584F4" w14:textId="77777777" w:rsidR="00832FA8" w:rsidRPr="00B34EC4" w:rsidRDefault="00832FA8" w:rsidP="007A25A2">
            <w:pPr>
              <w:jc w:val="center"/>
              <w:rPr>
                <w:del w:id="749" w:author="GONZALES, JACOB L CIV USAF AFMC AFLCMC/LZPTP" w:date="2022-02-08T10:55:00Z"/>
                <w:color w:val="000000"/>
                <w:sz w:val="22"/>
                <w:szCs w:val="22"/>
              </w:rPr>
            </w:pPr>
            <w:del w:id="750" w:author="GONZALES, JACOB L CIV USAF AFMC AFLCMC/LZPTP" w:date="2022-02-08T10:55:00Z">
              <w:r w:rsidRPr="00B34EC4">
                <w:rPr>
                  <w:color w:val="000000"/>
                  <w:sz w:val="22"/>
                  <w:szCs w:val="22"/>
                </w:rPr>
                <w:delText>(  </w:delText>
              </w:r>
              <w:r>
                <w:rPr>
                  <w:sz w:val="22"/>
                </w:rPr>
                <w:fldChar w:fldCharType="begin">
                  <w:ffData>
                    <w:name w:val=""/>
                    <w:enabled/>
                    <w:calcOnExit w:val="0"/>
                    <w:statusText w:type="text" w:val="Enter the number of days prior to the event that deliveries must be made."/>
                    <w:textInput>
                      <w:type w:val="number"/>
                      <w:maxLength w:val="3"/>
                    </w:textInput>
                  </w:ffData>
                </w:fldChar>
              </w:r>
              <w:r>
                <w:rPr>
                  <w:sz w:val="22"/>
                </w:rPr>
                <w:delInstrText xml:space="preserve"> FORMTEXT </w:delInstrText>
              </w:r>
              <w:r>
                <w:rPr>
                  <w:sz w:val="22"/>
                </w:rPr>
              </w:r>
              <w:r>
                <w:rPr>
                  <w:sz w:val="22"/>
                </w:rPr>
                <w:fldChar w:fldCharType="separate"/>
              </w:r>
              <w:r>
                <w:rPr>
                  <w:noProof/>
                  <w:sz w:val="22"/>
                </w:rPr>
                <w:delText> </w:delText>
              </w:r>
              <w:r>
                <w:rPr>
                  <w:noProof/>
                  <w:sz w:val="22"/>
                </w:rPr>
                <w:delText> </w:delText>
              </w:r>
              <w:r>
                <w:rPr>
                  <w:noProof/>
                  <w:sz w:val="22"/>
                </w:rPr>
                <w:delText> </w:delText>
              </w:r>
              <w:r>
                <w:rPr>
                  <w:sz w:val="22"/>
                </w:rPr>
                <w:fldChar w:fldCharType="end"/>
              </w:r>
              <w:r>
                <w:rPr>
                  <w:sz w:val="22"/>
                </w:rPr>
                <w:delText xml:space="preserve"> </w:delText>
              </w:r>
              <w:r w:rsidRPr="00B34EC4">
                <w:rPr>
                  <w:color w:val="000000"/>
                  <w:sz w:val="22"/>
                  <w:szCs w:val="22"/>
                </w:rPr>
                <w:delText>Days)</w:delText>
              </w:r>
            </w:del>
          </w:p>
        </w:tc>
        <w:tc>
          <w:tcPr>
            <w:tcW w:w="1211" w:type="dxa"/>
            <w:tcBorders>
              <w:top w:val="nil"/>
              <w:left w:val="nil"/>
              <w:bottom w:val="double" w:sz="6" w:space="0" w:color="auto"/>
              <w:right w:val="double" w:sz="6" w:space="0" w:color="auto"/>
            </w:tcBorders>
            <w:shd w:val="clear" w:color="auto" w:fill="auto"/>
            <w:vAlign w:val="center"/>
            <w:hideMark/>
          </w:tcPr>
          <w:p w14:paraId="368A6AD8" w14:textId="77777777" w:rsidR="00832FA8" w:rsidRPr="00B34EC4" w:rsidRDefault="00832FA8" w:rsidP="007A25A2">
            <w:pPr>
              <w:rPr>
                <w:del w:id="751" w:author="GONZALES, JACOB L CIV USAF AFMC AFLCMC/LZPTP" w:date="2022-02-08T10:55:00Z"/>
                <w:color w:val="000000"/>
                <w:sz w:val="22"/>
                <w:szCs w:val="22"/>
              </w:rPr>
            </w:pPr>
            <w:del w:id="752" w:author="GONZALES, JACOB L CIV USAF AFMC AFLCMC/LZPTP" w:date="2022-02-08T10:55:00Z">
              <w:r w:rsidRPr="00B34EC4">
                <w:rPr>
                  <w:color w:val="000000"/>
                  <w:sz w:val="22"/>
                </w:rPr>
                <w:delText>(</w:delText>
              </w:r>
              <w:r>
                <w:rPr>
                  <w:sz w:val="22"/>
                </w:rPr>
                <w:fldChar w:fldCharType="begin">
                  <w:ffData>
                    <w:name w:val=""/>
                    <w:enabled/>
                    <w:calcOnExit w:val="0"/>
                    <w:statusText w:type="text" w:val="Enter the number of days prior to the event that deliveries must be made."/>
                    <w:textInput>
                      <w:type w:val="number"/>
                      <w:maxLength w:val="3"/>
                    </w:textInput>
                  </w:ffData>
                </w:fldChar>
              </w:r>
              <w:r>
                <w:rPr>
                  <w:sz w:val="22"/>
                </w:rPr>
                <w:delInstrText xml:space="preserve"> FORMTEXT </w:delInstrText>
              </w:r>
              <w:r>
                <w:rPr>
                  <w:sz w:val="22"/>
                </w:rPr>
              </w:r>
              <w:r>
                <w:rPr>
                  <w:sz w:val="22"/>
                </w:rPr>
                <w:fldChar w:fldCharType="separate"/>
              </w:r>
              <w:r>
                <w:rPr>
                  <w:noProof/>
                  <w:sz w:val="22"/>
                </w:rPr>
                <w:delText> </w:delText>
              </w:r>
              <w:r>
                <w:rPr>
                  <w:noProof/>
                  <w:sz w:val="22"/>
                </w:rPr>
                <w:delText> </w:delText>
              </w:r>
              <w:r>
                <w:rPr>
                  <w:noProof/>
                  <w:sz w:val="22"/>
                </w:rPr>
                <w:delText> </w:delText>
              </w:r>
              <w:r>
                <w:rPr>
                  <w:sz w:val="22"/>
                </w:rPr>
                <w:fldChar w:fldCharType="end"/>
              </w:r>
              <w:r>
                <w:rPr>
                  <w:sz w:val="22"/>
                </w:rPr>
                <w:delText xml:space="preserve"> </w:delText>
              </w:r>
              <w:r w:rsidRPr="00B34EC4">
                <w:rPr>
                  <w:color w:val="000000"/>
                  <w:sz w:val="22"/>
                </w:rPr>
                <w:delText>Days)</w:delText>
              </w:r>
            </w:del>
          </w:p>
        </w:tc>
        <w:tc>
          <w:tcPr>
            <w:tcW w:w="1260" w:type="dxa"/>
            <w:tcBorders>
              <w:top w:val="nil"/>
              <w:left w:val="nil"/>
              <w:bottom w:val="double" w:sz="6" w:space="0" w:color="auto"/>
              <w:right w:val="double" w:sz="6" w:space="0" w:color="auto"/>
            </w:tcBorders>
            <w:shd w:val="clear" w:color="auto" w:fill="auto"/>
            <w:vAlign w:val="center"/>
            <w:hideMark/>
          </w:tcPr>
          <w:p w14:paraId="7731B103" w14:textId="77777777" w:rsidR="00832FA8" w:rsidRPr="00B34EC4" w:rsidRDefault="00832FA8" w:rsidP="007A25A2">
            <w:pPr>
              <w:rPr>
                <w:del w:id="753" w:author="GONZALES, JACOB L CIV USAF AFMC AFLCMC/LZPTP" w:date="2022-02-08T10:55:00Z"/>
                <w:color w:val="000000"/>
                <w:sz w:val="22"/>
                <w:szCs w:val="22"/>
              </w:rPr>
            </w:pPr>
            <w:del w:id="754" w:author="GONZALES, JACOB L CIV USAF AFMC AFLCMC/LZPTP" w:date="2022-02-08T10:55:00Z">
              <w:r w:rsidRPr="00B34EC4">
                <w:rPr>
                  <w:color w:val="000000"/>
                  <w:sz w:val="22"/>
                </w:rPr>
                <w:delText>(</w:delText>
              </w:r>
              <w:r>
                <w:rPr>
                  <w:sz w:val="22"/>
                </w:rPr>
                <w:fldChar w:fldCharType="begin">
                  <w:ffData>
                    <w:name w:val=""/>
                    <w:enabled/>
                    <w:calcOnExit w:val="0"/>
                    <w:statusText w:type="text" w:val="Enter the number of days prior to the event that deliveries must be made."/>
                    <w:textInput>
                      <w:type w:val="number"/>
                      <w:maxLength w:val="3"/>
                    </w:textInput>
                  </w:ffData>
                </w:fldChar>
              </w:r>
              <w:r>
                <w:rPr>
                  <w:sz w:val="22"/>
                </w:rPr>
                <w:delInstrText xml:space="preserve"> FORMTEXT </w:delInstrText>
              </w:r>
              <w:r>
                <w:rPr>
                  <w:sz w:val="22"/>
                </w:rPr>
              </w:r>
              <w:r>
                <w:rPr>
                  <w:sz w:val="22"/>
                </w:rPr>
                <w:fldChar w:fldCharType="separate"/>
              </w:r>
              <w:r>
                <w:rPr>
                  <w:noProof/>
                  <w:sz w:val="22"/>
                </w:rPr>
                <w:delText> </w:delText>
              </w:r>
              <w:r>
                <w:rPr>
                  <w:noProof/>
                  <w:sz w:val="22"/>
                </w:rPr>
                <w:delText> </w:delText>
              </w:r>
              <w:r>
                <w:rPr>
                  <w:noProof/>
                  <w:sz w:val="22"/>
                </w:rPr>
                <w:delText> </w:delText>
              </w:r>
              <w:r>
                <w:rPr>
                  <w:sz w:val="22"/>
                </w:rPr>
                <w:fldChar w:fldCharType="end"/>
              </w:r>
              <w:r>
                <w:rPr>
                  <w:sz w:val="22"/>
                </w:rPr>
                <w:delText xml:space="preserve"> </w:delText>
              </w:r>
              <w:r w:rsidRPr="00B34EC4">
                <w:rPr>
                  <w:color w:val="000000"/>
                  <w:sz w:val="22"/>
                </w:rPr>
                <w:delText xml:space="preserve"> Days)</w:delText>
              </w:r>
            </w:del>
          </w:p>
        </w:tc>
        <w:tc>
          <w:tcPr>
            <w:tcW w:w="1284" w:type="dxa"/>
            <w:tcBorders>
              <w:top w:val="nil"/>
              <w:left w:val="nil"/>
              <w:bottom w:val="double" w:sz="6" w:space="0" w:color="auto"/>
              <w:right w:val="double" w:sz="6" w:space="0" w:color="auto"/>
            </w:tcBorders>
            <w:shd w:val="clear" w:color="auto" w:fill="auto"/>
            <w:vAlign w:val="center"/>
            <w:hideMark/>
          </w:tcPr>
          <w:p w14:paraId="4860CA68" w14:textId="77777777" w:rsidR="00832FA8" w:rsidRPr="00B34EC4" w:rsidRDefault="00832FA8" w:rsidP="007A25A2">
            <w:pPr>
              <w:rPr>
                <w:del w:id="755" w:author="GONZALES, JACOB L CIV USAF AFMC AFLCMC/LZPTP" w:date="2022-02-08T10:55:00Z"/>
                <w:color w:val="000000"/>
                <w:sz w:val="22"/>
                <w:szCs w:val="22"/>
              </w:rPr>
            </w:pPr>
            <w:del w:id="756" w:author="GONZALES, JACOB L CIV USAF AFMC AFLCMC/LZPTP" w:date="2022-02-08T10:55:00Z">
              <w:r w:rsidRPr="00B34EC4">
                <w:rPr>
                  <w:color w:val="000000"/>
                  <w:sz w:val="22"/>
                </w:rPr>
                <w:delText>( </w:delText>
              </w:r>
              <w:r>
                <w:rPr>
                  <w:sz w:val="22"/>
                </w:rPr>
                <w:fldChar w:fldCharType="begin">
                  <w:ffData>
                    <w:name w:val=""/>
                    <w:enabled/>
                    <w:calcOnExit w:val="0"/>
                    <w:statusText w:type="text" w:val="Enter the number of days prior to the event that deliveries must be made."/>
                    <w:textInput>
                      <w:type w:val="number"/>
                      <w:maxLength w:val="3"/>
                    </w:textInput>
                  </w:ffData>
                </w:fldChar>
              </w:r>
              <w:r>
                <w:rPr>
                  <w:sz w:val="22"/>
                </w:rPr>
                <w:delInstrText xml:space="preserve"> FORMTEXT </w:delInstrText>
              </w:r>
              <w:r>
                <w:rPr>
                  <w:sz w:val="22"/>
                </w:rPr>
              </w:r>
              <w:r>
                <w:rPr>
                  <w:sz w:val="22"/>
                </w:rPr>
                <w:fldChar w:fldCharType="separate"/>
              </w:r>
              <w:r>
                <w:rPr>
                  <w:noProof/>
                  <w:sz w:val="22"/>
                </w:rPr>
                <w:delText> </w:delText>
              </w:r>
              <w:r>
                <w:rPr>
                  <w:noProof/>
                  <w:sz w:val="22"/>
                </w:rPr>
                <w:delText> </w:delText>
              </w:r>
              <w:r>
                <w:rPr>
                  <w:noProof/>
                  <w:sz w:val="22"/>
                </w:rPr>
                <w:delText> </w:delText>
              </w:r>
              <w:r>
                <w:rPr>
                  <w:sz w:val="22"/>
                </w:rPr>
                <w:fldChar w:fldCharType="end"/>
              </w:r>
              <w:r w:rsidRPr="00B34EC4">
                <w:rPr>
                  <w:color w:val="000000"/>
                  <w:sz w:val="22"/>
                </w:rPr>
                <w:delText xml:space="preserve"> Days)</w:delText>
              </w:r>
            </w:del>
          </w:p>
        </w:tc>
        <w:tc>
          <w:tcPr>
            <w:tcW w:w="1500" w:type="dxa"/>
            <w:tcBorders>
              <w:top w:val="nil"/>
              <w:left w:val="nil"/>
              <w:bottom w:val="double" w:sz="6" w:space="0" w:color="auto"/>
              <w:right w:val="double" w:sz="6" w:space="0" w:color="auto"/>
            </w:tcBorders>
            <w:shd w:val="clear" w:color="auto" w:fill="auto"/>
            <w:vAlign w:val="center"/>
            <w:hideMark/>
          </w:tcPr>
          <w:p w14:paraId="4441DD9C" w14:textId="77777777" w:rsidR="00832FA8" w:rsidRPr="00B34EC4" w:rsidRDefault="00832FA8" w:rsidP="007A25A2">
            <w:pPr>
              <w:jc w:val="center"/>
              <w:rPr>
                <w:del w:id="757" w:author="GONZALES, JACOB L CIV USAF AFMC AFLCMC/LZPTP" w:date="2022-02-08T10:55:00Z"/>
                <w:color w:val="000000"/>
                <w:sz w:val="22"/>
                <w:szCs w:val="22"/>
              </w:rPr>
            </w:pPr>
            <w:del w:id="758" w:author="GONZALES, JACOB L CIV USAF AFMC AFLCMC/LZPTP" w:date="2022-02-08T10:55:00Z">
              <w:r w:rsidRPr="00B34EC4">
                <w:rPr>
                  <w:color w:val="000000"/>
                  <w:sz w:val="22"/>
                  <w:szCs w:val="22"/>
                </w:rPr>
                <w:delText>( </w:delText>
              </w:r>
              <w:r>
                <w:rPr>
                  <w:sz w:val="22"/>
                </w:rPr>
                <w:fldChar w:fldCharType="begin">
                  <w:ffData>
                    <w:name w:val=""/>
                    <w:enabled/>
                    <w:calcOnExit w:val="0"/>
                    <w:statusText w:type="text" w:val="Enter the number of days prior to the event that deliveries must be made."/>
                    <w:textInput>
                      <w:type w:val="number"/>
                      <w:maxLength w:val="3"/>
                    </w:textInput>
                  </w:ffData>
                </w:fldChar>
              </w:r>
              <w:r>
                <w:rPr>
                  <w:sz w:val="22"/>
                </w:rPr>
                <w:delInstrText xml:space="preserve"> FORMTEXT </w:delInstrText>
              </w:r>
              <w:r>
                <w:rPr>
                  <w:sz w:val="22"/>
                </w:rPr>
              </w:r>
              <w:r>
                <w:rPr>
                  <w:sz w:val="22"/>
                </w:rPr>
                <w:fldChar w:fldCharType="separate"/>
              </w:r>
              <w:r>
                <w:rPr>
                  <w:noProof/>
                  <w:sz w:val="22"/>
                </w:rPr>
                <w:delText> </w:delText>
              </w:r>
              <w:r>
                <w:rPr>
                  <w:noProof/>
                  <w:sz w:val="22"/>
                </w:rPr>
                <w:delText> </w:delText>
              </w:r>
              <w:r>
                <w:rPr>
                  <w:noProof/>
                  <w:sz w:val="22"/>
                </w:rPr>
                <w:delText> </w:delText>
              </w:r>
              <w:r>
                <w:rPr>
                  <w:sz w:val="22"/>
                </w:rPr>
                <w:fldChar w:fldCharType="end"/>
              </w:r>
              <w:r w:rsidRPr="00B34EC4">
                <w:rPr>
                  <w:color w:val="000000"/>
                  <w:sz w:val="22"/>
                  <w:szCs w:val="22"/>
                </w:rPr>
                <w:delText>   Days)</w:delText>
              </w:r>
            </w:del>
          </w:p>
        </w:tc>
        <w:tc>
          <w:tcPr>
            <w:tcW w:w="996" w:type="dxa"/>
            <w:tcBorders>
              <w:top w:val="nil"/>
              <w:left w:val="nil"/>
              <w:bottom w:val="double" w:sz="6" w:space="0" w:color="auto"/>
              <w:right w:val="double" w:sz="6" w:space="0" w:color="auto"/>
            </w:tcBorders>
            <w:shd w:val="clear" w:color="auto" w:fill="auto"/>
            <w:vAlign w:val="center"/>
            <w:hideMark/>
          </w:tcPr>
          <w:p w14:paraId="2DDF7DBE" w14:textId="77777777" w:rsidR="00832FA8" w:rsidRPr="00B34EC4" w:rsidRDefault="00832FA8" w:rsidP="007A25A2">
            <w:pPr>
              <w:rPr>
                <w:del w:id="759" w:author="GONZALES, JACOB L CIV USAF AFMC AFLCMC/LZPTP" w:date="2022-02-08T10:55:00Z"/>
                <w:color w:val="000000"/>
                <w:sz w:val="22"/>
                <w:szCs w:val="22"/>
              </w:rPr>
            </w:pPr>
            <w:del w:id="760" w:author="GONZALES, JACOB L CIV USAF AFMC AFLCMC/LZPTP" w:date="2022-02-08T10:55:00Z">
              <w:r w:rsidRPr="00B34EC4">
                <w:rPr>
                  <w:color w:val="000000"/>
                  <w:sz w:val="22"/>
                  <w:szCs w:val="22"/>
                </w:rPr>
                <w:delText> </w:delText>
              </w:r>
            </w:del>
          </w:p>
        </w:tc>
      </w:tr>
      <w:tr w:rsidR="00832FA8" w:rsidRPr="00B34EC4" w14:paraId="654E058B" w14:textId="77777777" w:rsidTr="007A25A2">
        <w:trPr>
          <w:trHeight w:val="345"/>
          <w:del w:id="761" w:author="GONZALES, JACOB L CIV USAF AFMC AFLCMC/LZPTP" w:date="2022-02-08T10:55:00Z"/>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60F9AC26" w14:textId="77777777" w:rsidR="00832FA8" w:rsidRPr="00B34EC4" w:rsidRDefault="00832FA8" w:rsidP="007A25A2">
            <w:pPr>
              <w:rPr>
                <w:del w:id="762" w:author="GONZALES, JACOB L CIV USAF AFMC AFLCMC/LZPTP" w:date="2022-02-08T10:55:00Z"/>
                <w:color w:val="000000"/>
              </w:rPr>
            </w:pPr>
            <w:del w:id="763" w:author="GONZALES, JACOB L CIV USAF AFMC AFLCMC/LZPTP" w:date="2022-02-08T10:55:00Z">
              <w:r w:rsidRPr="00B34EC4">
                <w:rPr>
                  <w:color w:val="000000"/>
                </w:rPr>
                <w:delText xml:space="preserve">  </w:delText>
              </w:r>
              <w:r w:rsidRPr="00B34EC4">
                <w:rPr>
                  <w:rFonts w:ascii="Wingdings" w:hAnsi="Wingdings"/>
                  <w:color w:val="000000"/>
                </w:rPr>
                <w:delText></w:delText>
              </w:r>
              <w:r w:rsidRPr="00B34EC4">
                <w:rPr>
                  <w:color w:val="000000"/>
                </w:rPr>
                <w:delText>Deliverable</w:delText>
              </w:r>
            </w:del>
          </w:p>
        </w:tc>
      </w:tr>
      <w:tr w:rsidR="00832FA8" w:rsidRPr="00B34EC4" w14:paraId="3C2AEBD6" w14:textId="77777777" w:rsidTr="007A25A2">
        <w:trPr>
          <w:trHeight w:val="315"/>
          <w:del w:id="764" w:author="GONZALES, JACOB L CIV USAF AFMC AFLCMC/LZPTP" w:date="2022-02-08T10:55:00Z"/>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379A3B" w14:textId="77777777" w:rsidR="00832FA8" w:rsidRPr="00B34EC4" w:rsidRDefault="00832FA8" w:rsidP="007A25A2">
            <w:pPr>
              <w:rPr>
                <w:del w:id="765" w:author="GONZALES, JACOB L CIV USAF AFMC AFLCMC/LZPTP" w:date="2022-02-08T10:55:00Z"/>
                <w:color w:val="000000"/>
              </w:rPr>
            </w:pPr>
            <w:del w:id="766" w:author="GONZALES, JACOB L CIV USAF AFMC AFLCMC/LZPTP" w:date="2022-02-08T10:55:00Z">
              <w:r w:rsidRPr="00B34EC4">
                <w:rPr>
                  <w:color w:val="000000"/>
                </w:rPr>
                <w:delText>C</w:delText>
              </w:r>
              <w:r>
                <w:rPr>
                  <w:color w:val="000000"/>
                </w:rPr>
                <w:delText xml:space="preserve">ommon </w:delText>
              </w:r>
              <w:r w:rsidRPr="00B34EC4">
                <w:rPr>
                  <w:color w:val="000000"/>
                </w:rPr>
                <w:delText>S</w:delText>
              </w:r>
              <w:r>
                <w:rPr>
                  <w:color w:val="000000"/>
                </w:rPr>
                <w:delText xml:space="preserve">ource </w:delText>
              </w:r>
              <w:r w:rsidRPr="00B34EC4">
                <w:rPr>
                  <w:color w:val="000000"/>
                </w:rPr>
                <w:delText>D</w:delText>
              </w:r>
              <w:r>
                <w:rPr>
                  <w:color w:val="000000"/>
                </w:rPr>
                <w:delText xml:space="preserve">ata </w:delText>
              </w:r>
              <w:r w:rsidRPr="00B34EC4">
                <w:rPr>
                  <w:color w:val="000000"/>
                </w:rPr>
                <w:delText>B</w:delText>
              </w:r>
              <w:r>
                <w:rPr>
                  <w:color w:val="000000"/>
                </w:rPr>
                <w:delText xml:space="preserve">ase (CSDB) </w:delText>
              </w:r>
            </w:del>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5924C97C" w14:textId="77777777" w:rsidR="00832FA8" w:rsidRPr="00B34EC4" w:rsidRDefault="00832FA8" w:rsidP="007A25A2">
            <w:pPr>
              <w:jc w:val="center"/>
              <w:rPr>
                <w:del w:id="767" w:author="GONZALES, JACOB L CIV USAF AFMC AFLCMC/LZPTP" w:date="2022-02-08T10:55:00Z"/>
                <w:color w:val="000000"/>
                <w:sz w:val="20"/>
                <w:szCs w:val="20"/>
              </w:rPr>
            </w:pPr>
            <w:del w:id="768"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73528438" w14:textId="77777777" w:rsidR="00832FA8" w:rsidRPr="00B34EC4" w:rsidRDefault="00832FA8" w:rsidP="007A25A2">
            <w:pPr>
              <w:jc w:val="center"/>
              <w:rPr>
                <w:del w:id="769" w:author="GONZALES, JACOB L CIV USAF AFMC AFLCMC/LZPTP" w:date="2022-02-08T10:55:00Z"/>
                <w:color w:val="000000"/>
                <w:sz w:val="20"/>
                <w:szCs w:val="20"/>
              </w:rPr>
            </w:pPr>
            <w:del w:id="770"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3FA740F2" w14:textId="77777777" w:rsidR="00832FA8" w:rsidRPr="00B34EC4" w:rsidRDefault="00832FA8" w:rsidP="007A25A2">
            <w:pPr>
              <w:jc w:val="center"/>
              <w:rPr>
                <w:del w:id="771" w:author="GONZALES, JACOB L CIV USAF AFMC AFLCMC/LZPTP" w:date="2022-02-08T10:55:00Z"/>
                <w:color w:val="000000"/>
                <w:sz w:val="20"/>
                <w:szCs w:val="20"/>
              </w:rPr>
            </w:pPr>
            <w:del w:id="772"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E734D46" w14:textId="77777777" w:rsidR="00832FA8" w:rsidRPr="00B34EC4" w:rsidRDefault="00832FA8" w:rsidP="007A25A2">
            <w:pPr>
              <w:jc w:val="center"/>
              <w:rPr>
                <w:del w:id="773" w:author="GONZALES, JACOB L CIV USAF AFMC AFLCMC/LZPTP" w:date="2022-02-08T10:55:00Z"/>
                <w:color w:val="000000"/>
                <w:sz w:val="20"/>
                <w:szCs w:val="20"/>
              </w:rPr>
            </w:pPr>
            <w:del w:id="774"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7868233C" w14:textId="77777777" w:rsidR="00832FA8" w:rsidRPr="00B34EC4" w:rsidRDefault="00832FA8" w:rsidP="007A25A2">
            <w:pPr>
              <w:jc w:val="center"/>
              <w:rPr>
                <w:del w:id="775" w:author="GONZALES, JACOB L CIV USAF AFMC AFLCMC/LZPTP" w:date="2022-02-08T10:55:00Z"/>
                <w:color w:val="000000"/>
                <w:sz w:val="20"/>
                <w:szCs w:val="20"/>
              </w:rPr>
            </w:pPr>
            <w:del w:id="776"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4E1CA676" w14:textId="77777777" w:rsidR="00832FA8" w:rsidRPr="00B34EC4" w:rsidRDefault="00832FA8" w:rsidP="007A25A2">
            <w:pPr>
              <w:jc w:val="center"/>
              <w:rPr>
                <w:del w:id="777" w:author="GONZALES, JACOB L CIV USAF AFMC AFLCMC/LZPTP" w:date="2022-02-08T10:55:00Z"/>
                <w:color w:val="000000"/>
                <w:sz w:val="20"/>
                <w:szCs w:val="20"/>
              </w:rPr>
            </w:pPr>
            <w:del w:id="778"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r>
      <w:tr w:rsidR="00832FA8" w:rsidRPr="00B34EC4" w14:paraId="5066A73E" w14:textId="77777777" w:rsidTr="007A25A2">
        <w:trPr>
          <w:trHeight w:val="315"/>
          <w:del w:id="779" w:author="GONZALES, JACOB L CIV USAF AFMC AFLCMC/LZPTP" w:date="2022-02-08T10:55:00Z"/>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A64AF4" w14:textId="77777777" w:rsidR="00832FA8" w:rsidRPr="00B34EC4" w:rsidRDefault="00832FA8" w:rsidP="007A25A2">
            <w:pPr>
              <w:rPr>
                <w:del w:id="780" w:author="GONZALES, JACOB L CIV USAF AFMC AFLCMC/LZPTP" w:date="2022-02-08T10:55:00Z"/>
                <w:color w:val="000000"/>
              </w:rPr>
            </w:pPr>
            <w:del w:id="781" w:author="GONZALES, JACOB L CIV USAF AFMC AFLCMC/LZPTP" w:date="2022-02-08T10:55:00Z">
              <w:r w:rsidRPr="00B34EC4">
                <w:rPr>
                  <w:color w:val="000000"/>
                </w:rPr>
                <w:delText>B</w:delText>
              </w:r>
              <w:r>
                <w:rPr>
                  <w:color w:val="000000"/>
                </w:rPr>
                <w:delText>usiness Rules Exchange (BREX) files</w:delText>
              </w:r>
            </w:del>
          </w:p>
        </w:tc>
        <w:tc>
          <w:tcPr>
            <w:tcW w:w="1328" w:type="dxa"/>
            <w:tcBorders>
              <w:top w:val="nil"/>
              <w:left w:val="nil"/>
              <w:bottom w:val="single" w:sz="4" w:space="0" w:color="auto"/>
              <w:right w:val="single" w:sz="4" w:space="0" w:color="auto"/>
            </w:tcBorders>
            <w:shd w:val="clear" w:color="auto" w:fill="auto"/>
            <w:vAlign w:val="center"/>
            <w:hideMark/>
          </w:tcPr>
          <w:p w14:paraId="67966727" w14:textId="77777777" w:rsidR="00832FA8" w:rsidRPr="00B34EC4" w:rsidRDefault="00832FA8" w:rsidP="007A25A2">
            <w:pPr>
              <w:jc w:val="center"/>
              <w:rPr>
                <w:del w:id="782" w:author="GONZALES, JACOB L CIV USAF AFMC AFLCMC/LZPTP" w:date="2022-02-08T10:55:00Z"/>
                <w:color w:val="000000"/>
                <w:sz w:val="20"/>
                <w:szCs w:val="20"/>
              </w:rPr>
            </w:pPr>
            <w:del w:id="783"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11" w:type="dxa"/>
            <w:tcBorders>
              <w:top w:val="nil"/>
              <w:left w:val="nil"/>
              <w:bottom w:val="single" w:sz="4" w:space="0" w:color="auto"/>
              <w:right w:val="single" w:sz="4" w:space="0" w:color="auto"/>
            </w:tcBorders>
            <w:shd w:val="clear" w:color="auto" w:fill="auto"/>
            <w:vAlign w:val="center"/>
            <w:hideMark/>
          </w:tcPr>
          <w:p w14:paraId="10002E52" w14:textId="77777777" w:rsidR="00832FA8" w:rsidRPr="00B34EC4" w:rsidRDefault="00832FA8" w:rsidP="007A25A2">
            <w:pPr>
              <w:jc w:val="center"/>
              <w:rPr>
                <w:del w:id="784" w:author="GONZALES, JACOB L CIV USAF AFMC AFLCMC/LZPTP" w:date="2022-02-08T10:55:00Z"/>
                <w:color w:val="000000"/>
              </w:rPr>
            </w:pPr>
            <w:del w:id="785"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60" w:type="dxa"/>
            <w:tcBorders>
              <w:top w:val="nil"/>
              <w:left w:val="nil"/>
              <w:bottom w:val="single" w:sz="4" w:space="0" w:color="auto"/>
              <w:right w:val="single" w:sz="4" w:space="0" w:color="auto"/>
            </w:tcBorders>
            <w:shd w:val="clear" w:color="auto" w:fill="auto"/>
            <w:vAlign w:val="center"/>
            <w:hideMark/>
          </w:tcPr>
          <w:p w14:paraId="71FDA985" w14:textId="77777777" w:rsidR="00832FA8" w:rsidRPr="00B34EC4" w:rsidRDefault="00832FA8" w:rsidP="007A25A2">
            <w:pPr>
              <w:jc w:val="center"/>
              <w:rPr>
                <w:del w:id="786" w:author="GONZALES, JACOB L CIV USAF AFMC AFLCMC/LZPTP" w:date="2022-02-08T10:55:00Z"/>
                <w:color w:val="000000"/>
              </w:rPr>
            </w:pPr>
            <w:del w:id="787"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84" w:type="dxa"/>
            <w:tcBorders>
              <w:top w:val="nil"/>
              <w:left w:val="nil"/>
              <w:bottom w:val="single" w:sz="4" w:space="0" w:color="auto"/>
              <w:right w:val="single" w:sz="4" w:space="0" w:color="auto"/>
            </w:tcBorders>
            <w:shd w:val="clear" w:color="auto" w:fill="auto"/>
            <w:vAlign w:val="center"/>
            <w:hideMark/>
          </w:tcPr>
          <w:p w14:paraId="2B5D5A30" w14:textId="77777777" w:rsidR="00832FA8" w:rsidRPr="00B34EC4" w:rsidRDefault="00832FA8" w:rsidP="007A25A2">
            <w:pPr>
              <w:jc w:val="center"/>
              <w:rPr>
                <w:del w:id="788" w:author="GONZALES, JACOB L CIV USAF AFMC AFLCMC/LZPTP" w:date="2022-02-08T10:55:00Z"/>
                <w:color w:val="000000"/>
                <w:sz w:val="20"/>
                <w:szCs w:val="20"/>
              </w:rPr>
            </w:pPr>
            <w:del w:id="789"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500" w:type="dxa"/>
            <w:tcBorders>
              <w:top w:val="nil"/>
              <w:left w:val="nil"/>
              <w:bottom w:val="single" w:sz="4" w:space="0" w:color="auto"/>
              <w:right w:val="single" w:sz="4" w:space="0" w:color="auto"/>
            </w:tcBorders>
            <w:shd w:val="clear" w:color="auto" w:fill="auto"/>
            <w:vAlign w:val="center"/>
            <w:hideMark/>
          </w:tcPr>
          <w:p w14:paraId="3759BB7B" w14:textId="77777777" w:rsidR="00832FA8" w:rsidRPr="00B34EC4" w:rsidRDefault="00832FA8" w:rsidP="007A25A2">
            <w:pPr>
              <w:jc w:val="center"/>
              <w:rPr>
                <w:del w:id="790" w:author="GONZALES, JACOB L CIV USAF AFMC AFLCMC/LZPTP" w:date="2022-02-08T10:55:00Z"/>
                <w:color w:val="000000"/>
                <w:sz w:val="20"/>
                <w:szCs w:val="20"/>
              </w:rPr>
            </w:pPr>
            <w:del w:id="791"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996" w:type="dxa"/>
            <w:tcBorders>
              <w:top w:val="nil"/>
              <w:left w:val="nil"/>
              <w:bottom w:val="single" w:sz="4" w:space="0" w:color="auto"/>
              <w:right w:val="single" w:sz="4" w:space="0" w:color="auto"/>
            </w:tcBorders>
            <w:shd w:val="clear" w:color="auto" w:fill="auto"/>
            <w:vAlign w:val="center"/>
            <w:hideMark/>
          </w:tcPr>
          <w:p w14:paraId="087A2193" w14:textId="77777777" w:rsidR="00832FA8" w:rsidRPr="00B34EC4" w:rsidRDefault="00832FA8" w:rsidP="007A25A2">
            <w:pPr>
              <w:jc w:val="center"/>
              <w:rPr>
                <w:del w:id="792" w:author="GONZALES, JACOB L CIV USAF AFMC AFLCMC/LZPTP" w:date="2022-02-08T10:55:00Z"/>
                <w:color w:val="000000"/>
                <w:sz w:val="20"/>
                <w:szCs w:val="20"/>
              </w:rPr>
            </w:pPr>
            <w:del w:id="793"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r>
      <w:tr w:rsidR="00832FA8" w:rsidRPr="00B34EC4" w14:paraId="3573F9D0" w14:textId="77777777" w:rsidTr="007A25A2">
        <w:trPr>
          <w:trHeight w:val="315"/>
          <w:del w:id="794" w:author="GONZALES, JACOB L CIV USAF AFMC AFLCMC/LZPTP" w:date="2022-02-08T10:55:00Z"/>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2AE120" w14:textId="77777777" w:rsidR="00832FA8" w:rsidRPr="00B34EC4" w:rsidRDefault="00832FA8" w:rsidP="007A25A2">
            <w:pPr>
              <w:rPr>
                <w:del w:id="795" w:author="GONZALES, JACOB L CIV USAF AFMC AFLCMC/LZPTP" w:date="2022-02-08T10:55:00Z"/>
                <w:color w:val="000000"/>
              </w:rPr>
            </w:pPr>
            <w:del w:id="796" w:author="GONZALES, JACOB L CIV USAF AFMC AFLCMC/LZPTP" w:date="2022-02-08T10:55:00Z">
              <w:r w:rsidRPr="00B34EC4">
                <w:rPr>
                  <w:color w:val="000000"/>
                </w:rPr>
                <w:delText>D</w:delText>
              </w:r>
              <w:r>
                <w:rPr>
                  <w:color w:val="000000"/>
                </w:rPr>
                <w:delText xml:space="preserve">ata </w:delText>
              </w:r>
              <w:r w:rsidRPr="00B34EC4">
                <w:rPr>
                  <w:color w:val="000000"/>
                </w:rPr>
                <w:delText>M</w:delText>
              </w:r>
              <w:r>
                <w:rPr>
                  <w:color w:val="000000"/>
                </w:rPr>
                <w:delText xml:space="preserve">anagement </w:delText>
              </w:r>
              <w:r w:rsidRPr="00B34EC4">
                <w:rPr>
                  <w:color w:val="000000"/>
                </w:rPr>
                <w:delText>R</w:delText>
              </w:r>
              <w:r>
                <w:rPr>
                  <w:color w:val="000000"/>
                </w:rPr>
                <w:delText xml:space="preserve">equirements </w:delText>
              </w:r>
              <w:r w:rsidRPr="00B34EC4">
                <w:rPr>
                  <w:color w:val="000000"/>
                </w:rPr>
                <w:delText>L</w:delText>
              </w:r>
              <w:r>
                <w:rPr>
                  <w:color w:val="000000"/>
                </w:rPr>
                <w:delText>ist (DMRL)</w:delText>
              </w:r>
            </w:del>
          </w:p>
        </w:tc>
        <w:tc>
          <w:tcPr>
            <w:tcW w:w="1328" w:type="dxa"/>
            <w:tcBorders>
              <w:top w:val="nil"/>
              <w:left w:val="nil"/>
              <w:bottom w:val="single" w:sz="4" w:space="0" w:color="auto"/>
              <w:right w:val="single" w:sz="4" w:space="0" w:color="auto"/>
            </w:tcBorders>
            <w:shd w:val="clear" w:color="auto" w:fill="auto"/>
            <w:vAlign w:val="center"/>
            <w:hideMark/>
          </w:tcPr>
          <w:p w14:paraId="410B35CF" w14:textId="77777777" w:rsidR="00832FA8" w:rsidRPr="00B34EC4" w:rsidRDefault="00832FA8" w:rsidP="007A25A2">
            <w:pPr>
              <w:jc w:val="center"/>
              <w:rPr>
                <w:del w:id="797" w:author="GONZALES, JACOB L CIV USAF AFMC AFLCMC/LZPTP" w:date="2022-02-08T10:55:00Z"/>
                <w:color w:val="000000"/>
                <w:sz w:val="20"/>
                <w:szCs w:val="20"/>
              </w:rPr>
            </w:pPr>
            <w:del w:id="798"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11" w:type="dxa"/>
            <w:tcBorders>
              <w:top w:val="nil"/>
              <w:left w:val="nil"/>
              <w:bottom w:val="single" w:sz="4" w:space="0" w:color="auto"/>
              <w:right w:val="single" w:sz="4" w:space="0" w:color="auto"/>
            </w:tcBorders>
            <w:shd w:val="clear" w:color="auto" w:fill="auto"/>
            <w:vAlign w:val="center"/>
            <w:hideMark/>
          </w:tcPr>
          <w:p w14:paraId="661C0DFB" w14:textId="77777777" w:rsidR="00832FA8" w:rsidRPr="00B34EC4" w:rsidRDefault="00832FA8" w:rsidP="007A25A2">
            <w:pPr>
              <w:jc w:val="center"/>
              <w:rPr>
                <w:del w:id="799" w:author="GONZALES, JACOB L CIV USAF AFMC AFLCMC/LZPTP" w:date="2022-02-08T10:55:00Z"/>
                <w:color w:val="000000"/>
              </w:rPr>
            </w:pPr>
            <w:del w:id="800"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60" w:type="dxa"/>
            <w:tcBorders>
              <w:top w:val="nil"/>
              <w:left w:val="nil"/>
              <w:bottom w:val="single" w:sz="4" w:space="0" w:color="auto"/>
              <w:right w:val="single" w:sz="4" w:space="0" w:color="auto"/>
            </w:tcBorders>
            <w:shd w:val="clear" w:color="auto" w:fill="auto"/>
            <w:vAlign w:val="center"/>
            <w:hideMark/>
          </w:tcPr>
          <w:p w14:paraId="5D513079" w14:textId="77777777" w:rsidR="00832FA8" w:rsidRPr="00B34EC4" w:rsidRDefault="00832FA8" w:rsidP="007A25A2">
            <w:pPr>
              <w:jc w:val="center"/>
              <w:rPr>
                <w:del w:id="801" w:author="GONZALES, JACOB L CIV USAF AFMC AFLCMC/LZPTP" w:date="2022-02-08T10:55:00Z"/>
                <w:color w:val="000000"/>
              </w:rPr>
            </w:pPr>
            <w:del w:id="802"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84" w:type="dxa"/>
            <w:tcBorders>
              <w:top w:val="nil"/>
              <w:left w:val="nil"/>
              <w:bottom w:val="single" w:sz="4" w:space="0" w:color="auto"/>
              <w:right w:val="single" w:sz="4" w:space="0" w:color="auto"/>
            </w:tcBorders>
            <w:shd w:val="clear" w:color="auto" w:fill="auto"/>
            <w:vAlign w:val="center"/>
            <w:hideMark/>
          </w:tcPr>
          <w:p w14:paraId="0EBD6714" w14:textId="77777777" w:rsidR="00832FA8" w:rsidRPr="00B34EC4" w:rsidRDefault="00832FA8" w:rsidP="007A25A2">
            <w:pPr>
              <w:jc w:val="center"/>
              <w:rPr>
                <w:del w:id="803" w:author="GONZALES, JACOB L CIV USAF AFMC AFLCMC/LZPTP" w:date="2022-02-08T10:55:00Z"/>
                <w:color w:val="000000"/>
                <w:sz w:val="20"/>
                <w:szCs w:val="20"/>
              </w:rPr>
            </w:pPr>
            <w:del w:id="804"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500" w:type="dxa"/>
            <w:tcBorders>
              <w:top w:val="nil"/>
              <w:left w:val="nil"/>
              <w:bottom w:val="single" w:sz="4" w:space="0" w:color="auto"/>
              <w:right w:val="single" w:sz="4" w:space="0" w:color="auto"/>
            </w:tcBorders>
            <w:shd w:val="clear" w:color="auto" w:fill="auto"/>
            <w:vAlign w:val="center"/>
            <w:hideMark/>
          </w:tcPr>
          <w:p w14:paraId="13282AEF" w14:textId="77777777" w:rsidR="00832FA8" w:rsidRPr="00B34EC4" w:rsidRDefault="00832FA8" w:rsidP="007A25A2">
            <w:pPr>
              <w:jc w:val="center"/>
              <w:rPr>
                <w:del w:id="805" w:author="GONZALES, JACOB L CIV USAF AFMC AFLCMC/LZPTP" w:date="2022-02-08T10:55:00Z"/>
                <w:color w:val="000000"/>
                <w:sz w:val="20"/>
                <w:szCs w:val="20"/>
              </w:rPr>
            </w:pPr>
            <w:del w:id="806"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996" w:type="dxa"/>
            <w:tcBorders>
              <w:top w:val="nil"/>
              <w:left w:val="nil"/>
              <w:bottom w:val="single" w:sz="4" w:space="0" w:color="auto"/>
              <w:right w:val="single" w:sz="4" w:space="0" w:color="auto"/>
            </w:tcBorders>
            <w:shd w:val="clear" w:color="auto" w:fill="auto"/>
            <w:vAlign w:val="center"/>
            <w:hideMark/>
          </w:tcPr>
          <w:p w14:paraId="0703BCF0" w14:textId="77777777" w:rsidR="00832FA8" w:rsidRPr="00B34EC4" w:rsidRDefault="00832FA8" w:rsidP="007A25A2">
            <w:pPr>
              <w:jc w:val="center"/>
              <w:rPr>
                <w:del w:id="807" w:author="GONZALES, JACOB L CIV USAF AFMC AFLCMC/LZPTP" w:date="2022-02-08T10:55:00Z"/>
                <w:color w:val="000000"/>
                <w:sz w:val="20"/>
                <w:szCs w:val="20"/>
              </w:rPr>
            </w:pPr>
            <w:del w:id="808"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r>
      <w:tr w:rsidR="00832FA8" w:rsidRPr="00B34EC4" w14:paraId="3A7008FF" w14:textId="77777777" w:rsidTr="007A25A2">
        <w:trPr>
          <w:trHeight w:val="315"/>
          <w:del w:id="809" w:author="GONZALES, JACOB L CIV USAF AFMC AFLCMC/LZPTP" w:date="2022-02-08T10:55:00Z"/>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436400" w14:textId="77777777" w:rsidR="00832FA8" w:rsidRPr="00B34EC4" w:rsidRDefault="00832FA8" w:rsidP="007A25A2">
            <w:pPr>
              <w:rPr>
                <w:del w:id="810" w:author="GONZALES, JACOB L CIV USAF AFMC AFLCMC/LZPTP" w:date="2022-02-08T10:55:00Z"/>
                <w:color w:val="000000"/>
              </w:rPr>
            </w:pPr>
            <w:del w:id="811" w:author="GONZALES, JACOB L CIV USAF AFMC AFLCMC/LZPTP" w:date="2022-02-08T10:55:00Z">
              <w:r w:rsidRPr="00B34EC4">
                <w:rPr>
                  <w:color w:val="000000"/>
                </w:rPr>
                <w:delText>Stylesheets</w:delText>
              </w:r>
            </w:del>
          </w:p>
        </w:tc>
        <w:tc>
          <w:tcPr>
            <w:tcW w:w="1328" w:type="dxa"/>
            <w:tcBorders>
              <w:top w:val="nil"/>
              <w:left w:val="nil"/>
              <w:bottom w:val="single" w:sz="4" w:space="0" w:color="auto"/>
              <w:right w:val="single" w:sz="4" w:space="0" w:color="auto"/>
            </w:tcBorders>
            <w:shd w:val="clear" w:color="auto" w:fill="auto"/>
            <w:vAlign w:val="center"/>
            <w:hideMark/>
          </w:tcPr>
          <w:p w14:paraId="5D6019C2" w14:textId="77777777" w:rsidR="00832FA8" w:rsidRPr="00B34EC4" w:rsidRDefault="00832FA8" w:rsidP="007A25A2">
            <w:pPr>
              <w:jc w:val="center"/>
              <w:rPr>
                <w:del w:id="812" w:author="GONZALES, JACOB L CIV USAF AFMC AFLCMC/LZPTP" w:date="2022-02-08T10:55:00Z"/>
                <w:color w:val="000000"/>
                <w:sz w:val="20"/>
                <w:szCs w:val="20"/>
              </w:rPr>
            </w:pPr>
            <w:del w:id="813"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11" w:type="dxa"/>
            <w:tcBorders>
              <w:top w:val="nil"/>
              <w:left w:val="nil"/>
              <w:bottom w:val="single" w:sz="4" w:space="0" w:color="auto"/>
              <w:right w:val="single" w:sz="4" w:space="0" w:color="auto"/>
            </w:tcBorders>
            <w:shd w:val="clear" w:color="auto" w:fill="auto"/>
            <w:vAlign w:val="center"/>
            <w:hideMark/>
          </w:tcPr>
          <w:p w14:paraId="4AC90570" w14:textId="77777777" w:rsidR="00832FA8" w:rsidRPr="00B34EC4" w:rsidRDefault="00832FA8" w:rsidP="007A25A2">
            <w:pPr>
              <w:jc w:val="center"/>
              <w:rPr>
                <w:del w:id="814" w:author="GONZALES, JACOB L CIV USAF AFMC AFLCMC/LZPTP" w:date="2022-02-08T10:55:00Z"/>
                <w:color w:val="000000"/>
              </w:rPr>
            </w:pPr>
            <w:del w:id="815"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60" w:type="dxa"/>
            <w:tcBorders>
              <w:top w:val="nil"/>
              <w:left w:val="nil"/>
              <w:bottom w:val="single" w:sz="4" w:space="0" w:color="auto"/>
              <w:right w:val="single" w:sz="4" w:space="0" w:color="auto"/>
            </w:tcBorders>
            <w:shd w:val="clear" w:color="auto" w:fill="auto"/>
            <w:vAlign w:val="center"/>
            <w:hideMark/>
          </w:tcPr>
          <w:p w14:paraId="1CE26AFD" w14:textId="77777777" w:rsidR="00832FA8" w:rsidRPr="00B34EC4" w:rsidRDefault="00832FA8" w:rsidP="007A25A2">
            <w:pPr>
              <w:jc w:val="center"/>
              <w:rPr>
                <w:del w:id="816" w:author="GONZALES, JACOB L CIV USAF AFMC AFLCMC/LZPTP" w:date="2022-02-08T10:55:00Z"/>
                <w:color w:val="000000"/>
              </w:rPr>
            </w:pPr>
            <w:del w:id="817"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84" w:type="dxa"/>
            <w:tcBorders>
              <w:top w:val="nil"/>
              <w:left w:val="nil"/>
              <w:bottom w:val="single" w:sz="4" w:space="0" w:color="auto"/>
              <w:right w:val="single" w:sz="4" w:space="0" w:color="auto"/>
            </w:tcBorders>
            <w:shd w:val="clear" w:color="auto" w:fill="auto"/>
            <w:vAlign w:val="center"/>
            <w:hideMark/>
          </w:tcPr>
          <w:p w14:paraId="352F2275" w14:textId="77777777" w:rsidR="00832FA8" w:rsidRPr="00B34EC4" w:rsidRDefault="00832FA8" w:rsidP="007A25A2">
            <w:pPr>
              <w:jc w:val="center"/>
              <w:rPr>
                <w:del w:id="818" w:author="GONZALES, JACOB L CIV USAF AFMC AFLCMC/LZPTP" w:date="2022-02-08T10:55:00Z"/>
                <w:color w:val="000000"/>
                <w:sz w:val="20"/>
                <w:szCs w:val="20"/>
              </w:rPr>
            </w:pPr>
            <w:del w:id="819"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500" w:type="dxa"/>
            <w:tcBorders>
              <w:top w:val="nil"/>
              <w:left w:val="nil"/>
              <w:bottom w:val="single" w:sz="4" w:space="0" w:color="auto"/>
              <w:right w:val="single" w:sz="4" w:space="0" w:color="auto"/>
            </w:tcBorders>
            <w:shd w:val="clear" w:color="auto" w:fill="auto"/>
            <w:vAlign w:val="center"/>
            <w:hideMark/>
          </w:tcPr>
          <w:p w14:paraId="6C49C555" w14:textId="77777777" w:rsidR="00832FA8" w:rsidRPr="00B34EC4" w:rsidRDefault="00832FA8" w:rsidP="007A25A2">
            <w:pPr>
              <w:jc w:val="center"/>
              <w:rPr>
                <w:del w:id="820" w:author="GONZALES, JACOB L CIV USAF AFMC AFLCMC/LZPTP" w:date="2022-02-08T10:55:00Z"/>
                <w:color w:val="000000"/>
                <w:sz w:val="20"/>
                <w:szCs w:val="20"/>
              </w:rPr>
            </w:pPr>
            <w:del w:id="821"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996" w:type="dxa"/>
            <w:tcBorders>
              <w:top w:val="nil"/>
              <w:left w:val="nil"/>
              <w:bottom w:val="single" w:sz="4" w:space="0" w:color="auto"/>
              <w:right w:val="single" w:sz="4" w:space="0" w:color="auto"/>
            </w:tcBorders>
            <w:shd w:val="clear" w:color="auto" w:fill="auto"/>
            <w:vAlign w:val="center"/>
            <w:hideMark/>
          </w:tcPr>
          <w:p w14:paraId="65243E1F" w14:textId="77777777" w:rsidR="00832FA8" w:rsidRPr="00B34EC4" w:rsidRDefault="00832FA8" w:rsidP="007A25A2">
            <w:pPr>
              <w:jc w:val="center"/>
              <w:rPr>
                <w:del w:id="822" w:author="GONZALES, JACOB L CIV USAF AFMC AFLCMC/LZPTP" w:date="2022-02-08T10:55:00Z"/>
                <w:color w:val="000000"/>
                <w:sz w:val="20"/>
                <w:szCs w:val="20"/>
              </w:rPr>
            </w:pPr>
            <w:del w:id="823"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r>
      <w:tr w:rsidR="00832FA8" w:rsidRPr="00B34EC4" w14:paraId="5A2099E9" w14:textId="77777777" w:rsidTr="007A25A2">
        <w:trPr>
          <w:trHeight w:val="315"/>
          <w:del w:id="824" w:author="GONZALES, JACOB L CIV USAF AFMC AFLCMC/LZPTP" w:date="2022-02-08T10:55:00Z"/>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160164" w14:textId="77777777" w:rsidR="00832FA8" w:rsidRPr="00B34EC4" w:rsidRDefault="00832FA8" w:rsidP="007A25A2">
            <w:pPr>
              <w:rPr>
                <w:del w:id="825" w:author="GONZALES, JACOB L CIV USAF AFMC AFLCMC/LZPTP" w:date="2022-02-08T10:55:00Z"/>
                <w:color w:val="000000"/>
              </w:rPr>
            </w:pPr>
            <w:del w:id="826" w:author="GONZALES, JACOB L CIV USAF AFMC AFLCMC/LZPTP" w:date="2022-02-08T10:55:00Z">
              <w:r w:rsidRPr="00B34EC4">
                <w:rPr>
                  <w:color w:val="000000"/>
                </w:rPr>
                <w:delText>Output Generation Tools</w:delText>
              </w:r>
              <w:r>
                <w:rPr>
                  <w:color w:val="000000"/>
                </w:rPr>
                <w:delText>/Files</w:delText>
              </w:r>
            </w:del>
          </w:p>
        </w:tc>
        <w:tc>
          <w:tcPr>
            <w:tcW w:w="1328" w:type="dxa"/>
            <w:tcBorders>
              <w:top w:val="nil"/>
              <w:left w:val="nil"/>
              <w:bottom w:val="single" w:sz="4" w:space="0" w:color="auto"/>
              <w:right w:val="single" w:sz="4" w:space="0" w:color="auto"/>
            </w:tcBorders>
            <w:shd w:val="clear" w:color="auto" w:fill="auto"/>
            <w:vAlign w:val="center"/>
            <w:hideMark/>
          </w:tcPr>
          <w:p w14:paraId="2240429B" w14:textId="77777777" w:rsidR="00832FA8" w:rsidRPr="00B34EC4" w:rsidRDefault="00832FA8" w:rsidP="007A25A2">
            <w:pPr>
              <w:jc w:val="center"/>
              <w:rPr>
                <w:del w:id="827" w:author="GONZALES, JACOB L CIV USAF AFMC AFLCMC/LZPTP" w:date="2022-02-08T10:55:00Z"/>
                <w:color w:val="000000"/>
                <w:sz w:val="20"/>
                <w:szCs w:val="20"/>
              </w:rPr>
            </w:pPr>
            <w:del w:id="828"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11" w:type="dxa"/>
            <w:tcBorders>
              <w:top w:val="nil"/>
              <w:left w:val="nil"/>
              <w:bottom w:val="single" w:sz="4" w:space="0" w:color="auto"/>
              <w:right w:val="single" w:sz="4" w:space="0" w:color="auto"/>
            </w:tcBorders>
            <w:shd w:val="clear" w:color="auto" w:fill="auto"/>
            <w:vAlign w:val="center"/>
            <w:hideMark/>
          </w:tcPr>
          <w:p w14:paraId="1647EFBB" w14:textId="77777777" w:rsidR="00832FA8" w:rsidRPr="00B34EC4" w:rsidRDefault="00832FA8" w:rsidP="007A25A2">
            <w:pPr>
              <w:jc w:val="center"/>
              <w:rPr>
                <w:del w:id="829" w:author="GONZALES, JACOB L CIV USAF AFMC AFLCMC/LZPTP" w:date="2022-02-08T10:55:00Z"/>
                <w:color w:val="000000"/>
              </w:rPr>
            </w:pPr>
            <w:del w:id="830"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60" w:type="dxa"/>
            <w:tcBorders>
              <w:top w:val="nil"/>
              <w:left w:val="nil"/>
              <w:bottom w:val="single" w:sz="4" w:space="0" w:color="auto"/>
              <w:right w:val="single" w:sz="4" w:space="0" w:color="auto"/>
            </w:tcBorders>
            <w:shd w:val="clear" w:color="auto" w:fill="auto"/>
            <w:vAlign w:val="center"/>
            <w:hideMark/>
          </w:tcPr>
          <w:p w14:paraId="60C48DFB" w14:textId="77777777" w:rsidR="00832FA8" w:rsidRPr="00B34EC4" w:rsidRDefault="00832FA8" w:rsidP="007A25A2">
            <w:pPr>
              <w:jc w:val="center"/>
              <w:rPr>
                <w:del w:id="831" w:author="GONZALES, JACOB L CIV USAF AFMC AFLCMC/LZPTP" w:date="2022-02-08T10:55:00Z"/>
                <w:color w:val="000000"/>
              </w:rPr>
            </w:pPr>
            <w:del w:id="832"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84" w:type="dxa"/>
            <w:tcBorders>
              <w:top w:val="nil"/>
              <w:left w:val="nil"/>
              <w:bottom w:val="single" w:sz="4" w:space="0" w:color="auto"/>
              <w:right w:val="single" w:sz="4" w:space="0" w:color="auto"/>
            </w:tcBorders>
            <w:shd w:val="clear" w:color="auto" w:fill="auto"/>
            <w:vAlign w:val="center"/>
            <w:hideMark/>
          </w:tcPr>
          <w:p w14:paraId="6F87C719" w14:textId="77777777" w:rsidR="00832FA8" w:rsidRPr="00B34EC4" w:rsidRDefault="00832FA8" w:rsidP="007A25A2">
            <w:pPr>
              <w:jc w:val="center"/>
              <w:rPr>
                <w:del w:id="833" w:author="GONZALES, JACOB L CIV USAF AFMC AFLCMC/LZPTP" w:date="2022-02-08T10:55:00Z"/>
                <w:color w:val="000000"/>
                <w:sz w:val="20"/>
                <w:szCs w:val="20"/>
              </w:rPr>
            </w:pPr>
            <w:del w:id="834"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500" w:type="dxa"/>
            <w:tcBorders>
              <w:top w:val="nil"/>
              <w:left w:val="nil"/>
              <w:bottom w:val="single" w:sz="4" w:space="0" w:color="auto"/>
              <w:right w:val="single" w:sz="4" w:space="0" w:color="auto"/>
            </w:tcBorders>
            <w:shd w:val="clear" w:color="auto" w:fill="auto"/>
            <w:vAlign w:val="center"/>
            <w:hideMark/>
          </w:tcPr>
          <w:p w14:paraId="46EE0005" w14:textId="77777777" w:rsidR="00832FA8" w:rsidRPr="00B34EC4" w:rsidRDefault="00832FA8" w:rsidP="007A25A2">
            <w:pPr>
              <w:jc w:val="center"/>
              <w:rPr>
                <w:del w:id="835" w:author="GONZALES, JACOB L CIV USAF AFMC AFLCMC/LZPTP" w:date="2022-02-08T10:55:00Z"/>
                <w:color w:val="000000"/>
                <w:sz w:val="20"/>
                <w:szCs w:val="20"/>
              </w:rPr>
            </w:pPr>
            <w:del w:id="836"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996" w:type="dxa"/>
            <w:tcBorders>
              <w:top w:val="nil"/>
              <w:left w:val="nil"/>
              <w:bottom w:val="single" w:sz="4" w:space="0" w:color="auto"/>
              <w:right w:val="single" w:sz="4" w:space="0" w:color="auto"/>
            </w:tcBorders>
            <w:shd w:val="clear" w:color="auto" w:fill="auto"/>
            <w:vAlign w:val="center"/>
            <w:hideMark/>
          </w:tcPr>
          <w:p w14:paraId="3383960F" w14:textId="77777777" w:rsidR="00832FA8" w:rsidRPr="00B34EC4" w:rsidRDefault="00832FA8" w:rsidP="007A25A2">
            <w:pPr>
              <w:jc w:val="center"/>
              <w:rPr>
                <w:del w:id="837" w:author="GONZALES, JACOB L CIV USAF AFMC AFLCMC/LZPTP" w:date="2022-02-08T10:55:00Z"/>
                <w:color w:val="000000"/>
                <w:sz w:val="20"/>
                <w:szCs w:val="20"/>
              </w:rPr>
            </w:pPr>
            <w:del w:id="838"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r>
      <w:tr w:rsidR="00832FA8" w:rsidRPr="00B34EC4" w14:paraId="7F9DC4E2" w14:textId="77777777" w:rsidTr="007A25A2">
        <w:trPr>
          <w:trHeight w:val="315"/>
          <w:del w:id="839" w:author="GONZALES, JACOB L CIV USAF AFMC AFLCMC/LZPTP" w:date="2022-02-08T10:55:00Z"/>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BD5F08" w14:textId="77777777" w:rsidR="00832FA8" w:rsidRPr="00B34EC4" w:rsidRDefault="00832FA8" w:rsidP="007A25A2">
            <w:pPr>
              <w:rPr>
                <w:del w:id="840" w:author="GONZALES, JACOB L CIV USAF AFMC AFLCMC/LZPTP" w:date="2022-02-08T10:55:00Z"/>
                <w:color w:val="000000"/>
              </w:rPr>
            </w:pPr>
            <w:del w:id="841" w:author="GONZALES, JACOB L CIV USAF AFMC AFLCMC/LZPTP" w:date="2022-02-08T10:55:00Z">
              <w:r w:rsidRPr="00B34EC4">
                <w:rPr>
                  <w:color w:val="000000"/>
                </w:rPr>
                <w:delText>Multimedia Files</w:delText>
              </w:r>
            </w:del>
          </w:p>
        </w:tc>
        <w:tc>
          <w:tcPr>
            <w:tcW w:w="1328" w:type="dxa"/>
            <w:tcBorders>
              <w:top w:val="nil"/>
              <w:left w:val="nil"/>
              <w:bottom w:val="single" w:sz="4" w:space="0" w:color="auto"/>
              <w:right w:val="single" w:sz="4" w:space="0" w:color="auto"/>
            </w:tcBorders>
            <w:shd w:val="clear" w:color="auto" w:fill="auto"/>
            <w:vAlign w:val="center"/>
            <w:hideMark/>
          </w:tcPr>
          <w:p w14:paraId="0EF37227" w14:textId="77777777" w:rsidR="00832FA8" w:rsidRPr="00B34EC4" w:rsidRDefault="00832FA8" w:rsidP="007A25A2">
            <w:pPr>
              <w:jc w:val="center"/>
              <w:rPr>
                <w:del w:id="842" w:author="GONZALES, JACOB L CIV USAF AFMC AFLCMC/LZPTP" w:date="2022-02-08T10:55:00Z"/>
                <w:color w:val="000000"/>
                <w:sz w:val="20"/>
                <w:szCs w:val="20"/>
              </w:rPr>
            </w:pPr>
            <w:del w:id="843"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11" w:type="dxa"/>
            <w:tcBorders>
              <w:top w:val="nil"/>
              <w:left w:val="nil"/>
              <w:bottom w:val="single" w:sz="4" w:space="0" w:color="auto"/>
              <w:right w:val="single" w:sz="4" w:space="0" w:color="auto"/>
            </w:tcBorders>
            <w:shd w:val="clear" w:color="auto" w:fill="auto"/>
            <w:vAlign w:val="center"/>
            <w:hideMark/>
          </w:tcPr>
          <w:p w14:paraId="2C6EF725" w14:textId="77777777" w:rsidR="00832FA8" w:rsidRPr="00B34EC4" w:rsidRDefault="00832FA8" w:rsidP="007A25A2">
            <w:pPr>
              <w:jc w:val="center"/>
              <w:rPr>
                <w:del w:id="844" w:author="GONZALES, JACOB L CIV USAF AFMC AFLCMC/LZPTP" w:date="2022-02-08T10:55:00Z"/>
                <w:color w:val="000000"/>
              </w:rPr>
            </w:pPr>
            <w:del w:id="845"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60" w:type="dxa"/>
            <w:tcBorders>
              <w:top w:val="nil"/>
              <w:left w:val="nil"/>
              <w:bottom w:val="single" w:sz="4" w:space="0" w:color="auto"/>
              <w:right w:val="single" w:sz="4" w:space="0" w:color="auto"/>
            </w:tcBorders>
            <w:shd w:val="clear" w:color="auto" w:fill="auto"/>
            <w:vAlign w:val="center"/>
            <w:hideMark/>
          </w:tcPr>
          <w:p w14:paraId="380C0A07" w14:textId="77777777" w:rsidR="00832FA8" w:rsidRPr="00B34EC4" w:rsidRDefault="00832FA8" w:rsidP="007A25A2">
            <w:pPr>
              <w:jc w:val="center"/>
              <w:rPr>
                <w:del w:id="846" w:author="GONZALES, JACOB L CIV USAF AFMC AFLCMC/LZPTP" w:date="2022-02-08T10:55:00Z"/>
                <w:color w:val="000000"/>
              </w:rPr>
            </w:pPr>
            <w:del w:id="847"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84" w:type="dxa"/>
            <w:tcBorders>
              <w:top w:val="nil"/>
              <w:left w:val="nil"/>
              <w:bottom w:val="single" w:sz="4" w:space="0" w:color="auto"/>
              <w:right w:val="single" w:sz="4" w:space="0" w:color="auto"/>
            </w:tcBorders>
            <w:shd w:val="clear" w:color="auto" w:fill="auto"/>
            <w:vAlign w:val="center"/>
            <w:hideMark/>
          </w:tcPr>
          <w:p w14:paraId="40E9823D" w14:textId="77777777" w:rsidR="00832FA8" w:rsidRPr="00B34EC4" w:rsidRDefault="00832FA8" w:rsidP="007A25A2">
            <w:pPr>
              <w:jc w:val="center"/>
              <w:rPr>
                <w:del w:id="848" w:author="GONZALES, JACOB L CIV USAF AFMC AFLCMC/LZPTP" w:date="2022-02-08T10:55:00Z"/>
                <w:color w:val="000000"/>
                <w:sz w:val="20"/>
                <w:szCs w:val="20"/>
              </w:rPr>
            </w:pPr>
            <w:del w:id="849"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500" w:type="dxa"/>
            <w:tcBorders>
              <w:top w:val="nil"/>
              <w:left w:val="nil"/>
              <w:bottom w:val="single" w:sz="4" w:space="0" w:color="auto"/>
              <w:right w:val="single" w:sz="4" w:space="0" w:color="auto"/>
            </w:tcBorders>
            <w:shd w:val="clear" w:color="auto" w:fill="auto"/>
            <w:vAlign w:val="center"/>
            <w:hideMark/>
          </w:tcPr>
          <w:p w14:paraId="593633E0" w14:textId="77777777" w:rsidR="00832FA8" w:rsidRPr="00B34EC4" w:rsidRDefault="00832FA8" w:rsidP="007A25A2">
            <w:pPr>
              <w:jc w:val="center"/>
              <w:rPr>
                <w:del w:id="850" w:author="GONZALES, JACOB L CIV USAF AFMC AFLCMC/LZPTP" w:date="2022-02-08T10:55:00Z"/>
                <w:color w:val="000000"/>
                <w:sz w:val="20"/>
                <w:szCs w:val="20"/>
              </w:rPr>
            </w:pPr>
            <w:del w:id="851"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996" w:type="dxa"/>
            <w:tcBorders>
              <w:top w:val="nil"/>
              <w:left w:val="nil"/>
              <w:bottom w:val="single" w:sz="4" w:space="0" w:color="auto"/>
              <w:right w:val="single" w:sz="4" w:space="0" w:color="auto"/>
            </w:tcBorders>
            <w:shd w:val="clear" w:color="auto" w:fill="auto"/>
            <w:vAlign w:val="center"/>
            <w:hideMark/>
          </w:tcPr>
          <w:p w14:paraId="0F7110CA" w14:textId="77777777" w:rsidR="00832FA8" w:rsidRPr="00B34EC4" w:rsidRDefault="00832FA8" w:rsidP="007A25A2">
            <w:pPr>
              <w:jc w:val="center"/>
              <w:rPr>
                <w:del w:id="852" w:author="GONZALES, JACOB L CIV USAF AFMC AFLCMC/LZPTP" w:date="2022-02-08T10:55:00Z"/>
                <w:color w:val="000000"/>
                <w:sz w:val="20"/>
                <w:szCs w:val="20"/>
              </w:rPr>
            </w:pPr>
            <w:del w:id="853"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r>
      <w:tr w:rsidR="00832FA8" w:rsidRPr="00B34EC4" w14:paraId="3A14E3A7" w14:textId="77777777" w:rsidTr="007A25A2">
        <w:trPr>
          <w:trHeight w:val="315"/>
          <w:del w:id="854" w:author="GONZALES, JACOB L CIV USAF AFMC AFLCMC/LZPTP" w:date="2022-02-08T10:55:00Z"/>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971872" w14:textId="77777777" w:rsidR="00832FA8" w:rsidRPr="00B34EC4" w:rsidRDefault="00832FA8" w:rsidP="007A25A2">
            <w:pPr>
              <w:rPr>
                <w:del w:id="855" w:author="GONZALES, JACOB L CIV USAF AFMC AFLCMC/LZPTP" w:date="2022-02-08T10:55:00Z"/>
                <w:color w:val="000000"/>
              </w:rPr>
            </w:pPr>
            <w:del w:id="856" w:author="GONZALES, JACOB L CIV USAF AFMC AFLCMC/LZPTP" w:date="2022-02-08T10:55:00Z">
              <w:r w:rsidRPr="00B34EC4">
                <w:rPr>
                  <w:color w:val="000000"/>
                </w:rPr>
                <w:delText>Graphic Files</w:delText>
              </w:r>
            </w:del>
          </w:p>
        </w:tc>
        <w:tc>
          <w:tcPr>
            <w:tcW w:w="1328" w:type="dxa"/>
            <w:tcBorders>
              <w:top w:val="nil"/>
              <w:left w:val="nil"/>
              <w:bottom w:val="single" w:sz="4" w:space="0" w:color="auto"/>
              <w:right w:val="single" w:sz="4" w:space="0" w:color="auto"/>
            </w:tcBorders>
            <w:shd w:val="clear" w:color="auto" w:fill="auto"/>
            <w:vAlign w:val="center"/>
            <w:hideMark/>
          </w:tcPr>
          <w:p w14:paraId="5991C17A" w14:textId="77777777" w:rsidR="00832FA8" w:rsidRPr="00B34EC4" w:rsidRDefault="00832FA8" w:rsidP="007A25A2">
            <w:pPr>
              <w:jc w:val="center"/>
              <w:rPr>
                <w:del w:id="857" w:author="GONZALES, JACOB L CIV USAF AFMC AFLCMC/LZPTP" w:date="2022-02-08T10:55:00Z"/>
                <w:color w:val="000000"/>
                <w:sz w:val="20"/>
                <w:szCs w:val="20"/>
              </w:rPr>
            </w:pPr>
            <w:del w:id="858"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11" w:type="dxa"/>
            <w:tcBorders>
              <w:top w:val="nil"/>
              <w:left w:val="nil"/>
              <w:bottom w:val="single" w:sz="4" w:space="0" w:color="auto"/>
              <w:right w:val="single" w:sz="4" w:space="0" w:color="auto"/>
            </w:tcBorders>
            <w:shd w:val="clear" w:color="auto" w:fill="auto"/>
            <w:vAlign w:val="center"/>
            <w:hideMark/>
          </w:tcPr>
          <w:p w14:paraId="47B84D05" w14:textId="77777777" w:rsidR="00832FA8" w:rsidRPr="00B34EC4" w:rsidRDefault="00832FA8" w:rsidP="007A25A2">
            <w:pPr>
              <w:jc w:val="center"/>
              <w:rPr>
                <w:del w:id="859" w:author="GONZALES, JACOB L CIV USAF AFMC AFLCMC/LZPTP" w:date="2022-02-08T10:55:00Z"/>
                <w:color w:val="000000"/>
              </w:rPr>
            </w:pPr>
            <w:del w:id="860"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60" w:type="dxa"/>
            <w:tcBorders>
              <w:top w:val="nil"/>
              <w:left w:val="nil"/>
              <w:bottom w:val="single" w:sz="4" w:space="0" w:color="auto"/>
              <w:right w:val="single" w:sz="4" w:space="0" w:color="auto"/>
            </w:tcBorders>
            <w:shd w:val="clear" w:color="auto" w:fill="auto"/>
            <w:vAlign w:val="center"/>
            <w:hideMark/>
          </w:tcPr>
          <w:p w14:paraId="046FA1A5" w14:textId="77777777" w:rsidR="00832FA8" w:rsidRPr="00B34EC4" w:rsidRDefault="00832FA8" w:rsidP="007A25A2">
            <w:pPr>
              <w:jc w:val="center"/>
              <w:rPr>
                <w:del w:id="861" w:author="GONZALES, JACOB L CIV USAF AFMC AFLCMC/LZPTP" w:date="2022-02-08T10:55:00Z"/>
                <w:color w:val="000000"/>
              </w:rPr>
            </w:pPr>
            <w:del w:id="862"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84" w:type="dxa"/>
            <w:tcBorders>
              <w:top w:val="nil"/>
              <w:left w:val="nil"/>
              <w:bottom w:val="single" w:sz="4" w:space="0" w:color="auto"/>
              <w:right w:val="single" w:sz="4" w:space="0" w:color="auto"/>
            </w:tcBorders>
            <w:shd w:val="clear" w:color="auto" w:fill="auto"/>
            <w:vAlign w:val="center"/>
            <w:hideMark/>
          </w:tcPr>
          <w:p w14:paraId="4998EED6" w14:textId="77777777" w:rsidR="00832FA8" w:rsidRPr="00B34EC4" w:rsidRDefault="00832FA8" w:rsidP="007A25A2">
            <w:pPr>
              <w:jc w:val="center"/>
              <w:rPr>
                <w:del w:id="863" w:author="GONZALES, JACOB L CIV USAF AFMC AFLCMC/LZPTP" w:date="2022-02-08T10:55:00Z"/>
                <w:color w:val="000000"/>
                <w:sz w:val="20"/>
                <w:szCs w:val="20"/>
              </w:rPr>
            </w:pPr>
            <w:del w:id="864"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500" w:type="dxa"/>
            <w:tcBorders>
              <w:top w:val="nil"/>
              <w:left w:val="nil"/>
              <w:bottom w:val="single" w:sz="4" w:space="0" w:color="auto"/>
              <w:right w:val="single" w:sz="4" w:space="0" w:color="auto"/>
            </w:tcBorders>
            <w:shd w:val="clear" w:color="auto" w:fill="auto"/>
            <w:vAlign w:val="center"/>
            <w:hideMark/>
          </w:tcPr>
          <w:p w14:paraId="0B0F74EB" w14:textId="77777777" w:rsidR="00832FA8" w:rsidRPr="00B34EC4" w:rsidRDefault="00832FA8" w:rsidP="007A25A2">
            <w:pPr>
              <w:jc w:val="center"/>
              <w:rPr>
                <w:del w:id="865" w:author="GONZALES, JACOB L CIV USAF AFMC AFLCMC/LZPTP" w:date="2022-02-08T10:55:00Z"/>
                <w:color w:val="000000"/>
                <w:sz w:val="20"/>
                <w:szCs w:val="20"/>
              </w:rPr>
            </w:pPr>
            <w:del w:id="866"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996" w:type="dxa"/>
            <w:tcBorders>
              <w:top w:val="nil"/>
              <w:left w:val="nil"/>
              <w:bottom w:val="single" w:sz="4" w:space="0" w:color="auto"/>
              <w:right w:val="single" w:sz="4" w:space="0" w:color="auto"/>
            </w:tcBorders>
            <w:shd w:val="clear" w:color="auto" w:fill="auto"/>
            <w:vAlign w:val="center"/>
            <w:hideMark/>
          </w:tcPr>
          <w:p w14:paraId="6B05016F" w14:textId="77777777" w:rsidR="00832FA8" w:rsidRPr="00B34EC4" w:rsidRDefault="00832FA8" w:rsidP="007A25A2">
            <w:pPr>
              <w:jc w:val="center"/>
              <w:rPr>
                <w:del w:id="867" w:author="GONZALES, JACOB L CIV USAF AFMC AFLCMC/LZPTP" w:date="2022-02-08T10:55:00Z"/>
                <w:color w:val="000000"/>
                <w:sz w:val="20"/>
                <w:szCs w:val="20"/>
              </w:rPr>
            </w:pPr>
            <w:del w:id="868"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r>
      <w:tr w:rsidR="00832FA8" w:rsidRPr="00B34EC4" w14:paraId="49C74807" w14:textId="77777777" w:rsidTr="007A25A2">
        <w:trPr>
          <w:trHeight w:val="315"/>
          <w:del w:id="869" w:author="GONZALES, JACOB L CIV USAF AFMC AFLCMC/LZPTP" w:date="2022-02-08T10:55:00Z"/>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6E5FE6" w14:textId="77777777" w:rsidR="00832FA8" w:rsidRPr="00B34EC4" w:rsidRDefault="00832FA8" w:rsidP="007A25A2">
            <w:pPr>
              <w:rPr>
                <w:del w:id="870" w:author="GONZALES, JACOB L CIV USAF AFMC AFLCMC/LZPTP" w:date="2022-02-08T10:55:00Z"/>
                <w:color w:val="000000"/>
              </w:rPr>
            </w:pPr>
            <w:del w:id="871" w:author="GONZALES, JACOB L CIV USAF AFMC AFLCMC/LZPTP" w:date="2022-02-08T10:55:00Z">
              <w:r w:rsidRPr="00B34EC4">
                <w:rPr>
                  <w:color w:val="000000"/>
                </w:rPr>
                <w:delText>Authoring Guide(s)</w:delText>
              </w:r>
            </w:del>
          </w:p>
        </w:tc>
        <w:tc>
          <w:tcPr>
            <w:tcW w:w="1328" w:type="dxa"/>
            <w:tcBorders>
              <w:top w:val="nil"/>
              <w:left w:val="nil"/>
              <w:bottom w:val="single" w:sz="4" w:space="0" w:color="auto"/>
              <w:right w:val="single" w:sz="4" w:space="0" w:color="auto"/>
            </w:tcBorders>
            <w:shd w:val="clear" w:color="auto" w:fill="auto"/>
            <w:vAlign w:val="center"/>
            <w:hideMark/>
          </w:tcPr>
          <w:p w14:paraId="7B61D969" w14:textId="77777777" w:rsidR="00832FA8" w:rsidRPr="00B34EC4" w:rsidRDefault="00832FA8" w:rsidP="007A25A2">
            <w:pPr>
              <w:jc w:val="center"/>
              <w:rPr>
                <w:del w:id="872" w:author="GONZALES, JACOB L CIV USAF AFMC AFLCMC/LZPTP" w:date="2022-02-08T10:55:00Z"/>
                <w:color w:val="000000"/>
                <w:sz w:val="20"/>
                <w:szCs w:val="20"/>
              </w:rPr>
            </w:pPr>
            <w:del w:id="873"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11" w:type="dxa"/>
            <w:tcBorders>
              <w:top w:val="nil"/>
              <w:left w:val="nil"/>
              <w:bottom w:val="single" w:sz="4" w:space="0" w:color="auto"/>
              <w:right w:val="single" w:sz="4" w:space="0" w:color="auto"/>
            </w:tcBorders>
            <w:shd w:val="clear" w:color="auto" w:fill="auto"/>
            <w:vAlign w:val="center"/>
            <w:hideMark/>
          </w:tcPr>
          <w:p w14:paraId="73DE8FB2" w14:textId="77777777" w:rsidR="00832FA8" w:rsidRPr="00B34EC4" w:rsidRDefault="00832FA8" w:rsidP="007A25A2">
            <w:pPr>
              <w:jc w:val="center"/>
              <w:rPr>
                <w:del w:id="874" w:author="GONZALES, JACOB L CIV USAF AFMC AFLCMC/LZPTP" w:date="2022-02-08T10:55:00Z"/>
                <w:color w:val="000000"/>
              </w:rPr>
            </w:pPr>
            <w:del w:id="875"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60" w:type="dxa"/>
            <w:tcBorders>
              <w:top w:val="nil"/>
              <w:left w:val="nil"/>
              <w:bottom w:val="single" w:sz="4" w:space="0" w:color="auto"/>
              <w:right w:val="single" w:sz="4" w:space="0" w:color="auto"/>
            </w:tcBorders>
            <w:shd w:val="clear" w:color="auto" w:fill="auto"/>
            <w:vAlign w:val="center"/>
            <w:hideMark/>
          </w:tcPr>
          <w:p w14:paraId="3C3B97ED" w14:textId="77777777" w:rsidR="00832FA8" w:rsidRPr="00B34EC4" w:rsidRDefault="00832FA8" w:rsidP="007A25A2">
            <w:pPr>
              <w:jc w:val="center"/>
              <w:rPr>
                <w:del w:id="876" w:author="GONZALES, JACOB L CIV USAF AFMC AFLCMC/LZPTP" w:date="2022-02-08T10:55:00Z"/>
                <w:color w:val="000000"/>
              </w:rPr>
            </w:pPr>
            <w:del w:id="877"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84" w:type="dxa"/>
            <w:tcBorders>
              <w:top w:val="nil"/>
              <w:left w:val="nil"/>
              <w:bottom w:val="single" w:sz="4" w:space="0" w:color="auto"/>
              <w:right w:val="single" w:sz="4" w:space="0" w:color="auto"/>
            </w:tcBorders>
            <w:shd w:val="clear" w:color="auto" w:fill="auto"/>
            <w:vAlign w:val="center"/>
            <w:hideMark/>
          </w:tcPr>
          <w:p w14:paraId="5540271A" w14:textId="77777777" w:rsidR="00832FA8" w:rsidRPr="00B34EC4" w:rsidRDefault="00832FA8" w:rsidP="007A25A2">
            <w:pPr>
              <w:jc w:val="center"/>
              <w:rPr>
                <w:del w:id="878" w:author="GONZALES, JACOB L CIV USAF AFMC AFLCMC/LZPTP" w:date="2022-02-08T10:55:00Z"/>
                <w:color w:val="000000"/>
                <w:sz w:val="20"/>
                <w:szCs w:val="20"/>
              </w:rPr>
            </w:pPr>
            <w:del w:id="879"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500" w:type="dxa"/>
            <w:tcBorders>
              <w:top w:val="nil"/>
              <w:left w:val="nil"/>
              <w:bottom w:val="single" w:sz="4" w:space="0" w:color="auto"/>
              <w:right w:val="single" w:sz="4" w:space="0" w:color="auto"/>
            </w:tcBorders>
            <w:shd w:val="clear" w:color="auto" w:fill="auto"/>
            <w:vAlign w:val="center"/>
            <w:hideMark/>
          </w:tcPr>
          <w:p w14:paraId="1928FFA4" w14:textId="77777777" w:rsidR="00832FA8" w:rsidRPr="00B34EC4" w:rsidRDefault="00832FA8" w:rsidP="007A25A2">
            <w:pPr>
              <w:jc w:val="center"/>
              <w:rPr>
                <w:del w:id="880" w:author="GONZALES, JACOB L CIV USAF AFMC AFLCMC/LZPTP" w:date="2022-02-08T10:55:00Z"/>
                <w:color w:val="000000"/>
                <w:sz w:val="20"/>
                <w:szCs w:val="20"/>
              </w:rPr>
            </w:pPr>
            <w:del w:id="881"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996" w:type="dxa"/>
            <w:tcBorders>
              <w:top w:val="nil"/>
              <w:left w:val="nil"/>
              <w:bottom w:val="single" w:sz="4" w:space="0" w:color="auto"/>
              <w:right w:val="single" w:sz="4" w:space="0" w:color="auto"/>
            </w:tcBorders>
            <w:shd w:val="clear" w:color="auto" w:fill="auto"/>
            <w:vAlign w:val="center"/>
            <w:hideMark/>
          </w:tcPr>
          <w:p w14:paraId="54E3FF55" w14:textId="77777777" w:rsidR="00832FA8" w:rsidRPr="00B34EC4" w:rsidRDefault="00832FA8" w:rsidP="007A25A2">
            <w:pPr>
              <w:jc w:val="center"/>
              <w:rPr>
                <w:del w:id="882" w:author="GONZALES, JACOB L CIV USAF AFMC AFLCMC/LZPTP" w:date="2022-02-08T10:55:00Z"/>
                <w:color w:val="000000"/>
                <w:sz w:val="20"/>
                <w:szCs w:val="20"/>
              </w:rPr>
            </w:pPr>
            <w:del w:id="883"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r>
      <w:tr w:rsidR="00832FA8" w:rsidRPr="00B34EC4" w14:paraId="7350C487" w14:textId="77777777" w:rsidTr="007A25A2">
        <w:trPr>
          <w:trHeight w:val="630"/>
          <w:del w:id="884" w:author="GONZALES, JACOB L CIV USAF AFMC AFLCMC/LZPTP" w:date="2022-02-08T10:55:00Z"/>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2320D0" w14:textId="77777777" w:rsidR="00832FA8" w:rsidRPr="00B34EC4" w:rsidRDefault="00832FA8" w:rsidP="007A25A2">
            <w:pPr>
              <w:rPr>
                <w:del w:id="885" w:author="GONZALES, JACOB L CIV USAF AFMC AFLCMC/LZPTP" w:date="2022-02-08T10:55:00Z"/>
                <w:color w:val="000000"/>
              </w:rPr>
            </w:pPr>
            <w:del w:id="886" w:author="GONZALES, JACOB L CIV USAF AFMC AFLCMC/LZPTP" w:date="2022-02-08T10:55:00Z">
              <w:r w:rsidRPr="00B34EC4">
                <w:rPr>
                  <w:color w:val="000000"/>
                </w:rPr>
                <w:delText>Technical Manual Content and Product Plan</w:delText>
              </w:r>
            </w:del>
          </w:p>
        </w:tc>
        <w:tc>
          <w:tcPr>
            <w:tcW w:w="1328" w:type="dxa"/>
            <w:tcBorders>
              <w:top w:val="nil"/>
              <w:left w:val="nil"/>
              <w:bottom w:val="single" w:sz="4" w:space="0" w:color="auto"/>
              <w:right w:val="single" w:sz="4" w:space="0" w:color="auto"/>
            </w:tcBorders>
            <w:shd w:val="clear" w:color="auto" w:fill="auto"/>
            <w:vAlign w:val="center"/>
            <w:hideMark/>
          </w:tcPr>
          <w:p w14:paraId="47AEB776" w14:textId="77777777" w:rsidR="00832FA8" w:rsidRPr="00B34EC4" w:rsidRDefault="00832FA8" w:rsidP="007A25A2">
            <w:pPr>
              <w:jc w:val="center"/>
              <w:rPr>
                <w:del w:id="887" w:author="GONZALES, JACOB L CIV USAF AFMC AFLCMC/LZPTP" w:date="2022-02-08T10:55:00Z"/>
                <w:color w:val="000000"/>
                <w:sz w:val="20"/>
                <w:szCs w:val="20"/>
              </w:rPr>
            </w:pPr>
            <w:del w:id="888"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11" w:type="dxa"/>
            <w:tcBorders>
              <w:top w:val="nil"/>
              <w:left w:val="nil"/>
              <w:bottom w:val="single" w:sz="4" w:space="0" w:color="auto"/>
              <w:right w:val="single" w:sz="4" w:space="0" w:color="auto"/>
            </w:tcBorders>
            <w:shd w:val="clear" w:color="auto" w:fill="auto"/>
            <w:vAlign w:val="center"/>
            <w:hideMark/>
          </w:tcPr>
          <w:p w14:paraId="14C0F2ED" w14:textId="77777777" w:rsidR="00832FA8" w:rsidRPr="00B34EC4" w:rsidRDefault="00832FA8" w:rsidP="007A25A2">
            <w:pPr>
              <w:jc w:val="center"/>
              <w:rPr>
                <w:del w:id="889" w:author="GONZALES, JACOB L CIV USAF AFMC AFLCMC/LZPTP" w:date="2022-02-08T10:55:00Z"/>
                <w:color w:val="000000"/>
              </w:rPr>
            </w:pPr>
            <w:del w:id="890"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60" w:type="dxa"/>
            <w:tcBorders>
              <w:top w:val="nil"/>
              <w:left w:val="nil"/>
              <w:bottom w:val="single" w:sz="4" w:space="0" w:color="auto"/>
              <w:right w:val="single" w:sz="4" w:space="0" w:color="auto"/>
            </w:tcBorders>
            <w:shd w:val="clear" w:color="auto" w:fill="auto"/>
            <w:vAlign w:val="center"/>
            <w:hideMark/>
          </w:tcPr>
          <w:p w14:paraId="49342565" w14:textId="77777777" w:rsidR="00832FA8" w:rsidRPr="00B34EC4" w:rsidRDefault="00832FA8" w:rsidP="007A25A2">
            <w:pPr>
              <w:jc w:val="center"/>
              <w:rPr>
                <w:del w:id="891" w:author="GONZALES, JACOB L CIV USAF AFMC AFLCMC/LZPTP" w:date="2022-02-08T10:55:00Z"/>
                <w:color w:val="000000"/>
              </w:rPr>
            </w:pPr>
            <w:del w:id="892"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84" w:type="dxa"/>
            <w:tcBorders>
              <w:top w:val="nil"/>
              <w:left w:val="nil"/>
              <w:bottom w:val="single" w:sz="4" w:space="0" w:color="auto"/>
              <w:right w:val="single" w:sz="4" w:space="0" w:color="auto"/>
            </w:tcBorders>
            <w:shd w:val="clear" w:color="auto" w:fill="auto"/>
            <w:vAlign w:val="center"/>
            <w:hideMark/>
          </w:tcPr>
          <w:p w14:paraId="708B6F7A" w14:textId="77777777" w:rsidR="00832FA8" w:rsidRPr="00B34EC4" w:rsidRDefault="00832FA8" w:rsidP="007A25A2">
            <w:pPr>
              <w:jc w:val="center"/>
              <w:rPr>
                <w:del w:id="893" w:author="GONZALES, JACOB L CIV USAF AFMC AFLCMC/LZPTP" w:date="2022-02-08T10:55:00Z"/>
                <w:color w:val="000000"/>
                <w:sz w:val="20"/>
                <w:szCs w:val="20"/>
              </w:rPr>
            </w:pPr>
            <w:del w:id="894"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500" w:type="dxa"/>
            <w:tcBorders>
              <w:top w:val="nil"/>
              <w:left w:val="nil"/>
              <w:bottom w:val="single" w:sz="4" w:space="0" w:color="auto"/>
              <w:right w:val="single" w:sz="4" w:space="0" w:color="auto"/>
            </w:tcBorders>
            <w:shd w:val="clear" w:color="auto" w:fill="auto"/>
            <w:vAlign w:val="center"/>
            <w:hideMark/>
          </w:tcPr>
          <w:p w14:paraId="304088B8" w14:textId="77777777" w:rsidR="00832FA8" w:rsidRPr="00B34EC4" w:rsidRDefault="00832FA8" w:rsidP="007A25A2">
            <w:pPr>
              <w:jc w:val="center"/>
              <w:rPr>
                <w:del w:id="895" w:author="GONZALES, JACOB L CIV USAF AFMC AFLCMC/LZPTP" w:date="2022-02-08T10:55:00Z"/>
                <w:color w:val="000000"/>
                <w:sz w:val="20"/>
                <w:szCs w:val="20"/>
              </w:rPr>
            </w:pPr>
            <w:del w:id="896"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996" w:type="dxa"/>
            <w:tcBorders>
              <w:top w:val="nil"/>
              <w:left w:val="nil"/>
              <w:bottom w:val="single" w:sz="4" w:space="0" w:color="auto"/>
              <w:right w:val="single" w:sz="4" w:space="0" w:color="auto"/>
            </w:tcBorders>
            <w:shd w:val="clear" w:color="auto" w:fill="auto"/>
            <w:vAlign w:val="center"/>
            <w:hideMark/>
          </w:tcPr>
          <w:p w14:paraId="36C9B5D0" w14:textId="77777777" w:rsidR="00832FA8" w:rsidRPr="00B34EC4" w:rsidRDefault="00832FA8" w:rsidP="007A25A2">
            <w:pPr>
              <w:jc w:val="center"/>
              <w:rPr>
                <w:del w:id="897" w:author="GONZALES, JACOB L CIV USAF AFMC AFLCMC/LZPTP" w:date="2022-02-08T10:55:00Z"/>
                <w:color w:val="000000"/>
                <w:sz w:val="20"/>
                <w:szCs w:val="20"/>
              </w:rPr>
            </w:pPr>
            <w:del w:id="898"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r>
      <w:tr w:rsidR="00832FA8" w:rsidRPr="00B34EC4" w14:paraId="70760550" w14:textId="77777777" w:rsidTr="007A25A2">
        <w:trPr>
          <w:trHeight w:val="630"/>
          <w:del w:id="899" w:author="GONZALES, JACOB L CIV USAF AFMC AFLCMC/LZPTP" w:date="2022-02-08T10:55:00Z"/>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905252" w14:textId="77777777" w:rsidR="00832FA8" w:rsidRPr="00B34EC4" w:rsidRDefault="00832FA8" w:rsidP="007A25A2">
            <w:pPr>
              <w:rPr>
                <w:del w:id="900" w:author="GONZALES, JACOB L CIV USAF AFMC AFLCMC/LZPTP" w:date="2022-02-08T10:55:00Z"/>
                <w:color w:val="000000"/>
              </w:rPr>
            </w:pPr>
            <w:del w:id="901" w:author="GONZALES, JACOB L CIV USAF AFMC AFLCMC/LZPTP" w:date="2022-02-08T10:55:00Z">
              <w:r w:rsidRPr="00B34EC4">
                <w:rPr>
                  <w:color w:val="000000"/>
                </w:rPr>
                <w:delText>Configuration Control Management Plan</w:delText>
              </w:r>
            </w:del>
          </w:p>
        </w:tc>
        <w:tc>
          <w:tcPr>
            <w:tcW w:w="1328" w:type="dxa"/>
            <w:tcBorders>
              <w:top w:val="nil"/>
              <w:left w:val="nil"/>
              <w:bottom w:val="single" w:sz="4" w:space="0" w:color="auto"/>
              <w:right w:val="single" w:sz="4" w:space="0" w:color="auto"/>
            </w:tcBorders>
            <w:shd w:val="clear" w:color="auto" w:fill="auto"/>
            <w:vAlign w:val="center"/>
            <w:hideMark/>
          </w:tcPr>
          <w:p w14:paraId="47B3078E" w14:textId="77777777" w:rsidR="00832FA8" w:rsidRPr="00B34EC4" w:rsidRDefault="00832FA8" w:rsidP="007A25A2">
            <w:pPr>
              <w:jc w:val="center"/>
              <w:rPr>
                <w:del w:id="902" w:author="GONZALES, JACOB L CIV USAF AFMC AFLCMC/LZPTP" w:date="2022-02-08T10:55:00Z"/>
                <w:color w:val="000000"/>
                <w:sz w:val="20"/>
                <w:szCs w:val="20"/>
              </w:rPr>
            </w:pPr>
            <w:del w:id="903"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11" w:type="dxa"/>
            <w:tcBorders>
              <w:top w:val="nil"/>
              <w:left w:val="nil"/>
              <w:bottom w:val="single" w:sz="4" w:space="0" w:color="auto"/>
              <w:right w:val="single" w:sz="4" w:space="0" w:color="auto"/>
            </w:tcBorders>
            <w:shd w:val="clear" w:color="auto" w:fill="auto"/>
            <w:vAlign w:val="center"/>
            <w:hideMark/>
          </w:tcPr>
          <w:p w14:paraId="3A359E7D" w14:textId="77777777" w:rsidR="00832FA8" w:rsidRPr="00B34EC4" w:rsidRDefault="00832FA8" w:rsidP="007A25A2">
            <w:pPr>
              <w:jc w:val="center"/>
              <w:rPr>
                <w:del w:id="904" w:author="GONZALES, JACOB L CIV USAF AFMC AFLCMC/LZPTP" w:date="2022-02-08T10:55:00Z"/>
                <w:color w:val="000000"/>
              </w:rPr>
            </w:pPr>
            <w:del w:id="905"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60" w:type="dxa"/>
            <w:tcBorders>
              <w:top w:val="nil"/>
              <w:left w:val="nil"/>
              <w:bottom w:val="single" w:sz="4" w:space="0" w:color="auto"/>
              <w:right w:val="single" w:sz="4" w:space="0" w:color="auto"/>
            </w:tcBorders>
            <w:shd w:val="clear" w:color="auto" w:fill="auto"/>
            <w:vAlign w:val="center"/>
            <w:hideMark/>
          </w:tcPr>
          <w:p w14:paraId="360DFB53" w14:textId="77777777" w:rsidR="00832FA8" w:rsidRPr="00B34EC4" w:rsidRDefault="00832FA8" w:rsidP="007A25A2">
            <w:pPr>
              <w:jc w:val="center"/>
              <w:rPr>
                <w:del w:id="906" w:author="GONZALES, JACOB L CIV USAF AFMC AFLCMC/LZPTP" w:date="2022-02-08T10:55:00Z"/>
                <w:color w:val="000000"/>
              </w:rPr>
            </w:pPr>
            <w:del w:id="907"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84" w:type="dxa"/>
            <w:tcBorders>
              <w:top w:val="nil"/>
              <w:left w:val="nil"/>
              <w:bottom w:val="single" w:sz="4" w:space="0" w:color="auto"/>
              <w:right w:val="single" w:sz="4" w:space="0" w:color="auto"/>
            </w:tcBorders>
            <w:shd w:val="clear" w:color="auto" w:fill="auto"/>
            <w:vAlign w:val="center"/>
            <w:hideMark/>
          </w:tcPr>
          <w:p w14:paraId="516F77CB" w14:textId="77777777" w:rsidR="00832FA8" w:rsidRPr="00B34EC4" w:rsidRDefault="00832FA8" w:rsidP="007A25A2">
            <w:pPr>
              <w:jc w:val="center"/>
              <w:rPr>
                <w:del w:id="908" w:author="GONZALES, JACOB L CIV USAF AFMC AFLCMC/LZPTP" w:date="2022-02-08T10:55:00Z"/>
                <w:color w:val="000000"/>
                <w:sz w:val="20"/>
                <w:szCs w:val="20"/>
              </w:rPr>
            </w:pPr>
            <w:del w:id="909"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500" w:type="dxa"/>
            <w:tcBorders>
              <w:top w:val="nil"/>
              <w:left w:val="nil"/>
              <w:bottom w:val="single" w:sz="4" w:space="0" w:color="auto"/>
              <w:right w:val="single" w:sz="4" w:space="0" w:color="auto"/>
            </w:tcBorders>
            <w:shd w:val="clear" w:color="auto" w:fill="auto"/>
            <w:vAlign w:val="center"/>
            <w:hideMark/>
          </w:tcPr>
          <w:p w14:paraId="3C537C04" w14:textId="77777777" w:rsidR="00832FA8" w:rsidRPr="00B34EC4" w:rsidRDefault="00832FA8" w:rsidP="007A25A2">
            <w:pPr>
              <w:jc w:val="center"/>
              <w:rPr>
                <w:del w:id="910" w:author="GONZALES, JACOB L CIV USAF AFMC AFLCMC/LZPTP" w:date="2022-02-08T10:55:00Z"/>
                <w:color w:val="000000"/>
                <w:sz w:val="20"/>
                <w:szCs w:val="20"/>
              </w:rPr>
            </w:pPr>
            <w:del w:id="911"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996" w:type="dxa"/>
            <w:tcBorders>
              <w:top w:val="nil"/>
              <w:left w:val="nil"/>
              <w:bottom w:val="single" w:sz="4" w:space="0" w:color="auto"/>
              <w:right w:val="single" w:sz="4" w:space="0" w:color="auto"/>
            </w:tcBorders>
            <w:shd w:val="clear" w:color="auto" w:fill="auto"/>
            <w:vAlign w:val="center"/>
            <w:hideMark/>
          </w:tcPr>
          <w:p w14:paraId="69C9740D" w14:textId="77777777" w:rsidR="00832FA8" w:rsidRPr="00B34EC4" w:rsidRDefault="00832FA8" w:rsidP="007A25A2">
            <w:pPr>
              <w:jc w:val="center"/>
              <w:rPr>
                <w:del w:id="912" w:author="GONZALES, JACOB L CIV USAF AFMC AFLCMC/LZPTP" w:date="2022-02-08T10:55:00Z"/>
                <w:color w:val="000000"/>
                <w:sz w:val="20"/>
                <w:szCs w:val="20"/>
              </w:rPr>
            </w:pPr>
            <w:del w:id="913"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r>
      <w:tr w:rsidR="00832FA8" w:rsidRPr="00B34EC4" w14:paraId="5D40381F" w14:textId="77777777" w:rsidTr="007A25A2">
        <w:trPr>
          <w:trHeight w:val="315"/>
          <w:del w:id="914" w:author="GONZALES, JACOB L CIV USAF AFMC AFLCMC/LZPTP" w:date="2022-02-08T10:55:00Z"/>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B6D228" w14:textId="77777777" w:rsidR="00832FA8" w:rsidRPr="00B34EC4" w:rsidRDefault="00832FA8" w:rsidP="007A25A2">
            <w:pPr>
              <w:rPr>
                <w:del w:id="915" w:author="GONZALES, JACOB L CIV USAF AFMC AFLCMC/LZPTP" w:date="2022-02-08T10:55:00Z"/>
                <w:color w:val="000000"/>
              </w:rPr>
            </w:pPr>
            <w:del w:id="916" w:author="GONZALES, JACOB L CIV USAF AFMC AFLCMC/LZPTP" w:date="2022-02-08T10:55:00Z">
              <w:r w:rsidRPr="00B34EC4">
                <w:rPr>
                  <w:noProof/>
                  <w:color w:val="000000"/>
                </w:rPr>
                <w:delText>     </w:delText>
              </w:r>
            </w:del>
          </w:p>
        </w:tc>
        <w:tc>
          <w:tcPr>
            <w:tcW w:w="1328" w:type="dxa"/>
            <w:tcBorders>
              <w:top w:val="nil"/>
              <w:left w:val="nil"/>
              <w:bottom w:val="single" w:sz="4" w:space="0" w:color="auto"/>
              <w:right w:val="single" w:sz="4" w:space="0" w:color="auto"/>
            </w:tcBorders>
            <w:shd w:val="clear" w:color="auto" w:fill="auto"/>
            <w:vAlign w:val="center"/>
            <w:hideMark/>
          </w:tcPr>
          <w:p w14:paraId="52A951B9" w14:textId="77777777" w:rsidR="00832FA8" w:rsidRPr="00B34EC4" w:rsidRDefault="00832FA8" w:rsidP="007A25A2">
            <w:pPr>
              <w:jc w:val="center"/>
              <w:rPr>
                <w:del w:id="917" w:author="GONZALES, JACOB L CIV USAF AFMC AFLCMC/LZPTP" w:date="2022-02-08T10:55:00Z"/>
                <w:color w:val="000000"/>
                <w:sz w:val="20"/>
                <w:szCs w:val="20"/>
              </w:rPr>
            </w:pPr>
            <w:del w:id="918"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11" w:type="dxa"/>
            <w:tcBorders>
              <w:top w:val="nil"/>
              <w:left w:val="nil"/>
              <w:bottom w:val="single" w:sz="4" w:space="0" w:color="auto"/>
              <w:right w:val="single" w:sz="4" w:space="0" w:color="auto"/>
            </w:tcBorders>
            <w:shd w:val="clear" w:color="auto" w:fill="auto"/>
            <w:vAlign w:val="center"/>
            <w:hideMark/>
          </w:tcPr>
          <w:p w14:paraId="44B11686" w14:textId="77777777" w:rsidR="00832FA8" w:rsidRPr="00B34EC4" w:rsidRDefault="00832FA8" w:rsidP="007A25A2">
            <w:pPr>
              <w:jc w:val="center"/>
              <w:rPr>
                <w:del w:id="919" w:author="GONZALES, JACOB L CIV USAF AFMC AFLCMC/LZPTP" w:date="2022-02-08T10:55:00Z"/>
                <w:color w:val="000000"/>
              </w:rPr>
            </w:pPr>
            <w:del w:id="920"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60" w:type="dxa"/>
            <w:tcBorders>
              <w:top w:val="nil"/>
              <w:left w:val="nil"/>
              <w:bottom w:val="single" w:sz="4" w:space="0" w:color="auto"/>
              <w:right w:val="single" w:sz="4" w:space="0" w:color="auto"/>
            </w:tcBorders>
            <w:shd w:val="clear" w:color="auto" w:fill="auto"/>
            <w:vAlign w:val="center"/>
            <w:hideMark/>
          </w:tcPr>
          <w:p w14:paraId="58B9F73B" w14:textId="77777777" w:rsidR="00832FA8" w:rsidRPr="00B34EC4" w:rsidRDefault="00832FA8" w:rsidP="007A25A2">
            <w:pPr>
              <w:jc w:val="center"/>
              <w:rPr>
                <w:del w:id="921" w:author="GONZALES, JACOB L CIV USAF AFMC AFLCMC/LZPTP" w:date="2022-02-08T10:55:00Z"/>
                <w:color w:val="000000"/>
              </w:rPr>
            </w:pPr>
            <w:del w:id="922"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84" w:type="dxa"/>
            <w:tcBorders>
              <w:top w:val="nil"/>
              <w:left w:val="nil"/>
              <w:bottom w:val="single" w:sz="4" w:space="0" w:color="auto"/>
              <w:right w:val="single" w:sz="4" w:space="0" w:color="auto"/>
            </w:tcBorders>
            <w:shd w:val="clear" w:color="auto" w:fill="auto"/>
            <w:vAlign w:val="center"/>
            <w:hideMark/>
          </w:tcPr>
          <w:p w14:paraId="714E897E" w14:textId="77777777" w:rsidR="00832FA8" w:rsidRPr="00B34EC4" w:rsidRDefault="00832FA8" w:rsidP="007A25A2">
            <w:pPr>
              <w:jc w:val="center"/>
              <w:rPr>
                <w:del w:id="923" w:author="GONZALES, JACOB L CIV USAF AFMC AFLCMC/LZPTP" w:date="2022-02-08T10:55:00Z"/>
                <w:color w:val="000000"/>
                <w:sz w:val="20"/>
                <w:szCs w:val="20"/>
              </w:rPr>
            </w:pPr>
            <w:del w:id="924"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500" w:type="dxa"/>
            <w:tcBorders>
              <w:top w:val="nil"/>
              <w:left w:val="nil"/>
              <w:bottom w:val="single" w:sz="4" w:space="0" w:color="auto"/>
              <w:right w:val="single" w:sz="4" w:space="0" w:color="auto"/>
            </w:tcBorders>
            <w:shd w:val="clear" w:color="auto" w:fill="auto"/>
            <w:vAlign w:val="center"/>
            <w:hideMark/>
          </w:tcPr>
          <w:p w14:paraId="6CFD98A9" w14:textId="77777777" w:rsidR="00832FA8" w:rsidRPr="00B34EC4" w:rsidRDefault="00832FA8" w:rsidP="007A25A2">
            <w:pPr>
              <w:jc w:val="center"/>
              <w:rPr>
                <w:del w:id="925" w:author="GONZALES, JACOB L CIV USAF AFMC AFLCMC/LZPTP" w:date="2022-02-08T10:55:00Z"/>
                <w:color w:val="000000"/>
                <w:sz w:val="20"/>
                <w:szCs w:val="20"/>
              </w:rPr>
            </w:pPr>
            <w:del w:id="926"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996" w:type="dxa"/>
            <w:tcBorders>
              <w:top w:val="nil"/>
              <w:left w:val="nil"/>
              <w:bottom w:val="single" w:sz="4" w:space="0" w:color="auto"/>
              <w:right w:val="single" w:sz="4" w:space="0" w:color="auto"/>
            </w:tcBorders>
            <w:shd w:val="clear" w:color="auto" w:fill="auto"/>
            <w:vAlign w:val="center"/>
            <w:hideMark/>
          </w:tcPr>
          <w:p w14:paraId="57D68F31" w14:textId="77777777" w:rsidR="00832FA8" w:rsidRPr="00B34EC4" w:rsidRDefault="00832FA8" w:rsidP="007A25A2">
            <w:pPr>
              <w:jc w:val="center"/>
              <w:rPr>
                <w:del w:id="927" w:author="GONZALES, JACOB L CIV USAF AFMC AFLCMC/LZPTP" w:date="2022-02-08T10:55:00Z"/>
                <w:color w:val="000000"/>
                <w:sz w:val="20"/>
                <w:szCs w:val="20"/>
              </w:rPr>
            </w:pPr>
            <w:del w:id="928"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r>
      <w:tr w:rsidR="00832FA8" w:rsidRPr="00B34EC4" w14:paraId="481A8F6F" w14:textId="77777777" w:rsidTr="007A25A2">
        <w:trPr>
          <w:trHeight w:val="315"/>
          <w:del w:id="929" w:author="GONZALES, JACOB L CIV USAF AFMC AFLCMC/LZPTP" w:date="2022-02-08T10:55:00Z"/>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B5D7A1" w14:textId="77777777" w:rsidR="00832FA8" w:rsidRPr="00B34EC4" w:rsidRDefault="00832FA8" w:rsidP="007A25A2">
            <w:pPr>
              <w:rPr>
                <w:del w:id="930" w:author="GONZALES, JACOB L CIV USAF AFMC AFLCMC/LZPTP" w:date="2022-02-08T10:55:00Z"/>
                <w:color w:val="000000"/>
              </w:rPr>
            </w:pPr>
            <w:del w:id="931" w:author="GONZALES, JACOB L CIV USAF AFMC AFLCMC/LZPTP" w:date="2022-02-08T10:55:00Z">
              <w:r w:rsidRPr="00B34EC4">
                <w:rPr>
                  <w:noProof/>
                  <w:color w:val="000000"/>
                </w:rPr>
                <w:delText>     </w:delText>
              </w:r>
            </w:del>
          </w:p>
        </w:tc>
        <w:tc>
          <w:tcPr>
            <w:tcW w:w="1328" w:type="dxa"/>
            <w:tcBorders>
              <w:top w:val="nil"/>
              <w:left w:val="nil"/>
              <w:bottom w:val="single" w:sz="4" w:space="0" w:color="auto"/>
              <w:right w:val="single" w:sz="4" w:space="0" w:color="auto"/>
            </w:tcBorders>
            <w:shd w:val="clear" w:color="auto" w:fill="auto"/>
            <w:vAlign w:val="center"/>
            <w:hideMark/>
          </w:tcPr>
          <w:p w14:paraId="721DF136" w14:textId="77777777" w:rsidR="00832FA8" w:rsidRPr="00B34EC4" w:rsidRDefault="00832FA8" w:rsidP="007A25A2">
            <w:pPr>
              <w:jc w:val="center"/>
              <w:rPr>
                <w:del w:id="932" w:author="GONZALES, JACOB L CIV USAF AFMC AFLCMC/LZPTP" w:date="2022-02-08T10:55:00Z"/>
                <w:color w:val="000000"/>
                <w:sz w:val="20"/>
                <w:szCs w:val="20"/>
              </w:rPr>
            </w:pPr>
            <w:del w:id="933"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11" w:type="dxa"/>
            <w:tcBorders>
              <w:top w:val="nil"/>
              <w:left w:val="nil"/>
              <w:bottom w:val="single" w:sz="4" w:space="0" w:color="auto"/>
              <w:right w:val="single" w:sz="4" w:space="0" w:color="auto"/>
            </w:tcBorders>
            <w:shd w:val="clear" w:color="auto" w:fill="auto"/>
            <w:vAlign w:val="center"/>
            <w:hideMark/>
          </w:tcPr>
          <w:p w14:paraId="01BB8787" w14:textId="77777777" w:rsidR="00832FA8" w:rsidRPr="00B34EC4" w:rsidRDefault="00832FA8" w:rsidP="007A25A2">
            <w:pPr>
              <w:jc w:val="center"/>
              <w:rPr>
                <w:del w:id="934" w:author="GONZALES, JACOB L CIV USAF AFMC AFLCMC/LZPTP" w:date="2022-02-08T10:55:00Z"/>
                <w:color w:val="000000"/>
              </w:rPr>
            </w:pPr>
            <w:del w:id="935"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60" w:type="dxa"/>
            <w:tcBorders>
              <w:top w:val="nil"/>
              <w:left w:val="nil"/>
              <w:bottom w:val="single" w:sz="4" w:space="0" w:color="auto"/>
              <w:right w:val="single" w:sz="4" w:space="0" w:color="auto"/>
            </w:tcBorders>
            <w:shd w:val="clear" w:color="auto" w:fill="auto"/>
            <w:vAlign w:val="center"/>
            <w:hideMark/>
          </w:tcPr>
          <w:p w14:paraId="124AF088" w14:textId="77777777" w:rsidR="00832FA8" w:rsidRPr="00B34EC4" w:rsidRDefault="00832FA8" w:rsidP="007A25A2">
            <w:pPr>
              <w:jc w:val="center"/>
              <w:rPr>
                <w:del w:id="936" w:author="GONZALES, JACOB L CIV USAF AFMC AFLCMC/LZPTP" w:date="2022-02-08T10:55:00Z"/>
                <w:color w:val="000000"/>
              </w:rPr>
            </w:pPr>
            <w:del w:id="937"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84" w:type="dxa"/>
            <w:tcBorders>
              <w:top w:val="nil"/>
              <w:left w:val="nil"/>
              <w:bottom w:val="single" w:sz="4" w:space="0" w:color="auto"/>
              <w:right w:val="single" w:sz="4" w:space="0" w:color="auto"/>
            </w:tcBorders>
            <w:shd w:val="clear" w:color="auto" w:fill="auto"/>
            <w:vAlign w:val="center"/>
            <w:hideMark/>
          </w:tcPr>
          <w:p w14:paraId="5FFA4482" w14:textId="77777777" w:rsidR="00832FA8" w:rsidRPr="00B34EC4" w:rsidRDefault="00832FA8" w:rsidP="007A25A2">
            <w:pPr>
              <w:jc w:val="center"/>
              <w:rPr>
                <w:del w:id="938" w:author="GONZALES, JACOB L CIV USAF AFMC AFLCMC/LZPTP" w:date="2022-02-08T10:55:00Z"/>
                <w:color w:val="000000"/>
                <w:sz w:val="20"/>
                <w:szCs w:val="20"/>
              </w:rPr>
            </w:pPr>
            <w:del w:id="939"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500" w:type="dxa"/>
            <w:tcBorders>
              <w:top w:val="nil"/>
              <w:left w:val="nil"/>
              <w:bottom w:val="single" w:sz="4" w:space="0" w:color="auto"/>
              <w:right w:val="single" w:sz="4" w:space="0" w:color="auto"/>
            </w:tcBorders>
            <w:shd w:val="clear" w:color="auto" w:fill="auto"/>
            <w:vAlign w:val="center"/>
            <w:hideMark/>
          </w:tcPr>
          <w:p w14:paraId="1F231B6D" w14:textId="77777777" w:rsidR="00832FA8" w:rsidRPr="00B34EC4" w:rsidRDefault="00832FA8" w:rsidP="007A25A2">
            <w:pPr>
              <w:jc w:val="center"/>
              <w:rPr>
                <w:del w:id="940" w:author="GONZALES, JACOB L CIV USAF AFMC AFLCMC/LZPTP" w:date="2022-02-08T10:55:00Z"/>
                <w:color w:val="000000"/>
                <w:sz w:val="20"/>
                <w:szCs w:val="20"/>
              </w:rPr>
            </w:pPr>
            <w:del w:id="941"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996" w:type="dxa"/>
            <w:tcBorders>
              <w:top w:val="nil"/>
              <w:left w:val="nil"/>
              <w:bottom w:val="single" w:sz="4" w:space="0" w:color="auto"/>
              <w:right w:val="single" w:sz="4" w:space="0" w:color="auto"/>
            </w:tcBorders>
            <w:shd w:val="clear" w:color="auto" w:fill="auto"/>
            <w:vAlign w:val="center"/>
            <w:hideMark/>
          </w:tcPr>
          <w:p w14:paraId="20DFE32A" w14:textId="77777777" w:rsidR="00832FA8" w:rsidRPr="00B34EC4" w:rsidRDefault="00832FA8" w:rsidP="007A25A2">
            <w:pPr>
              <w:jc w:val="center"/>
              <w:rPr>
                <w:del w:id="942" w:author="GONZALES, JACOB L CIV USAF AFMC AFLCMC/LZPTP" w:date="2022-02-08T10:55:00Z"/>
                <w:color w:val="000000"/>
                <w:sz w:val="20"/>
                <w:szCs w:val="20"/>
              </w:rPr>
            </w:pPr>
            <w:del w:id="943"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r>
      <w:tr w:rsidR="00832FA8" w:rsidRPr="00B34EC4" w14:paraId="70D95450" w14:textId="77777777" w:rsidTr="007A25A2">
        <w:trPr>
          <w:trHeight w:val="315"/>
          <w:del w:id="944" w:author="GONZALES, JACOB L CIV USAF AFMC AFLCMC/LZPTP" w:date="2022-02-08T10:55:00Z"/>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FD729C" w14:textId="77777777" w:rsidR="00832FA8" w:rsidRPr="00B34EC4" w:rsidRDefault="00832FA8" w:rsidP="007A25A2">
            <w:pPr>
              <w:rPr>
                <w:del w:id="945" w:author="GONZALES, JACOB L CIV USAF AFMC AFLCMC/LZPTP" w:date="2022-02-08T10:55:00Z"/>
                <w:color w:val="000000"/>
              </w:rPr>
            </w:pPr>
            <w:del w:id="946" w:author="GONZALES, JACOB L CIV USAF AFMC AFLCMC/LZPTP" w:date="2022-02-08T10:55:00Z">
              <w:r w:rsidRPr="00B34EC4">
                <w:rPr>
                  <w:noProof/>
                  <w:color w:val="000000"/>
                </w:rPr>
                <w:delText>     </w:delText>
              </w:r>
            </w:del>
          </w:p>
        </w:tc>
        <w:tc>
          <w:tcPr>
            <w:tcW w:w="1328" w:type="dxa"/>
            <w:tcBorders>
              <w:top w:val="nil"/>
              <w:left w:val="nil"/>
              <w:bottom w:val="single" w:sz="4" w:space="0" w:color="auto"/>
              <w:right w:val="single" w:sz="4" w:space="0" w:color="auto"/>
            </w:tcBorders>
            <w:shd w:val="clear" w:color="auto" w:fill="auto"/>
            <w:vAlign w:val="center"/>
            <w:hideMark/>
          </w:tcPr>
          <w:p w14:paraId="3F22A9FB" w14:textId="77777777" w:rsidR="00832FA8" w:rsidRPr="00B34EC4" w:rsidRDefault="00832FA8" w:rsidP="007A25A2">
            <w:pPr>
              <w:jc w:val="center"/>
              <w:rPr>
                <w:del w:id="947" w:author="GONZALES, JACOB L CIV USAF AFMC AFLCMC/LZPTP" w:date="2022-02-08T10:55:00Z"/>
                <w:color w:val="000000"/>
                <w:sz w:val="20"/>
                <w:szCs w:val="20"/>
              </w:rPr>
            </w:pPr>
            <w:del w:id="948"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11" w:type="dxa"/>
            <w:tcBorders>
              <w:top w:val="nil"/>
              <w:left w:val="nil"/>
              <w:bottom w:val="single" w:sz="4" w:space="0" w:color="auto"/>
              <w:right w:val="single" w:sz="4" w:space="0" w:color="auto"/>
            </w:tcBorders>
            <w:shd w:val="clear" w:color="auto" w:fill="auto"/>
            <w:vAlign w:val="center"/>
            <w:hideMark/>
          </w:tcPr>
          <w:p w14:paraId="2FDFDDD2" w14:textId="77777777" w:rsidR="00832FA8" w:rsidRPr="00B34EC4" w:rsidRDefault="00832FA8" w:rsidP="007A25A2">
            <w:pPr>
              <w:jc w:val="center"/>
              <w:rPr>
                <w:del w:id="949" w:author="GONZALES, JACOB L CIV USAF AFMC AFLCMC/LZPTP" w:date="2022-02-08T10:55:00Z"/>
                <w:color w:val="000000"/>
              </w:rPr>
            </w:pPr>
            <w:del w:id="950"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60" w:type="dxa"/>
            <w:tcBorders>
              <w:top w:val="nil"/>
              <w:left w:val="nil"/>
              <w:bottom w:val="single" w:sz="4" w:space="0" w:color="auto"/>
              <w:right w:val="single" w:sz="4" w:space="0" w:color="auto"/>
            </w:tcBorders>
            <w:shd w:val="clear" w:color="auto" w:fill="auto"/>
            <w:vAlign w:val="center"/>
            <w:hideMark/>
          </w:tcPr>
          <w:p w14:paraId="3A4DA0C0" w14:textId="77777777" w:rsidR="00832FA8" w:rsidRPr="00B34EC4" w:rsidRDefault="00832FA8" w:rsidP="007A25A2">
            <w:pPr>
              <w:jc w:val="center"/>
              <w:rPr>
                <w:del w:id="951" w:author="GONZALES, JACOB L CIV USAF AFMC AFLCMC/LZPTP" w:date="2022-02-08T10:55:00Z"/>
                <w:color w:val="000000"/>
              </w:rPr>
            </w:pPr>
            <w:del w:id="952"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84" w:type="dxa"/>
            <w:tcBorders>
              <w:top w:val="nil"/>
              <w:left w:val="nil"/>
              <w:bottom w:val="single" w:sz="4" w:space="0" w:color="auto"/>
              <w:right w:val="single" w:sz="4" w:space="0" w:color="auto"/>
            </w:tcBorders>
            <w:shd w:val="clear" w:color="auto" w:fill="auto"/>
            <w:vAlign w:val="center"/>
            <w:hideMark/>
          </w:tcPr>
          <w:p w14:paraId="4F1CA8F6" w14:textId="77777777" w:rsidR="00832FA8" w:rsidRPr="00B34EC4" w:rsidRDefault="00832FA8" w:rsidP="007A25A2">
            <w:pPr>
              <w:jc w:val="center"/>
              <w:rPr>
                <w:del w:id="953" w:author="GONZALES, JACOB L CIV USAF AFMC AFLCMC/LZPTP" w:date="2022-02-08T10:55:00Z"/>
                <w:color w:val="000000"/>
                <w:sz w:val="20"/>
                <w:szCs w:val="20"/>
              </w:rPr>
            </w:pPr>
            <w:del w:id="954"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500" w:type="dxa"/>
            <w:tcBorders>
              <w:top w:val="nil"/>
              <w:left w:val="nil"/>
              <w:bottom w:val="single" w:sz="4" w:space="0" w:color="auto"/>
              <w:right w:val="single" w:sz="4" w:space="0" w:color="auto"/>
            </w:tcBorders>
            <w:shd w:val="clear" w:color="auto" w:fill="auto"/>
            <w:vAlign w:val="center"/>
            <w:hideMark/>
          </w:tcPr>
          <w:p w14:paraId="198ABC96" w14:textId="77777777" w:rsidR="00832FA8" w:rsidRPr="00B34EC4" w:rsidRDefault="00832FA8" w:rsidP="007A25A2">
            <w:pPr>
              <w:jc w:val="center"/>
              <w:rPr>
                <w:del w:id="955" w:author="GONZALES, JACOB L CIV USAF AFMC AFLCMC/LZPTP" w:date="2022-02-08T10:55:00Z"/>
                <w:color w:val="000000"/>
                <w:sz w:val="20"/>
                <w:szCs w:val="20"/>
              </w:rPr>
            </w:pPr>
            <w:del w:id="956"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996" w:type="dxa"/>
            <w:tcBorders>
              <w:top w:val="nil"/>
              <w:left w:val="nil"/>
              <w:bottom w:val="single" w:sz="4" w:space="0" w:color="auto"/>
              <w:right w:val="single" w:sz="4" w:space="0" w:color="auto"/>
            </w:tcBorders>
            <w:shd w:val="clear" w:color="auto" w:fill="auto"/>
            <w:vAlign w:val="center"/>
            <w:hideMark/>
          </w:tcPr>
          <w:p w14:paraId="7A718A73" w14:textId="77777777" w:rsidR="00832FA8" w:rsidRPr="00B34EC4" w:rsidRDefault="00832FA8" w:rsidP="007A25A2">
            <w:pPr>
              <w:jc w:val="center"/>
              <w:rPr>
                <w:del w:id="957" w:author="GONZALES, JACOB L CIV USAF AFMC AFLCMC/LZPTP" w:date="2022-02-08T10:55:00Z"/>
                <w:color w:val="000000"/>
                <w:sz w:val="20"/>
                <w:szCs w:val="20"/>
              </w:rPr>
            </w:pPr>
            <w:del w:id="958"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r>
      <w:tr w:rsidR="00832FA8" w:rsidRPr="00B34EC4" w14:paraId="29B1F55D" w14:textId="77777777" w:rsidTr="007A25A2">
        <w:trPr>
          <w:trHeight w:val="315"/>
          <w:del w:id="959" w:author="GONZALES, JACOB L CIV USAF AFMC AFLCMC/LZPTP" w:date="2022-02-08T10:55:00Z"/>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8468B0" w14:textId="77777777" w:rsidR="00832FA8" w:rsidRPr="00B34EC4" w:rsidRDefault="00832FA8" w:rsidP="007A25A2">
            <w:pPr>
              <w:rPr>
                <w:del w:id="960" w:author="GONZALES, JACOB L CIV USAF AFMC AFLCMC/LZPTP" w:date="2022-02-08T10:55:00Z"/>
                <w:color w:val="000000"/>
              </w:rPr>
            </w:pPr>
            <w:del w:id="961" w:author="GONZALES, JACOB L CIV USAF AFMC AFLCMC/LZPTP" w:date="2022-02-08T10:55:00Z">
              <w:r w:rsidRPr="00B34EC4">
                <w:rPr>
                  <w:noProof/>
                  <w:color w:val="000000"/>
                </w:rPr>
                <w:delText>     </w:delText>
              </w:r>
            </w:del>
          </w:p>
        </w:tc>
        <w:tc>
          <w:tcPr>
            <w:tcW w:w="1328" w:type="dxa"/>
            <w:tcBorders>
              <w:top w:val="nil"/>
              <w:left w:val="nil"/>
              <w:bottom w:val="single" w:sz="4" w:space="0" w:color="auto"/>
              <w:right w:val="single" w:sz="4" w:space="0" w:color="auto"/>
            </w:tcBorders>
            <w:shd w:val="clear" w:color="auto" w:fill="auto"/>
            <w:vAlign w:val="center"/>
            <w:hideMark/>
          </w:tcPr>
          <w:p w14:paraId="5EB109DE" w14:textId="77777777" w:rsidR="00832FA8" w:rsidRPr="00B34EC4" w:rsidRDefault="00832FA8" w:rsidP="007A25A2">
            <w:pPr>
              <w:jc w:val="center"/>
              <w:rPr>
                <w:del w:id="962" w:author="GONZALES, JACOB L CIV USAF AFMC AFLCMC/LZPTP" w:date="2022-02-08T10:55:00Z"/>
                <w:color w:val="000000"/>
                <w:sz w:val="20"/>
                <w:szCs w:val="20"/>
              </w:rPr>
            </w:pPr>
            <w:del w:id="963"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11" w:type="dxa"/>
            <w:tcBorders>
              <w:top w:val="nil"/>
              <w:left w:val="nil"/>
              <w:bottom w:val="single" w:sz="4" w:space="0" w:color="auto"/>
              <w:right w:val="single" w:sz="4" w:space="0" w:color="auto"/>
            </w:tcBorders>
            <w:shd w:val="clear" w:color="auto" w:fill="auto"/>
            <w:vAlign w:val="center"/>
            <w:hideMark/>
          </w:tcPr>
          <w:p w14:paraId="48D472FF" w14:textId="77777777" w:rsidR="00832FA8" w:rsidRPr="00B34EC4" w:rsidRDefault="00832FA8" w:rsidP="007A25A2">
            <w:pPr>
              <w:jc w:val="center"/>
              <w:rPr>
                <w:del w:id="964" w:author="GONZALES, JACOB L CIV USAF AFMC AFLCMC/LZPTP" w:date="2022-02-08T10:55:00Z"/>
                <w:color w:val="000000"/>
              </w:rPr>
            </w:pPr>
            <w:del w:id="965"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60" w:type="dxa"/>
            <w:tcBorders>
              <w:top w:val="nil"/>
              <w:left w:val="nil"/>
              <w:bottom w:val="single" w:sz="4" w:space="0" w:color="auto"/>
              <w:right w:val="single" w:sz="4" w:space="0" w:color="auto"/>
            </w:tcBorders>
            <w:shd w:val="clear" w:color="auto" w:fill="auto"/>
            <w:vAlign w:val="center"/>
            <w:hideMark/>
          </w:tcPr>
          <w:p w14:paraId="194C8950" w14:textId="77777777" w:rsidR="00832FA8" w:rsidRPr="00B34EC4" w:rsidRDefault="00832FA8" w:rsidP="007A25A2">
            <w:pPr>
              <w:jc w:val="center"/>
              <w:rPr>
                <w:del w:id="966" w:author="GONZALES, JACOB L CIV USAF AFMC AFLCMC/LZPTP" w:date="2022-02-08T10:55:00Z"/>
                <w:color w:val="000000"/>
              </w:rPr>
            </w:pPr>
            <w:del w:id="967"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84" w:type="dxa"/>
            <w:tcBorders>
              <w:top w:val="nil"/>
              <w:left w:val="nil"/>
              <w:bottom w:val="single" w:sz="4" w:space="0" w:color="auto"/>
              <w:right w:val="single" w:sz="4" w:space="0" w:color="auto"/>
            </w:tcBorders>
            <w:shd w:val="clear" w:color="auto" w:fill="auto"/>
            <w:vAlign w:val="center"/>
            <w:hideMark/>
          </w:tcPr>
          <w:p w14:paraId="283C9263" w14:textId="77777777" w:rsidR="00832FA8" w:rsidRPr="00B34EC4" w:rsidRDefault="00832FA8" w:rsidP="007A25A2">
            <w:pPr>
              <w:jc w:val="center"/>
              <w:rPr>
                <w:del w:id="968" w:author="GONZALES, JACOB L CIV USAF AFMC AFLCMC/LZPTP" w:date="2022-02-08T10:55:00Z"/>
                <w:color w:val="000000"/>
                <w:sz w:val="20"/>
                <w:szCs w:val="20"/>
              </w:rPr>
            </w:pPr>
            <w:del w:id="969"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500" w:type="dxa"/>
            <w:tcBorders>
              <w:top w:val="nil"/>
              <w:left w:val="nil"/>
              <w:bottom w:val="single" w:sz="4" w:space="0" w:color="auto"/>
              <w:right w:val="single" w:sz="4" w:space="0" w:color="auto"/>
            </w:tcBorders>
            <w:shd w:val="clear" w:color="auto" w:fill="auto"/>
            <w:vAlign w:val="center"/>
            <w:hideMark/>
          </w:tcPr>
          <w:p w14:paraId="36C8AF04" w14:textId="77777777" w:rsidR="00832FA8" w:rsidRPr="00B34EC4" w:rsidRDefault="00832FA8" w:rsidP="007A25A2">
            <w:pPr>
              <w:jc w:val="center"/>
              <w:rPr>
                <w:del w:id="970" w:author="GONZALES, JACOB L CIV USAF AFMC AFLCMC/LZPTP" w:date="2022-02-08T10:55:00Z"/>
                <w:color w:val="000000"/>
                <w:sz w:val="20"/>
                <w:szCs w:val="20"/>
              </w:rPr>
            </w:pPr>
            <w:del w:id="971"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996" w:type="dxa"/>
            <w:tcBorders>
              <w:top w:val="nil"/>
              <w:left w:val="nil"/>
              <w:bottom w:val="single" w:sz="4" w:space="0" w:color="auto"/>
              <w:right w:val="single" w:sz="4" w:space="0" w:color="auto"/>
            </w:tcBorders>
            <w:shd w:val="clear" w:color="auto" w:fill="auto"/>
            <w:vAlign w:val="center"/>
            <w:hideMark/>
          </w:tcPr>
          <w:p w14:paraId="4BEEF821" w14:textId="77777777" w:rsidR="00832FA8" w:rsidRPr="00B34EC4" w:rsidRDefault="00832FA8" w:rsidP="007A25A2">
            <w:pPr>
              <w:jc w:val="center"/>
              <w:rPr>
                <w:del w:id="972" w:author="GONZALES, JACOB L CIV USAF AFMC AFLCMC/LZPTP" w:date="2022-02-08T10:55:00Z"/>
                <w:color w:val="000000"/>
                <w:sz w:val="20"/>
                <w:szCs w:val="20"/>
              </w:rPr>
            </w:pPr>
            <w:del w:id="973"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r>
      <w:tr w:rsidR="00832FA8" w:rsidRPr="00B34EC4" w14:paraId="64C6D950" w14:textId="77777777" w:rsidTr="007A25A2">
        <w:trPr>
          <w:trHeight w:val="315"/>
          <w:del w:id="974" w:author="GONZALES, JACOB L CIV USAF AFMC AFLCMC/LZPTP" w:date="2022-02-08T10:55:00Z"/>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1EAF6D" w14:textId="77777777" w:rsidR="00832FA8" w:rsidRPr="00B34EC4" w:rsidRDefault="00832FA8" w:rsidP="007A25A2">
            <w:pPr>
              <w:rPr>
                <w:del w:id="975" w:author="GONZALES, JACOB L CIV USAF AFMC AFLCMC/LZPTP" w:date="2022-02-08T10:55:00Z"/>
                <w:color w:val="000000"/>
              </w:rPr>
            </w:pPr>
            <w:del w:id="976" w:author="GONZALES, JACOB L CIV USAF AFMC AFLCMC/LZPTP" w:date="2022-02-08T10:55:00Z">
              <w:r w:rsidRPr="00B34EC4">
                <w:rPr>
                  <w:noProof/>
                  <w:color w:val="000000"/>
                </w:rPr>
                <w:delText>     </w:delText>
              </w:r>
            </w:del>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533CBCBE" w14:textId="77777777" w:rsidR="00832FA8" w:rsidRPr="00B34EC4" w:rsidRDefault="00832FA8" w:rsidP="007A25A2">
            <w:pPr>
              <w:jc w:val="center"/>
              <w:rPr>
                <w:del w:id="977" w:author="GONZALES, JACOB L CIV USAF AFMC AFLCMC/LZPTP" w:date="2022-02-08T10:55:00Z"/>
                <w:color w:val="000000"/>
                <w:sz w:val="20"/>
                <w:szCs w:val="20"/>
              </w:rPr>
            </w:pPr>
            <w:del w:id="978"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5C219E30" w14:textId="77777777" w:rsidR="00832FA8" w:rsidRPr="00B34EC4" w:rsidRDefault="00832FA8" w:rsidP="007A25A2">
            <w:pPr>
              <w:jc w:val="center"/>
              <w:rPr>
                <w:del w:id="979" w:author="GONZALES, JACOB L CIV USAF AFMC AFLCMC/LZPTP" w:date="2022-02-08T10:55:00Z"/>
                <w:color w:val="000000"/>
              </w:rPr>
            </w:pPr>
            <w:del w:id="980"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10BE7720" w14:textId="77777777" w:rsidR="00832FA8" w:rsidRPr="00B34EC4" w:rsidRDefault="00832FA8" w:rsidP="007A25A2">
            <w:pPr>
              <w:jc w:val="center"/>
              <w:rPr>
                <w:del w:id="981" w:author="GONZALES, JACOB L CIV USAF AFMC AFLCMC/LZPTP" w:date="2022-02-08T10:55:00Z"/>
                <w:color w:val="000000"/>
              </w:rPr>
            </w:pPr>
            <w:del w:id="982"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75ECB860" w14:textId="77777777" w:rsidR="00832FA8" w:rsidRPr="00B34EC4" w:rsidRDefault="00832FA8" w:rsidP="007A25A2">
            <w:pPr>
              <w:jc w:val="center"/>
              <w:rPr>
                <w:del w:id="983" w:author="GONZALES, JACOB L CIV USAF AFMC AFLCMC/LZPTP" w:date="2022-02-08T10:55:00Z"/>
                <w:color w:val="000000"/>
                <w:sz w:val="20"/>
                <w:szCs w:val="20"/>
              </w:rPr>
            </w:pPr>
            <w:del w:id="984"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56A2C18" w14:textId="77777777" w:rsidR="00832FA8" w:rsidRPr="00B34EC4" w:rsidRDefault="00832FA8" w:rsidP="007A25A2">
            <w:pPr>
              <w:jc w:val="center"/>
              <w:rPr>
                <w:del w:id="985" w:author="GONZALES, JACOB L CIV USAF AFMC AFLCMC/LZPTP" w:date="2022-02-08T10:55:00Z"/>
                <w:color w:val="000000"/>
                <w:sz w:val="20"/>
                <w:szCs w:val="20"/>
              </w:rPr>
            </w:pPr>
            <w:del w:id="986"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252A59E1" w14:textId="77777777" w:rsidR="00832FA8" w:rsidRPr="00B34EC4" w:rsidRDefault="00832FA8" w:rsidP="007A25A2">
            <w:pPr>
              <w:jc w:val="center"/>
              <w:rPr>
                <w:del w:id="987" w:author="GONZALES, JACOB L CIV USAF AFMC AFLCMC/LZPTP" w:date="2022-02-08T10:55:00Z"/>
                <w:color w:val="000000"/>
                <w:sz w:val="20"/>
                <w:szCs w:val="20"/>
              </w:rPr>
            </w:pPr>
            <w:del w:id="988" w:author="GONZALES, JACOB L CIV USAF AFMC AFLCMC/LZPTP" w:date="2022-02-08T10:55:00Z">
              <w:r>
                <w:fldChar w:fldCharType="begin">
                  <w:ffData>
                    <w:name w:val="Check4"/>
                    <w:enabled/>
                    <w:calcOnExit w:val="0"/>
                    <w:checkBox>
                      <w:sizeAuto/>
                      <w:default w:val="0"/>
                    </w:checkBox>
                  </w:ffData>
                </w:fldChar>
              </w:r>
              <w:r>
                <w:delInstrText xml:space="preserve"> FORMCHECKBOX </w:delInstrText>
              </w:r>
              <w:r w:rsidR="00614575">
                <w:fldChar w:fldCharType="separate"/>
              </w:r>
              <w:r>
                <w:fldChar w:fldCharType="end"/>
              </w:r>
            </w:del>
          </w:p>
        </w:tc>
      </w:tr>
    </w:tbl>
    <w:p w14:paraId="3B8BC454" w14:textId="77777777" w:rsidR="00832FA8" w:rsidRDefault="00832FA8" w:rsidP="00832FA8">
      <w:pPr>
        <w:numPr>
          <w:ilvl w:val="12"/>
          <w:numId w:val="0"/>
        </w:numPr>
        <w:suppressAutoHyphens/>
        <w:spacing w:after="80"/>
        <w:jc w:val="center"/>
        <w:rPr>
          <w:del w:id="989" w:author="GONZALES, JACOB L CIV USAF AFMC AFLCMC/LZPTP" w:date="2022-02-08T10:55:00Z"/>
        </w:rPr>
      </w:pPr>
    </w:p>
    <w:p w14:paraId="7065C8B9" w14:textId="77777777" w:rsidR="00832FA8" w:rsidRDefault="00832FA8" w:rsidP="00832FA8">
      <w:pPr>
        <w:numPr>
          <w:ilvl w:val="12"/>
          <w:numId w:val="0"/>
        </w:numPr>
        <w:rPr>
          <w:ins w:id="990" w:author="GONZALES, JACOB L CIV USAF AFMC AFLCMC/LZPTP" w:date="2022-02-08T10:55:00Z"/>
          <w:sz w:val="22"/>
        </w:rPr>
      </w:pPr>
    </w:p>
    <w:p w14:paraId="0BD24EFB" w14:textId="77777777" w:rsidR="00832FA8" w:rsidRDefault="00832FA8" w:rsidP="00832FA8">
      <w:pPr>
        <w:numPr>
          <w:ilvl w:val="12"/>
          <w:numId w:val="0"/>
        </w:numPr>
        <w:suppressAutoHyphens/>
        <w:spacing w:after="80"/>
        <w:jc w:val="center"/>
        <w:rPr>
          <w:ins w:id="991" w:author="GONZALES, JACOB L CIV USAF AFMC AFLCMC/LZPTP" w:date="2022-02-08T10:55:00Z"/>
          <w:b/>
          <w:smallCaps/>
          <w:sz w:val="28"/>
        </w:rPr>
      </w:pPr>
    </w:p>
    <w:p w14:paraId="1E2CAAB5" w14:textId="2874665F" w:rsidR="00832FA8" w:rsidRDefault="00832FA8" w:rsidP="00832FA8">
      <w:pPr>
        <w:numPr>
          <w:ilvl w:val="12"/>
          <w:numId w:val="0"/>
        </w:numPr>
        <w:suppressAutoHyphens/>
        <w:spacing w:after="80"/>
        <w:jc w:val="center"/>
        <w:rPr>
          <w:ins w:id="992" w:author="GONZALES, JACOB L CIV USAF AFMC AFLCMC/LZPTP" w:date="2022-02-15T11:26:00Z"/>
          <w:b/>
          <w:smallCaps/>
          <w:sz w:val="28"/>
        </w:rPr>
      </w:pPr>
      <w:ins w:id="993" w:author="GONZALES, JACOB L CIV USAF AFMC AFLCMC/LZPTP" w:date="2022-02-08T10:55:00Z">
        <w:r>
          <w:rPr>
            <w:b/>
            <w:smallCaps/>
            <w:sz w:val="28"/>
          </w:rPr>
          <w:br w:type="page"/>
        </w:r>
      </w:ins>
      <w:r>
        <w:rPr>
          <w:b/>
          <w:smallCaps/>
          <w:sz w:val="28"/>
        </w:rPr>
        <w:lastRenderedPageBreak/>
        <w:t>Section 3.  Specification/Standard Interface Records (SIRs)</w:t>
      </w:r>
    </w:p>
    <w:p w14:paraId="14881585" w14:textId="16A029F8" w:rsidR="002C54AF" w:rsidRDefault="002C54AF" w:rsidP="00832FA8">
      <w:pPr>
        <w:numPr>
          <w:ilvl w:val="12"/>
          <w:numId w:val="0"/>
        </w:numPr>
        <w:suppressAutoHyphens/>
        <w:spacing w:after="80"/>
        <w:jc w:val="center"/>
        <w:rPr>
          <w:ins w:id="994" w:author="GONZALES, JACOB L CIV USAF AFMC AFLCMC/LZPTP" w:date="2022-02-15T11:26:00Z"/>
          <w:b/>
          <w:smallCaps/>
          <w:sz w:val="28"/>
        </w:rPr>
      </w:pPr>
    </w:p>
    <w:p w14:paraId="1976C532" w14:textId="33BE26DE" w:rsidR="002C54AF" w:rsidRDefault="002C54AF">
      <w:pPr>
        <w:numPr>
          <w:ilvl w:val="12"/>
          <w:numId w:val="0"/>
        </w:numPr>
        <w:suppressAutoHyphens/>
        <w:spacing w:after="80"/>
        <w:rPr>
          <w:smallCaps/>
          <w:sz w:val="28"/>
        </w:rPr>
        <w:pPrChange w:id="995" w:author="GONZALES, JACOB L CIV USAF AFMC AFLCMC/LZPTP" w:date="2022-02-15T11:26:00Z">
          <w:pPr>
            <w:numPr>
              <w:ilvl w:val="12"/>
            </w:numPr>
            <w:suppressAutoHyphens/>
            <w:spacing w:after="80"/>
            <w:jc w:val="center"/>
          </w:pPr>
        </w:pPrChange>
      </w:pPr>
      <w:ins w:id="996" w:author="GONZALES, JACOB L CIV USAF AFMC AFLCMC/LZPTP" w:date="2022-02-15T11:26:00Z">
        <w:r>
          <w:rPr>
            <w:b/>
            <w:smallCaps/>
            <w:sz w:val="28"/>
          </w:rPr>
          <w:t>TWO SEPARATE SECTION 3</w:t>
        </w:r>
      </w:ins>
    </w:p>
    <w:p w14:paraId="329DAC15" w14:textId="77777777" w:rsidR="00832FA8" w:rsidRDefault="00832FA8" w:rsidP="00832FA8">
      <w:pPr>
        <w:numPr>
          <w:ilvl w:val="12"/>
          <w:numId w:val="0"/>
        </w:numPr>
        <w:suppressAutoHyphens/>
        <w:spacing w:after="80"/>
        <w:rPr>
          <w:b/>
          <w:sz w:val="20"/>
        </w:rPr>
      </w:pPr>
    </w:p>
    <w:p w14:paraId="65DF82A9" w14:textId="77777777" w:rsidR="00832FA8" w:rsidRDefault="00832FA8" w:rsidP="00832FA8">
      <w:pPr>
        <w:numPr>
          <w:ilvl w:val="12"/>
          <w:numId w:val="0"/>
        </w:numPr>
        <w:suppressAutoHyphens/>
        <w:spacing w:after="80"/>
        <w:rPr>
          <w:sz w:val="20"/>
        </w:rPr>
      </w:pPr>
      <w:r>
        <w:rPr>
          <w:b/>
          <w:sz w:val="20"/>
        </w:rPr>
        <w:t>NOTES:</w:t>
      </w:r>
    </w:p>
    <w:p w14:paraId="4AA46FDA" w14:textId="77777777" w:rsidR="00832FA8" w:rsidRDefault="00832FA8" w:rsidP="2FB92E6F">
      <w:pPr>
        <w:numPr>
          <w:ilvl w:val="0"/>
          <w:numId w:val="9"/>
        </w:numPr>
        <w:ind w:left="450" w:hanging="450"/>
        <w:rPr>
          <w:sz w:val="20"/>
          <w:szCs w:val="20"/>
        </w:rPr>
      </w:pPr>
      <w:r w:rsidRPr="2FB92E6F">
        <w:rPr>
          <w:b/>
          <w:bCs/>
          <w:sz w:val="20"/>
          <w:szCs w:val="20"/>
        </w:rPr>
        <w:t>All</w:t>
      </w:r>
      <w:r w:rsidRPr="2FB92E6F">
        <w:rPr>
          <w:sz w:val="20"/>
          <w:szCs w:val="20"/>
        </w:rPr>
        <w:t xml:space="preserve"> </w:t>
      </w:r>
      <w:r w:rsidRPr="2FB92E6F">
        <w:rPr>
          <w:b/>
          <w:bCs/>
          <w:sz w:val="20"/>
          <w:szCs w:val="20"/>
        </w:rPr>
        <w:t>TMSS applicable to this contract</w:t>
      </w:r>
      <w:r w:rsidRPr="2FB92E6F">
        <w:rPr>
          <w:sz w:val="20"/>
          <w:szCs w:val="20"/>
        </w:rPr>
        <w:t xml:space="preserve"> shall have an appropriately tailored SIR attached to this section.</w:t>
      </w:r>
    </w:p>
    <w:p w14:paraId="2163CB99" w14:textId="77777777" w:rsidR="00832FA8" w:rsidRDefault="00832FA8" w:rsidP="2FB92E6F">
      <w:pPr>
        <w:numPr>
          <w:ilvl w:val="0"/>
          <w:numId w:val="9"/>
        </w:numPr>
        <w:ind w:left="450" w:hanging="450"/>
        <w:rPr>
          <w:sz w:val="20"/>
          <w:szCs w:val="20"/>
        </w:rPr>
      </w:pPr>
      <w:r w:rsidRPr="2FB92E6F">
        <w:rPr>
          <w:sz w:val="20"/>
          <w:szCs w:val="20"/>
        </w:rPr>
        <w:t xml:space="preserve">SIRs included in the untailored TMCR format represent the minimum tailoring requirements that must be included in the final contract, </w:t>
      </w:r>
      <w:r w:rsidRPr="2FB92E6F">
        <w:rPr>
          <w:b/>
          <w:bCs/>
          <w:sz w:val="20"/>
          <w:szCs w:val="20"/>
        </w:rPr>
        <w:t>unless the entire SIR is not applicable</w:t>
      </w:r>
      <w:r w:rsidRPr="2FB92E6F">
        <w:rPr>
          <w:sz w:val="20"/>
          <w:szCs w:val="20"/>
        </w:rPr>
        <w:t>; e.g., if MIL-DTL-22202D is not required, the entire SIR can be deleted.</w:t>
      </w:r>
    </w:p>
    <w:p w14:paraId="0C86786A" w14:textId="33351798" w:rsidR="00832FA8" w:rsidRPr="00A530AA" w:rsidRDefault="00832FA8" w:rsidP="2FB92E6F">
      <w:pPr>
        <w:numPr>
          <w:ilvl w:val="0"/>
          <w:numId w:val="9"/>
        </w:numPr>
        <w:ind w:left="450" w:hanging="450"/>
        <w:rPr>
          <w:sz w:val="20"/>
          <w:szCs w:val="20"/>
        </w:rPr>
      </w:pPr>
      <w:r w:rsidRPr="2FB92E6F">
        <w:rPr>
          <w:sz w:val="20"/>
          <w:szCs w:val="20"/>
        </w:rPr>
        <w:t xml:space="preserve">Utilize the </w:t>
      </w:r>
      <w:del w:id="997" w:author="GONZALES, JACOB L CIV USAF AFMC AFLCMC/LZPTP" w:date="2022-02-08T10:55:00Z">
        <w:r w:rsidRPr="2FB92E6F">
          <w:rPr>
            <w:sz w:val="20"/>
            <w:szCs w:val="20"/>
          </w:rPr>
          <w:delText>TMCR S1000D Decision Support</w:delText>
        </w:r>
      </w:del>
      <w:ins w:id="998" w:author="GONZALES, JACOB L CIV USAF AFMC AFLCMC/LZPTP" w:date="2022-02-08T10:55:00Z">
        <w:r w:rsidRPr="2FB92E6F">
          <w:rPr>
            <w:sz w:val="20"/>
            <w:szCs w:val="20"/>
          </w:rPr>
          <w:t>TMSS Tailoring</w:t>
        </w:r>
      </w:ins>
      <w:r w:rsidRPr="2FB92E6F">
        <w:rPr>
          <w:sz w:val="20"/>
          <w:szCs w:val="20"/>
        </w:rPr>
        <w:t xml:space="preserve"> Tool located at </w:t>
      </w:r>
      <w:hyperlink r:id="rId20">
        <w:r w:rsidRPr="2FB92E6F">
          <w:rPr>
            <w:rStyle w:val="Hyperlink"/>
            <w:sz w:val="20"/>
            <w:szCs w:val="20"/>
          </w:rPr>
          <w:t>https://techdata.wpafb.af.mil/tmss/index.html</w:t>
        </w:r>
      </w:hyperlink>
      <w:r w:rsidRPr="2FB92E6F">
        <w:rPr>
          <w:sz w:val="20"/>
          <w:szCs w:val="20"/>
        </w:rPr>
        <w:t xml:space="preserve"> </w:t>
      </w:r>
      <w:del w:id="999" w:author="GONZALES, JACOB L CIV USAF AFMC AFLCMC/LZPTP" w:date="2022-02-08T10:55:00Z">
        <w:r w:rsidRPr="2FB92E6F">
          <w:rPr>
            <w:sz w:val="20"/>
            <w:szCs w:val="20"/>
          </w:rPr>
          <w:delText xml:space="preserve">for the MIL-STD-3048 SIR </w:delText>
        </w:r>
      </w:del>
      <w:r w:rsidRPr="2FB92E6F">
        <w:rPr>
          <w:sz w:val="20"/>
          <w:szCs w:val="20"/>
        </w:rPr>
        <w:t xml:space="preserve">by selecting all applicable </w:t>
      </w:r>
      <w:del w:id="1000" w:author="GONZALES, JACOB L CIV USAF AFMC AFLCMC/LZPTP" w:date="2022-02-08T10:55:00Z">
        <w:r w:rsidRPr="2FB92E6F">
          <w:rPr>
            <w:sz w:val="20"/>
            <w:szCs w:val="20"/>
          </w:rPr>
          <w:delText>project functionality</w:delText>
        </w:r>
      </w:del>
      <w:ins w:id="1001" w:author="GONZALES, JACOB L CIV USAF AFMC AFLCMC/LZPTP" w:date="2022-02-08T10:55:00Z">
        <w:r w:rsidRPr="2FB92E6F">
          <w:rPr>
            <w:sz w:val="20"/>
            <w:szCs w:val="20"/>
          </w:rPr>
          <w:t>TMSS</w:t>
        </w:r>
      </w:ins>
      <w:r w:rsidRPr="2FB92E6F">
        <w:rPr>
          <w:sz w:val="20"/>
          <w:szCs w:val="20"/>
        </w:rPr>
        <w:t xml:space="preserve"> requirements, </w:t>
      </w:r>
      <w:del w:id="1002" w:author="GONZALES, JACOB L CIV USAF AFMC AFLCMC/LZPTP" w:date="2022-02-08T10:55:00Z">
        <w:r w:rsidRPr="2FB92E6F">
          <w:rPr>
            <w:sz w:val="20"/>
            <w:szCs w:val="20"/>
          </w:rPr>
          <w:delText xml:space="preserve">project business rules, </w:delText>
        </w:r>
      </w:del>
      <w:r w:rsidRPr="2FB92E6F">
        <w:rPr>
          <w:sz w:val="20"/>
          <w:szCs w:val="20"/>
        </w:rPr>
        <w:t xml:space="preserve">and the desired tailoring options expressed in paragraphs 6.2.  Attach the </w:t>
      </w:r>
      <w:del w:id="1003" w:author="GONZALES, JACOB L CIV USAF AFMC AFLCMC/LZPTP" w:date="2022-02-08T10:55:00Z">
        <w:r w:rsidRPr="2FB92E6F">
          <w:rPr>
            <w:sz w:val="20"/>
            <w:szCs w:val="20"/>
          </w:rPr>
          <w:delText>three S1000D Decision Support</w:delText>
        </w:r>
      </w:del>
      <w:ins w:id="1004" w:author="GONZALES, JACOB L CIV USAF AFMC AFLCMC/LZPTP" w:date="2022-02-08T10:55:00Z">
        <w:r w:rsidRPr="2FB92E6F">
          <w:rPr>
            <w:sz w:val="20"/>
            <w:szCs w:val="20"/>
          </w:rPr>
          <w:t>TMSS Tailoring</w:t>
        </w:r>
      </w:ins>
      <w:r w:rsidRPr="2FB92E6F">
        <w:rPr>
          <w:sz w:val="20"/>
          <w:szCs w:val="20"/>
        </w:rPr>
        <w:t xml:space="preserve"> Tool spreadsheet </w:t>
      </w:r>
      <w:del w:id="1005" w:author="GONZALES, JACOB L CIV USAF AFMC AFLCMC/LZPTP" w:date="2022-02-08T10:55:00Z">
        <w:r w:rsidRPr="2FB92E6F">
          <w:rPr>
            <w:sz w:val="20"/>
            <w:szCs w:val="20"/>
          </w:rPr>
          <w:delText>outputs</w:delText>
        </w:r>
      </w:del>
      <w:ins w:id="1006" w:author="GONZALES, JACOB L CIV USAF AFMC AFLCMC/LZPTP" w:date="2022-02-08T10:55:00Z">
        <w:r w:rsidRPr="2FB92E6F">
          <w:rPr>
            <w:sz w:val="20"/>
            <w:szCs w:val="20"/>
          </w:rPr>
          <w:t>output</w:t>
        </w:r>
      </w:ins>
      <w:r w:rsidRPr="2FB92E6F">
        <w:rPr>
          <w:sz w:val="20"/>
          <w:szCs w:val="20"/>
        </w:rPr>
        <w:t xml:space="preserve"> in the specified </w:t>
      </w:r>
      <w:del w:id="1007" w:author="GONZALES, JACOB L CIV USAF AFMC AFLCMC/LZPTP" w:date="2022-02-08T10:55:00Z">
        <w:r w:rsidRPr="2FB92E6F">
          <w:rPr>
            <w:sz w:val="20"/>
            <w:szCs w:val="20"/>
          </w:rPr>
          <w:delText>sections</w:delText>
        </w:r>
      </w:del>
      <w:ins w:id="1008" w:author="GONZALES, JACOB L CIV USAF AFMC AFLCMC/LZPTP" w:date="2022-02-08T10:55:00Z">
        <w:r w:rsidRPr="2FB92E6F">
          <w:rPr>
            <w:sz w:val="20"/>
            <w:szCs w:val="20"/>
          </w:rPr>
          <w:t>section</w:t>
        </w:r>
      </w:ins>
      <w:r w:rsidRPr="2FB92E6F">
        <w:rPr>
          <w:sz w:val="20"/>
          <w:szCs w:val="20"/>
        </w:rPr>
        <w:t xml:space="preserve"> listed below.</w:t>
      </w:r>
      <w:del w:id="1009" w:author="GONZALES, JACOB L CIV USAF AFMC AFLCMC/LZPTP" w:date="2022-02-08T10:55:00Z">
        <w:r w:rsidRPr="2FB92E6F">
          <w:rPr>
            <w:sz w:val="20"/>
            <w:szCs w:val="20"/>
          </w:rPr>
          <w:delText xml:space="preserve">  </w:delText>
        </w:r>
      </w:del>
    </w:p>
    <w:p w14:paraId="1DC62718" w14:textId="77777777" w:rsidR="00832FA8" w:rsidRPr="00B95F4D" w:rsidRDefault="00832FA8" w:rsidP="2FB92E6F">
      <w:pPr>
        <w:numPr>
          <w:ilvl w:val="0"/>
          <w:numId w:val="9"/>
        </w:numPr>
        <w:ind w:left="450" w:hanging="450"/>
        <w:rPr>
          <w:sz w:val="20"/>
          <w:szCs w:val="20"/>
        </w:rPr>
      </w:pPr>
      <w:r w:rsidRPr="2FB92E6F">
        <w:rPr>
          <w:sz w:val="20"/>
          <w:szCs w:val="20"/>
        </w:rPr>
        <w:t xml:space="preserve">Unless otherwise indicated, copies of federal and military specifications, standards, and handbooks are available from Acquisition Streamlining and Standardization Information System (ASSIST) web page, </w:t>
      </w:r>
      <w:hyperlink r:id="rId21">
        <w:r w:rsidRPr="2FB92E6F">
          <w:rPr>
            <w:rStyle w:val="Hyperlink"/>
            <w:sz w:val="20"/>
            <w:szCs w:val="20"/>
          </w:rPr>
          <w:t>https://assist.dla.mil/online/start/index.cfm</w:t>
        </w:r>
      </w:hyperlink>
      <w:r w:rsidRPr="2FB92E6F">
        <w:rPr>
          <w:rStyle w:val="Hyperlink"/>
          <w:sz w:val="20"/>
          <w:szCs w:val="20"/>
        </w:rPr>
        <w:t>.</w:t>
      </w:r>
      <w:r w:rsidRPr="2FB92E6F">
        <w:rPr>
          <w:sz w:val="20"/>
          <w:szCs w:val="20"/>
        </w:rPr>
        <w:t xml:space="preserve"> </w:t>
      </w:r>
    </w:p>
    <w:p w14:paraId="55D67A1E" w14:textId="77777777" w:rsidR="00832FA8" w:rsidRPr="005D2286" w:rsidRDefault="00832FA8" w:rsidP="2FB92E6F">
      <w:pPr>
        <w:numPr>
          <w:ilvl w:val="0"/>
          <w:numId w:val="9"/>
        </w:numPr>
        <w:ind w:left="450" w:hanging="450"/>
        <w:rPr>
          <w:sz w:val="20"/>
          <w:szCs w:val="20"/>
        </w:rPr>
      </w:pPr>
      <w:r w:rsidRPr="2FB92E6F">
        <w:rPr>
          <w:sz w:val="20"/>
          <w:szCs w:val="20"/>
        </w:rPr>
        <w:t>TMSS entries designated with A, F, M or N refer to Army, Air Force, Marine Corps or Navy requirements.</w:t>
      </w:r>
    </w:p>
    <w:p w14:paraId="2017A5CB" w14:textId="77777777" w:rsidR="00832FA8" w:rsidRPr="005D2286" w:rsidRDefault="00832FA8" w:rsidP="2FB92E6F">
      <w:pPr>
        <w:numPr>
          <w:ilvl w:val="0"/>
          <w:numId w:val="9"/>
        </w:numPr>
        <w:ind w:left="450" w:hanging="450"/>
        <w:rPr>
          <w:sz w:val="20"/>
          <w:szCs w:val="20"/>
        </w:rPr>
      </w:pPr>
      <w:r w:rsidRPr="2FB92E6F">
        <w:rPr>
          <w:sz w:val="20"/>
          <w:szCs w:val="20"/>
        </w:rPr>
        <w:t>Comments (recommendations, additions, deletions) and any pertinent data which may be in use in improving Air Force TMSS documents should be submitted to AFLCMC/HIS</w:t>
      </w:r>
      <w:ins w:id="1010" w:author="GONZALES, JACOB L CIV USAF AFMC AFLCMC/LZPTP" w:date="2022-02-08T10:55:00Z">
        <w:r w:rsidRPr="2FB92E6F">
          <w:rPr>
            <w:sz w:val="20"/>
            <w:szCs w:val="20"/>
          </w:rPr>
          <w:t>,</w:t>
        </w:r>
      </w:ins>
      <w:r w:rsidRPr="2FB92E6F">
        <w:rPr>
          <w:sz w:val="20"/>
          <w:szCs w:val="20"/>
        </w:rPr>
        <w:t xml:space="preserve"> 4170 Hebble Creek Road, Bldg. 280, Door 15, Area A, Wright-Patterson AFB, Oh 45433-5653 or by email to; </w:t>
      </w:r>
      <w:hyperlink r:id="rId22">
        <w:r w:rsidRPr="2FB92E6F">
          <w:rPr>
            <w:rStyle w:val="Hyperlink"/>
            <w:sz w:val="20"/>
            <w:szCs w:val="20"/>
          </w:rPr>
          <w:t>SGMLsupport@us.af.mil</w:t>
        </w:r>
      </w:hyperlink>
      <w:r w:rsidRPr="2FB92E6F">
        <w:rPr>
          <w:sz w:val="20"/>
          <w:szCs w:val="20"/>
        </w:rPr>
        <w:t xml:space="preserve">. </w:t>
      </w:r>
      <w:ins w:id="1011" w:author="GONZALES, JACOB L CIV USAF AFMC AFLCMC/LZPTP" w:date="2022-02-08T10:55:00Z">
        <w:r w:rsidRPr="2FB92E6F">
          <w:rPr>
            <w:sz w:val="20"/>
            <w:szCs w:val="20"/>
          </w:rPr>
          <w:t xml:space="preserve"> </w:t>
        </w:r>
      </w:ins>
      <w:r w:rsidRPr="2FB92E6F">
        <w:rPr>
          <w:sz w:val="20"/>
          <w:szCs w:val="20"/>
        </w:rPr>
        <w:t>Do not include the street address, a building number or a zip+4.</w:t>
      </w:r>
    </w:p>
    <w:p w14:paraId="46402EDE" w14:textId="77777777" w:rsidR="00832FA8" w:rsidRDefault="00832FA8" w:rsidP="00832FA8">
      <w:pPr>
        <w:numPr>
          <w:ilvl w:val="12"/>
          <w:numId w:val="0"/>
        </w:numPr>
        <w:rPr>
          <w:smallCaps/>
        </w:rPr>
      </w:pPr>
    </w:p>
    <w:p w14:paraId="2752D77D" w14:textId="16D6DFD0" w:rsidR="00832FA8" w:rsidRDefault="00832FA8" w:rsidP="00832FA8">
      <w:pPr>
        <w:tabs>
          <w:tab w:val="left" w:pos="360"/>
          <w:tab w:val="left" w:pos="720"/>
          <w:tab w:val="right" w:pos="10080"/>
        </w:tabs>
        <w:spacing w:before="120"/>
        <w:ind w:left="4234" w:hanging="4234"/>
        <w:rPr>
          <w:sz w:val="21"/>
        </w:rPr>
      </w:pPr>
      <w:r>
        <w:rPr>
          <w:b/>
          <w:smallCaps/>
          <w:sz w:val="21"/>
        </w:rPr>
        <w:t>Specification/</w:t>
      </w:r>
      <w:del w:id="1012" w:author="GONZALES, JACOB L CIV USAF AFMC AFLCMC/LZPTP" w:date="2022-02-08T10:55:00Z">
        <w:r>
          <w:rPr>
            <w:noProof/>
          </w:rPr>
          <mc:AlternateContent>
            <mc:Choice Requires="wps">
              <w:drawing>
                <wp:anchor distT="4294967295" distB="4294967295" distL="114300" distR="114300" simplePos="0" relativeHeight="251723776" behindDoc="0" locked="0" layoutInCell="1" allowOverlap="1" wp14:anchorId="4C54EDE0" wp14:editId="713696DE">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C930E"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del>
      <w:ins w:id="1013" w:author="GONZALES, JACOB L CIV USAF AFMC AFLCMC/LZPTP" w:date="2022-02-08T10:55:00Z">
        <w:r>
          <w:rPr>
            <w:noProof/>
          </w:rPr>
          <mc:AlternateContent>
            <mc:Choice Requires="wps">
              <w:drawing>
                <wp:anchor distT="4294967295" distB="4294967295" distL="114300" distR="114300" simplePos="0" relativeHeight="251661312" behindDoc="0" locked="0" layoutInCell="1" allowOverlap="1" wp14:anchorId="08C7ED48" wp14:editId="78E693EE">
                  <wp:simplePos x="0" y="0"/>
                  <wp:positionH relativeFrom="column">
                    <wp:posOffset>5715</wp:posOffset>
                  </wp:positionH>
                  <wp:positionV relativeFrom="paragraph">
                    <wp:posOffset>26669</wp:posOffset>
                  </wp:positionV>
                  <wp:extent cx="6400800" cy="0"/>
                  <wp:effectExtent l="0" t="19050" r="0" b="0"/>
                  <wp:wrapNone/>
                  <wp:docPr id="2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799DE8E9">
                <v:line id="Line 3"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weight="2.25pt" from=".45pt,2.1pt" to="504.45pt,2.1pt" w14:anchorId="122ECE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c1eGgIAADQ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ONNzV4aAgAANAQAAA4AAAAAAAAAAAAAAAAALgIAAGRycy9lMm9Eb2MueG1sUEsBAi0AFAAGAAgA&#10;AAAhAK4w4y3ZAAAABQEAAA8AAAAAAAAAAAAAAAAAdAQAAGRycy9kb3ducmV2LnhtbFBLBQYAAAAA&#10;BAAEAPMAAAB6BQAAAAA=&#10;"/>
              </w:pict>
            </mc:Fallback>
          </mc:AlternateContent>
        </w:r>
      </w:ins>
      <w:r>
        <w:rPr>
          <w:b/>
          <w:smallCaps/>
          <w:sz w:val="21"/>
        </w:rPr>
        <w:t xml:space="preserve">Standard Interface Record for </w:t>
      </w:r>
      <w:r>
        <w:rPr>
          <w:b/>
          <w:sz w:val="21"/>
          <w:u w:val="single"/>
        </w:rPr>
        <w:t>MIL-DTL-22202D</w:t>
      </w:r>
      <w:r>
        <w:rPr>
          <w:sz w:val="21"/>
        </w:rPr>
        <w:t xml:space="preserve">, </w:t>
      </w:r>
      <w:r>
        <w:rPr>
          <w:sz w:val="21"/>
        </w:rPr>
        <w:tab/>
        <w:t>31 March 1999</w:t>
      </w:r>
      <w:r>
        <w:rPr>
          <w:sz w:val="21"/>
        </w:rPr>
        <w:br/>
        <w:t xml:space="preserve">Supplement 1, </w:t>
      </w:r>
      <w:r>
        <w:rPr>
          <w:sz w:val="21"/>
        </w:rPr>
        <w:tab/>
        <w:t>31 March 1999</w:t>
      </w:r>
    </w:p>
    <w:p w14:paraId="30218BE9" w14:textId="77777777" w:rsidR="00832FA8" w:rsidRDefault="00832FA8" w:rsidP="00832FA8">
      <w:pPr>
        <w:jc w:val="center"/>
        <w:rPr>
          <w:b/>
          <w:sz w:val="21"/>
        </w:rPr>
      </w:pPr>
      <w:r>
        <w:rPr>
          <w:b/>
          <w:sz w:val="21"/>
        </w:rPr>
        <w:t>Manual, Technical, Aircraft Cross-Servicing Guide,</w:t>
      </w:r>
    </w:p>
    <w:p w14:paraId="120137A6" w14:textId="77777777" w:rsidR="00832FA8" w:rsidRDefault="00832FA8" w:rsidP="00832FA8">
      <w:pPr>
        <w:spacing w:after="120"/>
        <w:jc w:val="center"/>
        <w:rPr>
          <w:sz w:val="21"/>
        </w:rPr>
      </w:pPr>
      <w:r>
        <w:rPr>
          <w:b/>
          <w:sz w:val="21"/>
        </w:rPr>
        <w:t>Preparation of</w:t>
      </w:r>
    </w:p>
    <w:p w14:paraId="53C09227" w14:textId="77777777" w:rsidR="00832FA8" w:rsidRDefault="00832FA8" w:rsidP="00832FA8">
      <w:pPr>
        <w:pStyle w:val="BodyText"/>
        <w:widowControl/>
        <w:spacing w:after="120"/>
        <w:ind w:right="0"/>
        <w:rPr>
          <w:sz w:val="21"/>
        </w:rPr>
      </w:pPr>
      <w:r>
        <w:rPr>
          <w:sz w:val="21"/>
        </w:rPr>
        <w:t>The requirements of 6.2 are met in this SIR (see below).</w:t>
      </w:r>
    </w:p>
    <w:p w14:paraId="1DB3BA83" w14:textId="77777777" w:rsidR="00832FA8" w:rsidRDefault="00832FA8" w:rsidP="00832FA8">
      <w:pPr>
        <w:pStyle w:val="BodyText"/>
        <w:widowControl/>
        <w:tabs>
          <w:tab w:val="left" w:pos="450"/>
        </w:tabs>
        <w:spacing w:after="120"/>
        <w:ind w:left="450" w:right="0" w:hanging="450"/>
        <w:rPr>
          <w:sz w:val="21"/>
        </w:rPr>
      </w:pPr>
      <w:r>
        <w:rPr>
          <w:sz w:val="21"/>
        </w:rPr>
        <w:t>1.1</w:t>
      </w:r>
      <w:r>
        <w:rPr>
          <w:sz w:val="21"/>
        </w:rPr>
        <w:tab/>
        <w:t>In addition to paper delivery, when this specification is used to develop digital delivery files (document type definitions – DTDs) contact the PA for additional instructions.</w:t>
      </w:r>
    </w:p>
    <w:p w14:paraId="1306ECFD" w14:textId="77777777" w:rsidR="00832FA8" w:rsidRDefault="00832FA8" w:rsidP="00832FA8">
      <w:pPr>
        <w:pStyle w:val="BodyText"/>
        <w:widowControl/>
        <w:tabs>
          <w:tab w:val="left" w:pos="450"/>
        </w:tabs>
        <w:spacing w:after="120"/>
        <w:ind w:left="450" w:right="0" w:hanging="450"/>
        <w:rPr>
          <w:sz w:val="21"/>
        </w:rPr>
      </w:pPr>
      <w:r>
        <w:rPr>
          <w:sz w:val="21"/>
        </w:rPr>
        <w:t>2.3</w:t>
      </w:r>
      <w:r>
        <w:rPr>
          <w:sz w:val="21"/>
        </w:rPr>
        <w:tab/>
        <w:t>Ensure the listing for STANAG/ASCC Air Standard Documents is current.  List applicable STANAG/ASCC Air Standards below.</w:t>
      </w:r>
    </w:p>
    <w:p w14:paraId="0BBE5EA2" w14:textId="77777777" w:rsidR="00832FA8" w:rsidRDefault="00832FA8" w:rsidP="00832FA8">
      <w:pPr>
        <w:spacing w:after="120"/>
        <w:ind w:left="720"/>
        <w:rPr>
          <w:sz w:val="21"/>
        </w:rPr>
      </w:pPr>
      <w:r>
        <w:rPr>
          <w:sz w:val="21"/>
        </w:rPr>
        <w:t>(List STANAG/ASCC Air Standard Documents here.)</w:t>
      </w:r>
    </w:p>
    <w:p w14:paraId="21413396" w14:textId="77777777" w:rsidR="00832FA8" w:rsidRDefault="00832FA8" w:rsidP="00832FA8">
      <w:pPr>
        <w:spacing w:after="120"/>
        <w:rPr>
          <w:sz w:val="21"/>
        </w:rPr>
      </w:pPr>
      <w:r>
        <w:rPr>
          <w:sz w:val="21"/>
        </w:rPr>
        <w:t>2.2.1 (Added) “Other Government documents, drawings, and publications.”</w:t>
      </w:r>
    </w:p>
    <w:p w14:paraId="5D64C6F3" w14:textId="77777777" w:rsidR="00832FA8" w:rsidRDefault="00832FA8" w:rsidP="00832FA8">
      <w:pPr>
        <w:tabs>
          <w:tab w:val="left" w:pos="450"/>
        </w:tabs>
        <w:rPr>
          <w:sz w:val="21"/>
        </w:rPr>
      </w:pPr>
      <w:r>
        <w:rPr>
          <w:sz w:val="21"/>
        </w:rPr>
        <w:tab/>
        <w:t>DEPARTMENT OF DEFENSE</w:t>
      </w:r>
    </w:p>
    <w:p w14:paraId="7E3140B9" w14:textId="77777777" w:rsidR="00832FA8" w:rsidRDefault="00832FA8" w:rsidP="00832FA8">
      <w:pPr>
        <w:tabs>
          <w:tab w:val="left" w:pos="720"/>
          <w:tab w:val="left" w:pos="2880"/>
        </w:tabs>
        <w:rPr>
          <w:sz w:val="21"/>
        </w:rPr>
      </w:pPr>
      <w:r>
        <w:rPr>
          <w:sz w:val="21"/>
        </w:rPr>
        <w:tab/>
        <w:t>DODM 5200.1</w:t>
      </w:r>
      <w:r>
        <w:rPr>
          <w:sz w:val="21"/>
        </w:rPr>
        <w:tab/>
        <w:t>DOD Information Security Program</w:t>
      </w:r>
    </w:p>
    <w:p w14:paraId="428D015A" w14:textId="77777777" w:rsidR="00832FA8" w:rsidRDefault="00832FA8" w:rsidP="00832FA8">
      <w:pPr>
        <w:tabs>
          <w:tab w:val="left" w:pos="720"/>
          <w:tab w:val="left" w:pos="2880"/>
        </w:tabs>
        <w:spacing w:after="120"/>
        <w:rPr>
          <w:sz w:val="21"/>
        </w:rPr>
      </w:pPr>
      <w:r>
        <w:rPr>
          <w:sz w:val="21"/>
        </w:rPr>
        <w:tab/>
        <w:t>DOD 5220.22-M</w:t>
      </w:r>
      <w:r>
        <w:rPr>
          <w:sz w:val="21"/>
        </w:rPr>
        <w:tab/>
        <w:t>National Industrial Security Program Operating Manual</w:t>
      </w:r>
    </w:p>
    <w:p w14:paraId="3679B52F" w14:textId="77777777" w:rsidR="00832FA8" w:rsidRDefault="00832FA8" w:rsidP="00832FA8">
      <w:pPr>
        <w:pStyle w:val="BodyText"/>
        <w:widowControl/>
        <w:tabs>
          <w:tab w:val="left" w:pos="360"/>
          <w:tab w:val="left" w:pos="1260"/>
        </w:tabs>
        <w:spacing w:after="120"/>
        <w:ind w:left="1260" w:right="0" w:hanging="1260"/>
        <w:rPr>
          <w:sz w:val="21"/>
        </w:rPr>
      </w:pPr>
      <w:r>
        <w:rPr>
          <w:sz w:val="21"/>
        </w:rPr>
        <w:t>4.</w:t>
      </w:r>
      <w:r>
        <w:rPr>
          <w:sz w:val="21"/>
        </w:rPr>
        <w:tab/>
        <w:t xml:space="preserve">Replace with:  “4. </w:t>
      </w:r>
      <w:r>
        <w:rPr>
          <w:b/>
          <w:sz w:val="21"/>
        </w:rPr>
        <w:t>VERIFICATION.”</w:t>
      </w:r>
      <w:r>
        <w:rPr>
          <w:b/>
          <w:sz w:val="21"/>
        </w:rPr>
        <w:br/>
      </w:r>
      <w:r>
        <w:rPr>
          <w:sz w:val="21"/>
        </w:rPr>
        <w:t>“All cross-servicing guides shall meet the requirements of sections 3 and 5 of this specification, as required by the acquiring activity.  The requirements set forth in this specification shall become a part of the Contractor’s overall inspection system or quality program.  The absence of any requirements in this specification shall not relieve the Contractor of the responsibility of ensuring that all products or supplies submitted to the Government for acceptance comply with all requirements of the contract.  Use of sampling inspections shall be at the discretion of the Contractor, and in accordance with commercially acceptable quality assurance procedures.  However, use of sampling in QA procedures does not authorize submission of known defective material, either indicated or actual, nor does it commit the Government to accept defective material.”</w:t>
      </w:r>
    </w:p>
    <w:p w14:paraId="76289D98" w14:textId="77777777" w:rsidR="00832FA8" w:rsidRDefault="00832FA8" w:rsidP="00832FA8">
      <w:pPr>
        <w:pageBreakBefore/>
        <w:numPr>
          <w:ilvl w:val="0"/>
          <w:numId w:val="10"/>
        </w:numPr>
        <w:spacing w:after="120"/>
        <w:ind w:left="1440" w:hanging="1440"/>
        <w:rPr>
          <w:sz w:val="21"/>
        </w:rPr>
      </w:pPr>
      <w:r>
        <w:rPr>
          <w:sz w:val="21"/>
        </w:rPr>
        <w:lastRenderedPageBreak/>
        <w:t xml:space="preserve">Replace with:  “5. </w:t>
      </w:r>
      <w:r>
        <w:rPr>
          <w:b/>
          <w:sz w:val="21"/>
        </w:rPr>
        <w:t>PACKAGING.”</w:t>
      </w:r>
      <w:r>
        <w:rPr>
          <w:b/>
          <w:sz w:val="21"/>
        </w:rPr>
        <w:br/>
      </w:r>
      <w:r>
        <w:rPr>
          <w:sz w:val="21"/>
        </w:rPr>
        <w:t xml:space="preserve">“5.1 </w:t>
      </w:r>
      <w:r>
        <w:rPr>
          <w:sz w:val="21"/>
          <w:u w:val="single"/>
        </w:rPr>
        <w:t>Packaging Requirements</w:t>
      </w:r>
      <w:r>
        <w:rPr>
          <w:sz w:val="21"/>
        </w:rPr>
        <w:t>.  For acquisition purposes, the packaging requirements shall be as specified in the contract or order.  When the actual packaging of material is to be performed by DoD personnel, these personnel need to contact the responsible packaging activity to determine packaging requirements.  Packaging requirements are maintained by the Inventory Control Point’s packaging activity within the Military Department’s System Command.  Packaging data retrieval is available from the Military Department’s or Defense Agency’s automated packaging files, CD-ROM products, or the responsible packaging activity.”</w:t>
      </w:r>
      <w:r>
        <w:rPr>
          <w:sz w:val="21"/>
        </w:rPr>
        <w:br/>
        <w:t xml:space="preserve">“5.1.1 </w:t>
      </w:r>
      <w:r>
        <w:rPr>
          <w:sz w:val="21"/>
          <w:u w:val="single"/>
        </w:rPr>
        <w:t>Encoded Computer Products</w:t>
      </w:r>
      <w:r>
        <w:rPr>
          <w:sz w:val="21"/>
        </w:rPr>
        <w:t>.  Packaging of encoded computer products for delivery shall be in accordance with the requirements of MIL-STD-1840C, Automated Interchange of Technical Information.”</w:t>
      </w:r>
      <w:r>
        <w:rPr>
          <w:sz w:val="21"/>
        </w:rPr>
        <w:br/>
        <w:t xml:space="preserve">“5.1.2 </w:t>
      </w:r>
      <w:r>
        <w:rPr>
          <w:sz w:val="21"/>
          <w:u w:val="single"/>
        </w:rPr>
        <w:t>Classified Material</w:t>
      </w:r>
      <w:r>
        <w:rPr>
          <w:sz w:val="21"/>
        </w:rPr>
        <w:t>.  Classified material shall be packaged and identified in accordance with DODM 5200.1, DOD 5220.22-M, and the implementing Service regulations.”</w:t>
      </w:r>
    </w:p>
    <w:p w14:paraId="0F32C20A" w14:textId="77777777" w:rsidR="00832FA8" w:rsidRDefault="00832FA8" w:rsidP="00832FA8">
      <w:pPr>
        <w:tabs>
          <w:tab w:val="left" w:pos="720"/>
        </w:tabs>
        <w:rPr>
          <w:sz w:val="21"/>
        </w:rPr>
      </w:pPr>
      <w:r>
        <w:rPr>
          <w:sz w:val="21"/>
        </w:rPr>
        <w:t>6.2a</w:t>
      </w:r>
      <w:r>
        <w:rPr>
          <w:sz w:val="21"/>
        </w:rPr>
        <w:tab/>
        <w:t>Title, number, and date of the specification are listed above.</w:t>
      </w:r>
    </w:p>
    <w:p w14:paraId="294AA9D0" w14:textId="77777777" w:rsidR="00832FA8" w:rsidRDefault="00832FA8" w:rsidP="00832FA8">
      <w:pPr>
        <w:tabs>
          <w:tab w:val="left" w:pos="720"/>
        </w:tabs>
        <w:rPr>
          <w:sz w:val="21"/>
        </w:rPr>
      </w:pPr>
      <w:r>
        <w:rPr>
          <w:sz w:val="21"/>
        </w:rPr>
        <w:t>6.2b</w:t>
      </w:r>
      <w:r>
        <w:rPr>
          <w:sz w:val="21"/>
        </w:rPr>
        <w:tab/>
        <w:t>Issue of DODISS: (</w:t>
      </w:r>
      <w:r>
        <w:rPr>
          <w:i/>
          <w:sz w:val="21"/>
        </w:rPr>
        <w:t>fill in issue of DODISS applicable to this contract</w:t>
      </w:r>
      <w:r>
        <w:rPr>
          <w:sz w:val="21"/>
        </w:rPr>
        <w:t>)</w:t>
      </w:r>
    </w:p>
    <w:p w14:paraId="30616289" w14:textId="77777777" w:rsidR="00832FA8" w:rsidRDefault="00832FA8" w:rsidP="00832FA8">
      <w:pPr>
        <w:tabs>
          <w:tab w:val="left" w:pos="720"/>
        </w:tabs>
        <w:rPr>
          <w:sz w:val="21"/>
        </w:rPr>
      </w:pPr>
      <w:r>
        <w:rPr>
          <w:sz w:val="21"/>
        </w:rPr>
        <w:t>6.2c</w:t>
      </w:r>
      <w:r>
        <w:rPr>
          <w:sz w:val="21"/>
        </w:rPr>
        <w:tab/>
        <w:t>Packaging requirements (see above).</w:t>
      </w:r>
    </w:p>
    <w:p w14:paraId="230DF0AC" w14:textId="77777777" w:rsidR="00832FA8" w:rsidRDefault="00832FA8" w:rsidP="00832FA8">
      <w:pPr>
        <w:tabs>
          <w:tab w:val="left" w:pos="720"/>
        </w:tabs>
      </w:pPr>
      <w:r>
        <w:rPr>
          <w:sz w:val="21"/>
        </w:rPr>
        <w:t>6.2d</w:t>
      </w:r>
      <w:r>
        <w:rPr>
          <w:sz w:val="21"/>
        </w:rPr>
        <w:tab/>
        <w:t>Verification requirements (see above).</w:t>
      </w:r>
    </w:p>
    <w:p w14:paraId="5646C373" w14:textId="77777777" w:rsidR="00832FA8" w:rsidRDefault="00832FA8" w:rsidP="00832FA8">
      <w:pPr>
        <w:tabs>
          <w:tab w:val="left" w:pos="1710"/>
        </w:tabs>
        <w:spacing w:after="120"/>
        <w:ind w:left="1710" w:hanging="1710"/>
        <w:rPr>
          <w:del w:id="1014" w:author="GONZALES, JACOB L CIV USAF AFMC AFLCMC/LZPTP" w:date="2022-02-08T10:55:00Z"/>
        </w:rPr>
      </w:pPr>
      <w:del w:id="1015" w:author="GONZALES, JACOB L CIV USAF AFMC AFLCMC/LZPTP" w:date="2022-02-08T10:55:00Z">
        <w:r>
          <w:rPr>
            <w:noProof/>
          </w:rPr>
          <mc:AlternateContent>
            <mc:Choice Requires="wps">
              <w:drawing>
                <wp:anchor distT="4294967295" distB="4294967295" distL="114300" distR="114300" simplePos="0" relativeHeight="251725824" behindDoc="0" locked="0" layoutInCell="1" allowOverlap="1" wp14:anchorId="73C4F5E8" wp14:editId="661AAB08">
                  <wp:simplePos x="0" y="0"/>
                  <wp:positionH relativeFrom="column">
                    <wp:posOffset>5715</wp:posOffset>
                  </wp:positionH>
                  <wp:positionV relativeFrom="paragraph">
                    <wp:posOffset>237489</wp:posOffset>
                  </wp:positionV>
                  <wp:extent cx="6400800" cy="0"/>
                  <wp:effectExtent l="0" t="0" r="0" b="0"/>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83666" id="Line 27"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18.7pt" to="504.4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" strokeweight="2pt"/>
              </w:pict>
            </mc:Fallback>
          </mc:AlternateContent>
        </w:r>
      </w:del>
    </w:p>
    <w:p w14:paraId="68D6B439" w14:textId="77777777" w:rsidR="00832FA8" w:rsidRDefault="00832FA8" w:rsidP="00832FA8">
      <w:pPr>
        <w:tabs>
          <w:tab w:val="left" w:pos="1710"/>
        </w:tabs>
        <w:spacing w:after="120"/>
        <w:ind w:left="1710" w:hanging="1710"/>
        <w:rPr>
          <w:ins w:id="1016" w:author="GONZALES, JACOB L CIV USAF AFMC AFLCMC/LZPTP" w:date="2022-02-08T10:55:00Z"/>
          <w:b/>
          <w:smallCaps/>
        </w:rPr>
      </w:pPr>
      <w:ins w:id="1017" w:author="GONZALES, JACOB L CIV USAF AFMC AFLCMC/LZPTP" w:date="2022-02-08T10:55:00Z">
        <w:r>
          <w:rPr>
            <w:noProof/>
          </w:rPr>
          <mc:AlternateContent>
            <mc:Choice Requires="wps">
              <w:drawing>
                <wp:anchor distT="4294967295" distB="4294967295" distL="114300" distR="114300" simplePos="0" relativeHeight="251662336" behindDoc="0" locked="0" layoutInCell="1" allowOverlap="1" wp14:anchorId="40C61B2E" wp14:editId="0B0D8829">
                  <wp:simplePos x="0" y="0"/>
                  <wp:positionH relativeFrom="column">
                    <wp:posOffset>5715</wp:posOffset>
                  </wp:positionH>
                  <wp:positionV relativeFrom="paragraph">
                    <wp:posOffset>237489</wp:posOffset>
                  </wp:positionV>
                  <wp:extent cx="6400800" cy="0"/>
                  <wp:effectExtent l="0" t="0" r="0" b="0"/>
                  <wp:wrapNone/>
                  <wp:docPr id="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5912D8C8">
                <v:line id="Line 27"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weight="2pt" from=".45pt,18.7pt" to="504.45pt,18.7pt" w14:anchorId="4E7E1F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"/>
              </w:pict>
            </mc:Fallback>
          </mc:AlternateContent>
        </w:r>
      </w:ins>
    </w:p>
    <w:p w14:paraId="0FCCE253" w14:textId="32A401A8" w:rsidR="00832FA8" w:rsidRDefault="00832FA8" w:rsidP="00832FA8">
      <w:pPr>
        <w:tabs>
          <w:tab w:val="right" w:pos="10080"/>
        </w:tabs>
        <w:autoSpaceDE w:val="0"/>
        <w:autoSpaceDN w:val="0"/>
        <w:adjustRightInd w:val="0"/>
        <w:spacing w:after="120"/>
        <w:rPr>
          <w:b/>
          <w:bCs/>
          <w:sz w:val="21"/>
          <w:szCs w:val="21"/>
        </w:rPr>
      </w:pPr>
      <w:r w:rsidRPr="00F5085A">
        <w:rPr>
          <w:b/>
          <w:bCs/>
          <w:sz w:val="21"/>
          <w:szCs w:val="21"/>
        </w:rPr>
        <w:t>Specification/Standard Interface Record for</w:t>
      </w:r>
      <w:ins w:id="1018" w:author="PORTERFIELD, ROBERT D GS-13 USAF AFMC AFLCMC/OZIC" w:date="2022-03-04T15:55:00Z">
        <w:r w:rsidR="0076172C">
          <w:rPr>
            <w:b/>
            <w:bCs/>
            <w:sz w:val="21"/>
            <w:szCs w:val="21"/>
          </w:rPr>
          <w:t xml:space="preserve"> </w:t>
        </w:r>
        <w:r w:rsidR="0076172C" w:rsidRPr="0076172C">
          <w:rPr>
            <w:b/>
            <w:bCs/>
            <w:sz w:val="21"/>
            <w:szCs w:val="21"/>
          </w:rPr>
          <w:t>{program_mod_system_name}</w:t>
        </w:r>
      </w:ins>
      <w:del w:id="1019" w:author="PORTERFIELD, ROBERT D GS-13 USAF AFMC AFLCMC/OZIC" w:date="2022-03-04T15:55:00Z">
        <w:r w:rsidRPr="00F5085A" w:rsidDel="0076172C">
          <w:rPr>
            <w:b/>
            <w:bCs/>
            <w:sz w:val="21"/>
            <w:szCs w:val="21"/>
          </w:rPr>
          <w:delText xml:space="preserve"> </w:delText>
        </w:r>
      </w:del>
      <w:del w:id="1020" w:author="GONZALES, JACOB L CIV USAF AFMC AFLCMC/LZPTP" w:date="2022-02-08T10:55:00Z">
        <w:r>
          <w:rPr>
            <w:b/>
            <w:bCs/>
            <w:sz w:val="21"/>
            <w:szCs w:val="21"/>
            <w:u w:val="single"/>
          </w:rPr>
          <w:delText>MIL-STD-3048A</w:delText>
        </w:r>
        <w:r>
          <w:rPr>
            <w:b/>
            <w:bCs/>
            <w:sz w:val="21"/>
            <w:szCs w:val="21"/>
          </w:rPr>
          <w:tab/>
          <w:delText>29 April 2016</w:delText>
        </w:r>
      </w:del>
      <w:ins w:id="1021" w:author="GONZALES, JACOB L CIV USAF AFMC AFLCMC/LZPTP" w:date="2022-02-08T10:55:00Z">
        <w:del w:id="1022" w:author="PORTERFIELD, ROBERT D GS-13 USAF AFMC AFLCMC/OZIC" w:date="2022-03-04T15:55:00Z">
          <w:r w:rsidRPr="000235A0" w:rsidDel="0076172C">
            <w:rPr>
              <w:color w:val="FF0000"/>
              <w:u w:val="single"/>
            </w:rPr>
            <w:delText>(</w:delText>
          </w:r>
          <w:r w:rsidRPr="000235A0" w:rsidDel="0076172C">
            <w:rPr>
              <w:i/>
              <w:color w:val="FF0000"/>
              <w:u w:val="single"/>
            </w:rPr>
            <w:delText>program name</w:delText>
          </w:r>
          <w:r w:rsidRPr="000235A0" w:rsidDel="0076172C">
            <w:rPr>
              <w:color w:val="FF0000"/>
              <w:u w:val="single"/>
            </w:rPr>
            <w:delText>)</w:delText>
          </w:r>
        </w:del>
        <w:r>
          <w:rPr>
            <w:b/>
            <w:bCs/>
            <w:sz w:val="21"/>
            <w:szCs w:val="21"/>
          </w:rPr>
          <w:tab/>
        </w:r>
      </w:ins>
    </w:p>
    <w:p w14:paraId="7917E391" w14:textId="77777777" w:rsidR="00832FA8" w:rsidRPr="00F5085A" w:rsidRDefault="00832FA8" w:rsidP="00832FA8">
      <w:pPr>
        <w:tabs>
          <w:tab w:val="right" w:pos="10080"/>
        </w:tabs>
        <w:autoSpaceDE w:val="0"/>
        <w:autoSpaceDN w:val="0"/>
        <w:adjustRightInd w:val="0"/>
        <w:spacing w:after="120"/>
        <w:jc w:val="center"/>
        <w:rPr>
          <w:del w:id="1023" w:author="GONZALES, JACOB L CIV USAF AFMC AFLCMC/LZPTP" w:date="2022-02-08T10:55:00Z"/>
          <w:b/>
          <w:bCs/>
          <w:sz w:val="21"/>
          <w:szCs w:val="21"/>
        </w:rPr>
      </w:pPr>
      <w:del w:id="1024" w:author="GONZALES, JACOB L CIV USAF AFMC AFLCMC/LZPTP" w:date="2022-02-08T10:55:00Z">
        <w:r>
          <w:rPr>
            <w:b/>
            <w:sz w:val="21"/>
            <w:szCs w:val="21"/>
          </w:rPr>
          <w:delText>Air Force Business Rules for the Implementation of S1000D</w:delText>
        </w:r>
      </w:del>
    </w:p>
    <w:p w14:paraId="4213480B" w14:textId="77777777" w:rsidR="00832FA8" w:rsidRDefault="00832FA8" w:rsidP="00832FA8">
      <w:pPr>
        <w:pStyle w:val="PlainText"/>
        <w:rPr>
          <w:rFonts w:ascii="Times New Roman" w:hAnsi="Times New Roman"/>
          <w:sz w:val="24"/>
          <w:szCs w:val="24"/>
        </w:rPr>
      </w:pPr>
    </w:p>
    <w:p w14:paraId="78BFA92E" w14:textId="0FEC0350" w:rsidR="00832FA8" w:rsidRPr="00A808D0" w:rsidRDefault="00832FA8" w:rsidP="00832FA8">
      <w:pPr>
        <w:pStyle w:val="PlainText"/>
        <w:rPr>
          <w:rFonts w:ascii="Times New Roman" w:hAnsi="Times New Roman"/>
          <w:i/>
          <w:color w:val="FF0000"/>
          <w:sz w:val="24"/>
          <w:szCs w:val="24"/>
          <w:u w:val="single"/>
        </w:rPr>
      </w:pPr>
      <w:r w:rsidRPr="00A808D0">
        <w:rPr>
          <w:rFonts w:ascii="Times New Roman" w:hAnsi="Times New Roman"/>
          <w:b/>
          <w:i/>
          <w:color w:val="FF0000"/>
          <w:sz w:val="24"/>
          <w:szCs w:val="24"/>
          <w:u w:val="single"/>
        </w:rPr>
        <w:t xml:space="preserve">The </w:t>
      </w:r>
      <w:del w:id="1025" w:author="GONZALES, JACOB L CIV USAF AFMC AFLCMC/LZPTP" w:date="2022-02-08T10:55:00Z">
        <w:r w:rsidRPr="00A808D0">
          <w:rPr>
            <w:rFonts w:ascii="Times New Roman" w:hAnsi="Times New Roman"/>
            <w:b/>
            <w:i/>
            <w:color w:val="FF0000"/>
            <w:sz w:val="24"/>
            <w:szCs w:val="24"/>
            <w:u w:val="single"/>
          </w:rPr>
          <w:delText>S1000D Decision Support</w:delText>
        </w:r>
      </w:del>
      <w:ins w:id="1026" w:author="GONZALES, JACOB L CIV USAF AFMC AFLCMC/LZPTP" w:date="2022-02-08T10:55:00Z">
        <w:r w:rsidRPr="00A808D0">
          <w:rPr>
            <w:rFonts w:ascii="Times New Roman" w:hAnsi="Times New Roman"/>
            <w:b/>
            <w:i/>
            <w:color w:val="FF0000"/>
            <w:sz w:val="24"/>
            <w:szCs w:val="24"/>
            <w:u w:val="single"/>
          </w:rPr>
          <w:t>TMSS Tailoring</w:t>
        </w:r>
      </w:ins>
      <w:r w:rsidRPr="00A808D0">
        <w:rPr>
          <w:rFonts w:ascii="Times New Roman" w:hAnsi="Times New Roman"/>
          <w:b/>
          <w:i/>
          <w:color w:val="FF0000"/>
          <w:sz w:val="24"/>
          <w:szCs w:val="24"/>
          <w:u w:val="single"/>
        </w:rPr>
        <w:t xml:space="preserve"> Tool will be used to </w:t>
      </w:r>
      <w:del w:id="1027" w:author="GONZALES, JACOB L CIV USAF AFMC AFLCMC/LZPTP" w:date="2022-02-08T10:55:00Z">
        <w:r w:rsidRPr="00A808D0">
          <w:rPr>
            <w:rFonts w:ascii="Times New Roman" w:hAnsi="Times New Roman"/>
            <w:b/>
            <w:i/>
            <w:color w:val="FF0000"/>
            <w:sz w:val="24"/>
            <w:szCs w:val="24"/>
            <w:u w:val="single"/>
          </w:rPr>
          <w:delText>provide outputs of both the Project’s Func</w:delText>
        </w:r>
        <w:r>
          <w:rPr>
            <w:rFonts w:ascii="Times New Roman" w:hAnsi="Times New Roman"/>
            <w:b/>
            <w:i/>
            <w:color w:val="FF0000"/>
            <w:sz w:val="24"/>
            <w:szCs w:val="24"/>
            <w:u w:val="single"/>
          </w:rPr>
          <w:delText>tionality Requirements, t</w:delText>
        </w:r>
        <w:r w:rsidRPr="00A808D0">
          <w:rPr>
            <w:rFonts w:ascii="Times New Roman" w:hAnsi="Times New Roman"/>
            <w:b/>
            <w:i/>
            <w:color w:val="FF0000"/>
            <w:sz w:val="24"/>
            <w:szCs w:val="24"/>
            <w:u w:val="single"/>
          </w:rPr>
          <w:delText>he Pr</w:delText>
        </w:r>
        <w:r>
          <w:rPr>
            <w:rFonts w:ascii="Times New Roman" w:hAnsi="Times New Roman"/>
            <w:b/>
            <w:i/>
            <w:color w:val="FF0000"/>
            <w:sz w:val="24"/>
            <w:szCs w:val="24"/>
            <w:u w:val="single"/>
          </w:rPr>
          <w:delText>oject</w:delText>
        </w:r>
        <w:r w:rsidRPr="00A808D0">
          <w:rPr>
            <w:rFonts w:ascii="Times New Roman" w:hAnsi="Times New Roman"/>
            <w:b/>
            <w:i/>
            <w:color w:val="FF0000"/>
            <w:sz w:val="24"/>
            <w:szCs w:val="24"/>
            <w:u w:val="single"/>
          </w:rPr>
          <w:delText>’s Business Rules, and tailored</w:delText>
        </w:r>
      </w:del>
      <w:ins w:id="1028" w:author="GONZALES, JACOB L CIV USAF AFMC AFLCMC/LZPTP" w:date="2022-02-08T10:55:00Z">
        <w:r w:rsidRPr="00A808D0">
          <w:rPr>
            <w:rFonts w:ascii="Times New Roman" w:hAnsi="Times New Roman"/>
            <w:b/>
            <w:i/>
            <w:color w:val="FF0000"/>
            <w:sz w:val="24"/>
            <w:szCs w:val="24"/>
            <w:u w:val="single"/>
          </w:rPr>
          <w:t>specify all Project SIR</w:t>
        </w:r>
      </w:ins>
      <w:r w:rsidRPr="00A808D0">
        <w:rPr>
          <w:rFonts w:ascii="Times New Roman" w:hAnsi="Times New Roman"/>
          <w:b/>
          <w:i/>
          <w:color w:val="FF0000"/>
          <w:sz w:val="24"/>
          <w:szCs w:val="24"/>
          <w:u w:val="single"/>
        </w:rPr>
        <w:t xml:space="preserve"> 6.2 options.  </w:t>
      </w:r>
      <w:del w:id="1029" w:author="GONZALES, JACOB L CIV USAF AFMC AFLCMC/LZPTP" w:date="2022-02-08T10:55:00Z">
        <w:r w:rsidRPr="00A808D0">
          <w:rPr>
            <w:rFonts w:ascii="Times New Roman" w:hAnsi="Times New Roman"/>
            <w:b/>
            <w:i/>
            <w:color w:val="FF0000"/>
            <w:sz w:val="24"/>
            <w:szCs w:val="24"/>
            <w:u w:val="single"/>
          </w:rPr>
          <w:delText>The user will attach the outputs of the decision support tool under the appropriate heading.  The Decision Support Tool</w:delText>
        </w:r>
      </w:del>
      <w:ins w:id="1030" w:author="GONZALES, JACOB L CIV USAF AFMC AFLCMC/LZPTP" w:date="2022-02-08T10:55:00Z">
        <w:r w:rsidRPr="00A808D0">
          <w:rPr>
            <w:rFonts w:ascii="Times New Roman" w:hAnsi="Times New Roman"/>
            <w:b/>
            <w:i/>
            <w:color w:val="FF0000"/>
            <w:sz w:val="24"/>
            <w:szCs w:val="24"/>
            <w:u w:val="single"/>
          </w:rPr>
          <w:t>It</w:t>
        </w:r>
      </w:ins>
      <w:r w:rsidRPr="00A808D0">
        <w:rPr>
          <w:rFonts w:ascii="Times New Roman" w:hAnsi="Times New Roman"/>
          <w:b/>
          <w:i/>
          <w:color w:val="FF0000"/>
          <w:sz w:val="24"/>
          <w:szCs w:val="24"/>
          <w:u w:val="single"/>
        </w:rPr>
        <w:t xml:space="preserve"> can be </w:t>
      </w:r>
      <w:del w:id="1031" w:author="GONZALES, JACOB L CIV USAF AFMC AFLCMC/LZPTP" w:date="2022-02-08T10:55:00Z">
        <w:r w:rsidRPr="00A808D0">
          <w:rPr>
            <w:rFonts w:ascii="Times New Roman" w:hAnsi="Times New Roman"/>
            <w:b/>
            <w:i/>
            <w:color w:val="FF0000"/>
            <w:sz w:val="24"/>
            <w:szCs w:val="24"/>
            <w:u w:val="single"/>
          </w:rPr>
          <w:delText>found at</w:delText>
        </w:r>
      </w:del>
      <w:ins w:id="1032" w:author="GONZALES, JACOB L CIV USAF AFMC AFLCMC/LZPTP" w:date="2022-02-08T10:55:00Z">
        <w:r w:rsidRPr="00A808D0">
          <w:rPr>
            <w:rFonts w:ascii="Times New Roman" w:hAnsi="Times New Roman"/>
            <w:b/>
            <w:i/>
            <w:color w:val="FF0000"/>
            <w:sz w:val="24"/>
            <w:szCs w:val="24"/>
            <w:u w:val="single"/>
          </w:rPr>
          <w:t>accessed utilizing</w:t>
        </w:r>
      </w:ins>
      <w:r w:rsidRPr="00A808D0">
        <w:rPr>
          <w:rFonts w:ascii="Times New Roman" w:hAnsi="Times New Roman"/>
          <w:b/>
          <w:i/>
          <w:color w:val="FF0000"/>
          <w:sz w:val="24"/>
          <w:szCs w:val="24"/>
          <w:u w:val="single"/>
        </w:rPr>
        <w:t xml:space="preserve"> the following </w:t>
      </w:r>
      <w:del w:id="1033" w:author="GONZALES, JACOB L CIV USAF AFMC AFLCMC/LZPTP" w:date="2022-02-08T10:55:00Z">
        <w:r w:rsidRPr="00A808D0">
          <w:rPr>
            <w:rFonts w:ascii="Times New Roman" w:hAnsi="Times New Roman"/>
            <w:b/>
            <w:i/>
            <w:color w:val="FF0000"/>
            <w:sz w:val="24"/>
            <w:szCs w:val="24"/>
            <w:u w:val="single"/>
          </w:rPr>
          <w:delText>location:</w:delText>
        </w:r>
      </w:del>
      <w:ins w:id="1034" w:author="GONZALES, JACOB L CIV USAF AFMC AFLCMC/LZPTP" w:date="2022-02-08T10:55:00Z">
        <w:r w:rsidRPr="00A808D0">
          <w:rPr>
            <w:rFonts w:ascii="Times New Roman" w:hAnsi="Times New Roman"/>
            <w:b/>
            <w:i/>
            <w:color w:val="FF0000"/>
            <w:sz w:val="24"/>
            <w:szCs w:val="24"/>
            <w:u w:val="single"/>
          </w:rPr>
          <w:t>URL</w:t>
        </w:r>
      </w:ins>
      <w:r w:rsidRPr="00A808D0">
        <w:rPr>
          <w:rFonts w:ascii="Times New Roman" w:hAnsi="Times New Roman"/>
          <w:b/>
          <w:i/>
          <w:color w:val="FF0000"/>
          <w:sz w:val="24"/>
          <w:szCs w:val="24"/>
          <w:u w:val="single"/>
        </w:rPr>
        <w:t xml:space="preserve"> </w:t>
      </w:r>
      <w:hyperlink r:id="rId23" w:history="1">
        <w:r w:rsidRPr="00A808D0">
          <w:rPr>
            <w:rStyle w:val="Hyperlink"/>
            <w:sz w:val="24"/>
            <w:szCs w:val="24"/>
          </w:rPr>
          <w:t>https://techdata.wpafb.af.mil/tmss/index.html</w:t>
        </w:r>
      </w:hyperlink>
      <w:r w:rsidRPr="00A808D0">
        <w:rPr>
          <w:sz w:val="24"/>
          <w:rPrChange w:id="1035" w:author="GONZALES, JACOB L CIV USAF AFMC AFLCMC/LZPTP" w:date="2022-02-08T10:55:00Z">
            <w:rPr>
              <w:rFonts w:ascii="Times New Roman" w:hAnsi="Times New Roman"/>
              <w:b/>
              <w:i/>
              <w:color w:val="FF0000"/>
              <w:sz w:val="24"/>
              <w:u w:val="single"/>
            </w:rPr>
          </w:rPrChange>
        </w:rPr>
        <w:t>.</w:t>
      </w:r>
      <w:ins w:id="1036" w:author="GONZALES, JACOB L CIV USAF AFMC AFLCMC/LZPTP" w:date="2022-02-08T10:55:00Z">
        <w:r w:rsidRPr="00A808D0">
          <w:rPr>
            <w:sz w:val="24"/>
            <w:szCs w:val="24"/>
          </w:rPr>
          <w:t xml:space="preserve"> </w:t>
        </w:r>
        <w:r w:rsidRPr="00A808D0">
          <w:rPr>
            <w:rFonts w:ascii="Times New Roman" w:hAnsi="Times New Roman"/>
            <w:b/>
            <w:i/>
            <w:color w:val="FF0000"/>
            <w:sz w:val="24"/>
            <w:szCs w:val="24"/>
            <w:u w:val="single"/>
          </w:rPr>
          <w:t xml:space="preserve">  The user will attach the output of the tailoring tool under the Project SIR Requirements heading listed below.</w:t>
        </w:r>
      </w:ins>
    </w:p>
    <w:p w14:paraId="6BCA4C15" w14:textId="77777777" w:rsidR="00832FA8" w:rsidRDefault="00832FA8" w:rsidP="00832FA8">
      <w:pPr>
        <w:pStyle w:val="PlainText"/>
        <w:rPr>
          <w:rFonts w:ascii="Times New Roman" w:hAnsi="Times New Roman"/>
          <w:sz w:val="24"/>
          <w:szCs w:val="24"/>
        </w:rPr>
      </w:pPr>
    </w:p>
    <w:p w14:paraId="4AD5C3EE" w14:textId="77777777" w:rsidR="00832FA8" w:rsidRDefault="00832FA8" w:rsidP="00832FA8">
      <w:pPr>
        <w:pStyle w:val="PlainText"/>
        <w:rPr>
          <w:ins w:id="1037" w:author="GONZALES, JACOB L CIV USAF AFMC AFLCMC/LZPTP" w:date="2022-02-08T10:55:00Z"/>
          <w:rFonts w:ascii="Times New Roman" w:hAnsi="Times New Roman"/>
          <w:sz w:val="24"/>
          <w:szCs w:val="24"/>
        </w:rPr>
      </w:pPr>
    </w:p>
    <w:p w14:paraId="05CA5682" w14:textId="6C47C9DC" w:rsidR="00832FA8" w:rsidRDefault="00832FA8" w:rsidP="00832FA8">
      <w:pPr>
        <w:keepNext/>
        <w:numPr>
          <w:ilvl w:val="1"/>
          <w:numId w:val="0"/>
        </w:numPr>
        <w:tabs>
          <w:tab w:val="left" w:pos="450"/>
          <w:tab w:val="left" w:pos="810"/>
        </w:tabs>
        <w:suppressAutoHyphens/>
        <w:spacing w:before="120" w:after="120"/>
        <w:outlineLvl w:val="1"/>
        <w:rPr>
          <w:b/>
          <w:smallCaps/>
          <w:u w:val="single"/>
        </w:rPr>
      </w:pPr>
      <w:r>
        <w:rPr>
          <w:b/>
          <w:smallCaps/>
          <w:u w:val="single"/>
        </w:rPr>
        <w:t xml:space="preserve">Project </w:t>
      </w:r>
      <w:del w:id="1038" w:author="GONZALES, JACOB L CIV USAF AFMC AFLCMC/LZPTP" w:date="2022-02-08T10:55:00Z">
        <w:r w:rsidRPr="00053AF4">
          <w:rPr>
            <w:b/>
            <w:smallCaps/>
            <w:u w:val="single"/>
          </w:rPr>
          <w:delText>Functionality</w:delText>
        </w:r>
      </w:del>
      <w:ins w:id="1039" w:author="GONZALES, JACOB L CIV USAF AFMC AFLCMC/LZPTP" w:date="2022-02-08T10:55:00Z">
        <w:r>
          <w:rPr>
            <w:b/>
            <w:smallCaps/>
            <w:u w:val="single"/>
          </w:rPr>
          <w:t>SIR</w:t>
        </w:r>
      </w:ins>
      <w:r w:rsidRPr="00053AF4">
        <w:rPr>
          <w:b/>
          <w:smallCaps/>
          <w:u w:val="single"/>
        </w:rPr>
        <w:t xml:space="preserve"> Requirements</w:t>
      </w:r>
    </w:p>
    <w:p w14:paraId="3E6572EC" w14:textId="77777777" w:rsidR="00832FA8" w:rsidRDefault="00832FA8">
      <w:pPr>
        <w:rPr>
          <w:sz w:val="22"/>
          <w:rPrChange w:id="1040" w:author="GONZALES, JACOB L CIV USAF AFMC AFLCMC/LZPTP" w:date="2022-02-08T10:55:00Z">
            <w:rPr>
              <w:b/>
              <w:smallCaps/>
              <w:u w:val="single"/>
            </w:rPr>
          </w:rPrChange>
        </w:rPr>
        <w:pPrChange w:id="1041" w:author="GONZALES, JACOB L CIV USAF AFMC AFLCMC/LZPTP" w:date="2022-02-08T10:55:00Z">
          <w:pPr>
            <w:keepNext/>
            <w:numPr>
              <w:ilvl w:val="1"/>
            </w:numPr>
            <w:tabs>
              <w:tab w:val="left" w:pos="450"/>
              <w:tab w:val="left" w:pos="810"/>
            </w:tabs>
            <w:suppressAutoHyphens/>
            <w:spacing w:before="120" w:after="120"/>
            <w:outlineLvl w:val="1"/>
          </w:pPr>
        </w:pPrChange>
      </w:pPr>
    </w:p>
    <w:p w14:paraId="1917E6CC" w14:textId="77777777" w:rsidR="00832FA8" w:rsidRPr="00AF7E40" w:rsidRDefault="00832FA8" w:rsidP="00832FA8">
      <w:pPr>
        <w:keepNext/>
        <w:numPr>
          <w:ilvl w:val="1"/>
          <w:numId w:val="0"/>
        </w:numPr>
        <w:tabs>
          <w:tab w:val="left" w:pos="450"/>
          <w:tab w:val="left" w:pos="810"/>
        </w:tabs>
        <w:suppressAutoHyphens/>
        <w:spacing w:before="120" w:after="120"/>
        <w:outlineLvl w:val="1"/>
        <w:rPr>
          <w:del w:id="1042" w:author="GONZALES, JACOB L CIV USAF AFMC AFLCMC/LZPTP" w:date="2022-02-08T10:55:00Z"/>
          <w:smallCaps/>
          <w:u w:val="single"/>
        </w:rPr>
      </w:pPr>
      <w:del w:id="1043" w:author="GONZALES, JACOB L CIV USAF AFMC AFLCMC/LZPTP" w:date="2022-02-08T10:55:00Z">
        <w:r w:rsidRPr="00AF7E40">
          <w:rPr>
            <w:b/>
            <w:smallCaps/>
            <w:u w:val="single"/>
          </w:rPr>
          <w:delText>Pro</w:delText>
        </w:r>
        <w:r>
          <w:rPr>
            <w:b/>
            <w:smallCaps/>
            <w:u w:val="single"/>
          </w:rPr>
          <w:delText>ject</w:delText>
        </w:r>
        <w:r w:rsidRPr="00AF7E40">
          <w:rPr>
            <w:b/>
            <w:smallCaps/>
            <w:u w:val="single"/>
          </w:rPr>
          <w:delText xml:space="preserve"> Business Rule Requirements:</w:delText>
        </w:r>
        <w:r w:rsidRPr="00AF7E40">
          <w:rPr>
            <w:smallCaps/>
            <w:u w:val="single"/>
          </w:rPr>
          <w:delText xml:space="preserve"> </w:delText>
        </w:r>
      </w:del>
    </w:p>
    <w:p w14:paraId="44FDECE9" w14:textId="77777777" w:rsidR="00832FA8" w:rsidRDefault="00832FA8" w:rsidP="00832FA8">
      <w:pPr>
        <w:keepNext/>
        <w:tabs>
          <w:tab w:val="left" w:pos="-720"/>
        </w:tabs>
        <w:suppressAutoHyphens/>
        <w:spacing w:after="120"/>
        <w:ind w:left="432" w:right="288" w:hanging="432"/>
        <w:outlineLvl w:val="0"/>
        <w:rPr>
          <w:del w:id="1044" w:author="GONZALES, JACOB L CIV USAF AFMC AFLCMC/LZPTP" w:date="2022-02-08T10:55:00Z"/>
          <w:b/>
          <w:smallCaps/>
          <w:u w:val="single"/>
        </w:rPr>
      </w:pPr>
    </w:p>
    <w:p w14:paraId="5C768773" w14:textId="77777777" w:rsidR="00832FA8" w:rsidRPr="000B1AD0" w:rsidRDefault="00832FA8" w:rsidP="00832FA8">
      <w:pPr>
        <w:pStyle w:val="PlainText"/>
        <w:jc w:val="both"/>
        <w:rPr>
          <w:del w:id="1045" w:author="GONZALES, JACOB L CIV USAF AFMC AFLCMC/LZPTP" w:date="2022-02-08T10:55:00Z"/>
          <w:rFonts w:ascii="Times New Roman" w:hAnsi="Times New Roman"/>
          <w:b/>
          <w:sz w:val="24"/>
          <w:szCs w:val="24"/>
          <w:u w:val="single"/>
        </w:rPr>
      </w:pPr>
      <w:del w:id="1046" w:author="GONZALES, JACOB L CIV USAF AFMC AFLCMC/LZPTP" w:date="2022-02-08T10:55:00Z">
        <w:r w:rsidRPr="000B1AD0">
          <w:rPr>
            <w:rFonts w:ascii="Times New Roman" w:hAnsi="Times New Roman"/>
            <w:b/>
            <w:sz w:val="24"/>
            <w:szCs w:val="24"/>
            <w:u w:val="single"/>
          </w:rPr>
          <w:delText>Project Tailored 6.2 Options:</w:delText>
        </w:r>
      </w:del>
    </w:p>
    <w:p w14:paraId="54F69C54" w14:textId="4A373AB1" w:rsidR="00832FA8" w:rsidRDefault="00832FA8" w:rsidP="00832FA8">
      <w:pPr>
        <w:jc w:val="center"/>
        <w:rPr>
          <w:ins w:id="1047" w:author="GONZALES, JACOB L CIV USAF AFMC AFLCMC/LZPTP" w:date="2022-02-08T10:55:00Z"/>
          <w:b/>
          <w:smallCaps/>
        </w:rPr>
      </w:pPr>
      <w:del w:id="1048" w:author="GONZALES, JACOB L CIV USAF AFMC AFLCMC/LZPTP" w:date="2022-02-08T10:55:00Z">
        <w:r>
          <w:rPr>
            <w:b/>
            <w:smallCaps/>
          </w:rPr>
          <w:br w:type="page"/>
        </w:r>
      </w:del>
    </w:p>
    <w:p w14:paraId="13D81F21" w14:textId="77777777" w:rsidR="00832FA8" w:rsidRPr="00853C9D" w:rsidRDefault="00832FA8" w:rsidP="00832FA8">
      <w:pPr>
        <w:rPr>
          <w:ins w:id="1049" w:author="GONZALES, JACOB L CIV USAF AFMC AFLCMC/LZPTP" w:date="2022-02-08T10:55:00Z"/>
        </w:rPr>
      </w:pPr>
    </w:p>
    <w:p w14:paraId="652EFBF2" w14:textId="77777777" w:rsidR="00832FA8" w:rsidRPr="00853C9D" w:rsidRDefault="00832FA8" w:rsidP="00832FA8">
      <w:pPr>
        <w:rPr>
          <w:ins w:id="1050" w:author="GONZALES, JACOB L CIV USAF AFMC AFLCMC/LZPTP" w:date="2022-02-08T10:55:00Z"/>
        </w:rPr>
      </w:pPr>
    </w:p>
    <w:p w14:paraId="56844D47" w14:textId="77777777" w:rsidR="00832FA8" w:rsidRPr="00853C9D" w:rsidRDefault="00832FA8" w:rsidP="00832FA8">
      <w:pPr>
        <w:rPr>
          <w:ins w:id="1051" w:author="GONZALES, JACOB L CIV USAF AFMC AFLCMC/LZPTP" w:date="2022-02-08T10:55:00Z"/>
        </w:rPr>
      </w:pPr>
    </w:p>
    <w:p w14:paraId="2C9578E2" w14:textId="77777777" w:rsidR="00832FA8" w:rsidRPr="00853C9D" w:rsidRDefault="00832FA8" w:rsidP="00832FA8">
      <w:pPr>
        <w:rPr>
          <w:ins w:id="1052" w:author="GONZALES, JACOB L CIV USAF AFMC AFLCMC/LZPTP" w:date="2022-02-08T10:55:00Z"/>
        </w:rPr>
      </w:pPr>
    </w:p>
    <w:p w14:paraId="7D4B32A4" w14:textId="77777777" w:rsidR="00832FA8" w:rsidRPr="00853C9D" w:rsidRDefault="00832FA8" w:rsidP="00832FA8">
      <w:pPr>
        <w:rPr>
          <w:ins w:id="1053" w:author="GONZALES, JACOB L CIV USAF AFMC AFLCMC/LZPTP" w:date="2022-02-08T10:55:00Z"/>
        </w:rPr>
      </w:pPr>
    </w:p>
    <w:p w14:paraId="48E2B4CA" w14:textId="77777777" w:rsidR="00832FA8" w:rsidRPr="00853C9D" w:rsidRDefault="00832FA8" w:rsidP="00832FA8">
      <w:pPr>
        <w:rPr>
          <w:ins w:id="1054" w:author="GONZALES, JACOB L CIV USAF AFMC AFLCMC/LZPTP" w:date="2022-02-08T10:55:00Z"/>
        </w:rPr>
      </w:pPr>
    </w:p>
    <w:p w14:paraId="3C3E82EC" w14:textId="77777777" w:rsidR="00832FA8" w:rsidRPr="00853C9D" w:rsidRDefault="00832FA8" w:rsidP="00832FA8">
      <w:pPr>
        <w:rPr>
          <w:ins w:id="1055" w:author="GONZALES, JACOB L CIV USAF AFMC AFLCMC/LZPTP" w:date="2022-02-08T10:55:00Z"/>
        </w:rPr>
      </w:pPr>
    </w:p>
    <w:p w14:paraId="453173E5" w14:textId="77777777" w:rsidR="00832FA8" w:rsidRPr="00853C9D" w:rsidRDefault="00832FA8" w:rsidP="00832FA8">
      <w:pPr>
        <w:rPr>
          <w:ins w:id="1056" w:author="GONZALES, JACOB L CIV USAF AFMC AFLCMC/LZPTP" w:date="2022-02-08T10:55:00Z"/>
        </w:rPr>
      </w:pPr>
    </w:p>
    <w:p w14:paraId="15380211" w14:textId="77777777" w:rsidR="00832FA8" w:rsidRPr="00853C9D" w:rsidRDefault="00832FA8" w:rsidP="00832FA8">
      <w:pPr>
        <w:rPr>
          <w:ins w:id="1057" w:author="GONZALES, JACOB L CIV USAF AFMC AFLCMC/LZPTP" w:date="2022-02-08T10:55:00Z"/>
        </w:rPr>
      </w:pPr>
    </w:p>
    <w:p w14:paraId="20B412E8" w14:textId="77777777" w:rsidR="00832FA8" w:rsidRPr="00853C9D" w:rsidRDefault="00832FA8" w:rsidP="00832FA8">
      <w:pPr>
        <w:rPr>
          <w:ins w:id="1058" w:author="GONZALES, JACOB L CIV USAF AFMC AFLCMC/LZPTP" w:date="2022-02-08T10:55:00Z"/>
        </w:rPr>
      </w:pPr>
    </w:p>
    <w:p w14:paraId="374601C2" w14:textId="77777777" w:rsidR="00832FA8" w:rsidRPr="00853C9D" w:rsidRDefault="00832FA8" w:rsidP="00832FA8">
      <w:pPr>
        <w:rPr>
          <w:ins w:id="1059" w:author="GONZALES, JACOB L CIV USAF AFMC AFLCMC/LZPTP" w:date="2022-02-08T10:55:00Z"/>
        </w:rPr>
      </w:pPr>
    </w:p>
    <w:p w14:paraId="13BE4127" w14:textId="77777777" w:rsidR="00832FA8" w:rsidRPr="00853C9D" w:rsidRDefault="00832FA8" w:rsidP="00832FA8">
      <w:pPr>
        <w:rPr>
          <w:ins w:id="1060" w:author="GONZALES, JACOB L CIV USAF AFMC AFLCMC/LZPTP" w:date="2022-02-08T10:55:00Z"/>
        </w:rPr>
      </w:pPr>
    </w:p>
    <w:p w14:paraId="04D62833" w14:textId="77777777" w:rsidR="00832FA8" w:rsidRPr="00853C9D" w:rsidRDefault="00832FA8" w:rsidP="00832FA8">
      <w:pPr>
        <w:rPr>
          <w:ins w:id="1061" w:author="GONZALES, JACOB L CIV USAF AFMC AFLCMC/LZPTP" w:date="2022-02-08T10:55:00Z"/>
        </w:rPr>
      </w:pPr>
    </w:p>
    <w:p w14:paraId="26D0D464" w14:textId="77777777" w:rsidR="00832FA8" w:rsidRPr="00853C9D" w:rsidRDefault="00832FA8" w:rsidP="00832FA8">
      <w:pPr>
        <w:rPr>
          <w:ins w:id="1062" w:author="GONZALES, JACOB L CIV USAF AFMC AFLCMC/LZPTP" w:date="2022-02-08T10:55:00Z"/>
        </w:rPr>
      </w:pPr>
    </w:p>
    <w:p w14:paraId="3470CC15" w14:textId="77777777" w:rsidR="00832FA8" w:rsidRPr="00853C9D" w:rsidRDefault="00832FA8" w:rsidP="00832FA8">
      <w:pPr>
        <w:rPr>
          <w:ins w:id="1063" w:author="GONZALES, JACOB L CIV USAF AFMC AFLCMC/LZPTP" w:date="2022-02-08T10:55:00Z"/>
        </w:rPr>
      </w:pPr>
    </w:p>
    <w:p w14:paraId="66520D9B" w14:textId="77777777" w:rsidR="00832FA8" w:rsidRPr="00853C9D" w:rsidRDefault="00832FA8" w:rsidP="00832FA8">
      <w:pPr>
        <w:rPr>
          <w:ins w:id="1064" w:author="GONZALES, JACOB L CIV USAF AFMC AFLCMC/LZPTP" w:date="2022-02-08T10:55:00Z"/>
        </w:rPr>
      </w:pPr>
    </w:p>
    <w:p w14:paraId="74E0D430" w14:textId="77777777" w:rsidR="00832FA8" w:rsidRPr="00853C9D" w:rsidRDefault="00832FA8" w:rsidP="00832FA8">
      <w:pPr>
        <w:rPr>
          <w:ins w:id="1065" w:author="GONZALES, JACOB L CIV USAF AFMC AFLCMC/LZPTP" w:date="2022-02-08T10:55:00Z"/>
        </w:rPr>
      </w:pPr>
    </w:p>
    <w:p w14:paraId="70393051" w14:textId="77777777" w:rsidR="00832FA8" w:rsidRPr="00853C9D" w:rsidRDefault="00832FA8" w:rsidP="00832FA8">
      <w:pPr>
        <w:rPr>
          <w:ins w:id="1066" w:author="GONZALES, JACOB L CIV USAF AFMC AFLCMC/LZPTP" w:date="2022-02-08T10:55:00Z"/>
        </w:rPr>
      </w:pPr>
    </w:p>
    <w:p w14:paraId="5CFF8F6E" w14:textId="77777777" w:rsidR="00832FA8" w:rsidRDefault="00832FA8" w:rsidP="00832FA8">
      <w:pPr>
        <w:rPr>
          <w:ins w:id="1067" w:author="GONZALES, JACOB L CIV USAF AFMC AFLCMC/LZPTP" w:date="2022-02-08T10:55:00Z"/>
        </w:rPr>
      </w:pPr>
    </w:p>
    <w:p w14:paraId="532E607A" w14:textId="77777777" w:rsidR="00832FA8" w:rsidRPr="00853C9D" w:rsidRDefault="00832FA8" w:rsidP="00832FA8">
      <w:pPr>
        <w:rPr>
          <w:ins w:id="1068" w:author="GONZALES, JACOB L CIV USAF AFMC AFLCMC/LZPTP" w:date="2022-02-08T10:55:00Z"/>
        </w:rPr>
      </w:pPr>
    </w:p>
    <w:p w14:paraId="35380947" w14:textId="77777777" w:rsidR="00832FA8" w:rsidRDefault="00832FA8" w:rsidP="00832FA8">
      <w:pPr>
        <w:rPr>
          <w:ins w:id="1069" w:author="GONZALES, JACOB L CIV USAF AFMC AFLCMC/LZPTP" w:date="2022-02-08T10:55:00Z"/>
        </w:rPr>
      </w:pPr>
    </w:p>
    <w:p w14:paraId="41C8C448" w14:textId="77777777" w:rsidR="00832FA8" w:rsidRPr="00853C9D" w:rsidRDefault="00832FA8" w:rsidP="00832FA8">
      <w:pPr>
        <w:rPr>
          <w:ins w:id="1070" w:author="GONZALES, JACOB L CIV USAF AFMC AFLCMC/LZPTP" w:date="2022-02-08T10:55:00Z"/>
        </w:rPr>
      </w:pPr>
    </w:p>
    <w:p w14:paraId="4E1ECFAD" w14:textId="77777777" w:rsidR="00832FA8" w:rsidRPr="00853C9D" w:rsidRDefault="00832FA8" w:rsidP="00832FA8">
      <w:pPr>
        <w:jc w:val="center"/>
        <w:rPr>
          <w:rPrChange w:id="1071" w:author="GONZALES, JACOB L CIV USAF AFMC AFLCMC/LZPTP" w:date="2022-02-08T10:55:00Z">
            <w:rPr>
              <w:b/>
              <w:smallCaps/>
            </w:rPr>
          </w:rPrChange>
        </w:rPr>
      </w:pPr>
      <w:r>
        <w:rPr>
          <w:b/>
          <w:smallCaps/>
        </w:rPr>
        <w:lastRenderedPageBreak/>
        <w:t>Attachment 1</w:t>
      </w:r>
    </w:p>
    <w:p w14:paraId="0F1211AB" w14:textId="7F69FD60"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202A5AEA" w14:textId="123360C1" w:rsidR="00BC530D" w:rsidRDefault="00BC530D" w:rsidP="00832FA8">
      <w:pPr>
        <w:jc w:val="center"/>
        <w:rPr>
          <w:b/>
          <w:sz w:val="28"/>
          <w:szCs w:val="28"/>
          <w:u w:val="single"/>
        </w:rPr>
      </w:pPr>
    </w:p>
    <w:p w14:paraId="307A1382" w14:textId="77777777" w:rsidR="00BC530D" w:rsidRPr="00755022" w:rsidRDefault="00BC530D" w:rsidP="00BC530D">
      <w:pPr>
        <w:jc w:val="center"/>
        <w:rPr>
          <w:b/>
          <w:i/>
          <w:color w:val="FF0000"/>
          <w:sz w:val="28"/>
          <w:szCs w:val="2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755022">
        <w:rPr>
          <w:rFonts w:eastAsia="Calibri"/>
          <w:b/>
          <w:i/>
          <w:color w:val="FF0000"/>
          <w:sz w:val="28"/>
          <w:szCs w:val="2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(Tailor this Attachment to acceptable Program Formats)</w:t>
      </w:r>
    </w:p>
    <w:p w14:paraId="58138FEC" w14:textId="1B911206" w:rsidR="00BC530D" w:rsidRDefault="00BC530D" w:rsidP="00832FA8">
      <w:pPr>
        <w:jc w:val="center"/>
        <w:rPr>
          <w:ins w:id="1072" w:author="GONZALES, JACOB L CIV USAF AFMC AFLCMC/LZPTP" w:date="2022-02-15T11:32:00Z"/>
          <w:b/>
          <w:sz w:val="28"/>
          <w:szCs w:val="28"/>
          <w:u w:val="single"/>
        </w:rPr>
      </w:pPr>
    </w:p>
    <w:p w14:paraId="276D36D7" w14:textId="57344184" w:rsidR="00E62318" w:rsidRDefault="00E62318">
      <w:pPr>
        <w:rPr>
          <w:ins w:id="1073" w:author="GONZALES, JACOB L CIV USAF AFMC AFLCMC/LZPTP" w:date="2022-02-15T11:32:00Z"/>
          <w:b/>
          <w:sz w:val="28"/>
          <w:szCs w:val="28"/>
          <w:u w:val="single"/>
        </w:rPr>
        <w:pPrChange w:id="1074" w:author="GONZALES, JACOB L CIV USAF AFMC AFLCMC/LZPTP" w:date="2022-02-15T11:32:00Z">
          <w:pPr>
            <w:jc w:val="center"/>
          </w:pPr>
        </w:pPrChange>
      </w:pPr>
      <w:ins w:id="1075" w:author="GONZALES, JACOB L CIV USAF AFMC AFLCMC/LZPTP" w:date="2022-02-15T11:32:00Z">
        <w:r>
          <w:rPr>
            <w:b/>
            <w:sz w:val="28"/>
            <w:szCs w:val="28"/>
            <w:u w:val="single"/>
          </w:rPr>
          <w:t>MAKE THIS SECTION AS DROP-DOWN Selections</w:t>
        </w:r>
      </w:ins>
    </w:p>
    <w:p w14:paraId="6064A901" w14:textId="77777777" w:rsidR="00E62318" w:rsidRPr="00754520" w:rsidRDefault="00E62318" w:rsidP="00832FA8">
      <w:pPr>
        <w:jc w:val="center"/>
        <w:rPr>
          <w:b/>
          <w:sz w:val="28"/>
          <w:szCs w:val="28"/>
          <w:u w:val="single"/>
        </w:rPr>
      </w:pPr>
    </w:p>
    <w:p w14:paraId="433C7D3A" w14:textId="77777777" w:rsidR="00832FA8" w:rsidRPr="00754520" w:rsidRDefault="00832FA8" w:rsidP="00832FA8">
      <w:pPr>
        <w:rPr>
          <w:b/>
        </w:rPr>
      </w:pPr>
      <w:r w:rsidRPr="00754520">
        <w:rPr>
          <w:b/>
        </w:rPr>
        <w:t>GENERAL GUIDELINES</w:t>
      </w:r>
    </w:p>
    <w:p w14:paraId="029CE514" w14:textId="77777777" w:rsidR="00832FA8" w:rsidRPr="00865B4A" w:rsidRDefault="00832FA8" w:rsidP="00832FA8">
      <w:pPr>
        <w:pStyle w:val="ListParagraph"/>
        <w:numPr>
          <w:ilvl w:val="0"/>
          <w:numId w:val="15"/>
        </w:numPr>
        <w:contextualSpacing/>
      </w:pPr>
      <w:r w:rsidRPr="00865B4A">
        <w:t xml:space="preserve">Single column graphics should not exceed 51 Picas High by </w:t>
      </w:r>
      <w:r>
        <w:t>20</w:t>
      </w:r>
      <w:r w:rsidRPr="00865B4A">
        <w:t xml:space="preserve"> Picas Wide.</w:t>
      </w:r>
      <w:r>
        <w:t xml:space="preserve"> (Paper only)</w:t>
      </w:r>
    </w:p>
    <w:p w14:paraId="580CDCEC" w14:textId="77777777" w:rsidR="00832FA8" w:rsidRPr="00865B4A" w:rsidRDefault="00832FA8" w:rsidP="00832FA8">
      <w:pPr>
        <w:pStyle w:val="ListParagraph"/>
        <w:numPr>
          <w:ilvl w:val="0"/>
          <w:numId w:val="15"/>
        </w:numPr>
        <w:contextualSpacing/>
      </w:pPr>
      <w:r w:rsidRPr="00865B4A">
        <w:t>Full page graphics should not exceed 51 Picas High by 42 picas Wide.</w:t>
      </w:r>
      <w:r w:rsidRPr="006B104D">
        <w:t xml:space="preserve"> </w:t>
      </w:r>
      <w:r>
        <w:t>(Paper only)</w:t>
      </w:r>
    </w:p>
    <w:p w14:paraId="00842D78" w14:textId="77777777" w:rsidR="00832FA8" w:rsidRDefault="00832FA8" w:rsidP="00832FA8">
      <w:pPr>
        <w:pStyle w:val="ListParagraph"/>
        <w:numPr>
          <w:ilvl w:val="0"/>
          <w:numId w:val="15"/>
        </w:numPr>
        <w:contextualSpacing/>
      </w:pPr>
      <w:r w:rsidRPr="00865B4A">
        <w:t>Fold Out graphics should not exceed 51 Picas High (width on foldouts is not important).</w:t>
      </w:r>
      <w:r w:rsidRPr="006B104D">
        <w:t xml:space="preserve"> </w:t>
      </w:r>
      <w:r>
        <w:t>(Paper only)</w:t>
      </w:r>
    </w:p>
    <w:p w14:paraId="69D11601" w14:textId="77777777" w:rsidR="00832FA8" w:rsidRDefault="00832FA8" w:rsidP="00832FA8">
      <w:pPr>
        <w:pStyle w:val="ListParagraph"/>
        <w:numPr>
          <w:ilvl w:val="0"/>
          <w:numId w:val="15"/>
        </w:numPr>
        <w:contextualSpacing/>
        <w:rPr>
          <w:ins w:id="1076" w:author="GONZALES, JACOB L CIV USAF AFMC AFLCMC/LZPTP" w:date="2022-02-08T10:55:00Z"/>
        </w:rPr>
      </w:pPr>
      <w:ins w:id="1077" w:author="GONZALES, JACOB L CIV USAF AFMC AFLCMC/LZPTP" w:date="2022-02-08T10:55:00Z">
        <w:r>
          <w:t xml:space="preserve">PNG graphics will not run with the Air Force software utilized to parse SGML files.  </w:t>
        </w:r>
      </w:ins>
    </w:p>
    <w:p w14:paraId="15461429" w14:textId="29E5B1AE" w:rsidR="00832FA8" w:rsidRDefault="00832FA8" w:rsidP="00832FA8">
      <w:pPr>
        <w:pStyle w:val="ListParagraph"/>
        <w:numPr>
          <w:ilvl w:val="0"/>
          <w:numId w:val="15"/>
        </w:numPr>
        <w:contextualSpacing/>
        <w:rPr>
          <w:ins w:id="1078" w:author="GONZALES, JACOB L CIV USAF AFMC AFLCMC/LZPTP" w:date="2022-02-15T11:31:00Z"/>
        </w:rPr>
      </w:pPr>
      <w:ins w:id="1079" w:author="GONZALES, JACOB L CIV USAF AFMC AFLCMC/LZPTP" w:date="2022-02-08T10:55:00Z">
        <w:r>
          <w:t>Avoid creating art as PNG and saving in various formats which will fail.</w:t>
        </w:r>
      </w:ins>
    </w:p>
    <w:p w14:paraId="6BDE2538" w14:textId="6D5C5466" w:rsidR="00E62318" w:rsidRPr="00865B4A" w:rsidRDefault="00E62318" w:rsidP="00832FA8">
      <w:pPr>
        <w:pStyle w:val="ListParagraph"/>
        <w:numPr>
          <w:ilvl w:val="0"/>
          <w:numId w:val="15"/>
        </w:numPr>
        <w:contextualSpacing/>
        <w:rPr>
          <w:ins w:id="1080" w:author="GONZALES, JACOB L CIV USAF AFMC AFLCMC/LZPTP" w:date="2022-02-08T10:55:00Z"/>
        </w:rPr>
      </w:pPr>
      <w:commentRangeStart w:id="1081"/>
      <w:ins w:id="1082" w:author="GONZALES, JACOB L CIV USAF AFMC AFLCMC/LZPTP" w:date="2022-02-15T11:31:00Z">
        <w:r>
          <w:t>Compatible with the current government software and viewers.</w:t>
        </w:r>
      </w:ins>
      <w:commentRangeEnd w:id="1081"/>
      <w:ins w:id="1083" w:author="GONZALES, JACOB L CIV USAF AFMC AFLCMC/LZPTP" w:date="2022-02-15T11:32:00Z">
        <w:r>
          <w:rPr>
            <w:rStyle w:val="CommentReference"/>
          </w:rPr>
          <w:commentReference w:id="1081"/>
        </w:r>
      </w:ins>
    </w:p>
    <w:p w14:paraId="3C802822" w14:textId="77777777" w:rsidR="00832FA8" w:rsidRPr="00D8136A" w:rsidRDefault="00832FA8" w:rsidP="00832FA8">
      <w:pPr>
        <w:pStyle w:val="ListParagraph"/>
        <w:spacing w:before="120"/>
        <w:ind w:left="0"/>
        <w:rPr>
          <w:b/>
        </w:rPr>
      </w:pPr>
      <w:r>
        <w:rPr>
          <w:b/>
        </w:rPr>
        <w:t>Encapsulated Post Script (</w:t>
      </w:r>
      <w:r w:rsidRPr="00D8136A">
        <w:rPr>
          <w:b/>
        </w:rPr>
        <w:t>EPS</w:t>
      </w:r>
      <w:r>
        <w:rPr>
          <w:b/>
        </w:rPr>
        <w:t>)</w:t>
      </w:r>
      <w:r w:rsidRPr="00D8136A">
        <w:rPr>
          <w:b/>
        </w:rPr>
        <w:t>:</w:t>
      </w:r>
    </w:p>
    <w:p w14:paraId="1B9085E2" w14:textId="43D37211" w:rsidR="00832FA8" w:rsidRPr="00865B4A" w:rsidRDefault="00832FA8" w:rsidP="00832FA8">
      <w:pPr>
        <w:pStyle w:val="ListParagraph"/>
        <w:numPr>
          <w:ilvl w:val="0"/>
          <w:numId w:val="16"/>
        </w:numPr>
        <w:contextualSpacing/>
      </w:pPr>
      <w:r w:rsidRPr="00865B4A">
        <w:t xml:space="preserve">Raster based images </w:t>
      </w:r>
      <w:r w:rsidRPr="00754520">
        <w:rPr>
          <w:u w:val="single"/>
        </w:rPr>
        <w:t>will not</w:t>
      </w:r>
      <w:r w:rsidRPr="00865B4A">
        <w:t xml:space="preserve"> be saved as EPS</w:t>
      </w:r>
      <w:del w:id="1084" w:author="GONZALES, JACOB L CIV USAF AFMC AFLCMC/LZPTP" w:date="2022-02-08T10:55:00Z">
        <w:r>
          <w:delText xml:space="preserve"> but will be saved as TIFF images</w:delText>
        </w:r>
      </w:del>
      <w:r w:rsidRPr="00865B4A">
        <w:t>.</w:t>
      </w:r>
    </w:p>
    <w:p w14:paraId="21CBC0E2" w14:textId="77777777" w:rsidR="00832FA8" w:rsidRDefault="00832FA8" w:rsidP="00832FA8">
      <w:pPr>
        <w:pStyle w:val="ListParagraph"/>
        <w:numPr>
          <w:ilvl w:val="0"/>
          <w:numId w:val="16"/>
        </w:numPr>
        <w:contextualSpacing/>
        <w:rPr>
          <w:del w:id="1085" w:author="GONZALES, JACOB L CIV USAF AFMC AFLCMC/LZPTP" w:date="2022-02-08T10:55:00Z"/>
        </w:rPr>
      </w:pPr>
      <w:r w:rsidRPr="00865B4A">
        <w:t xml:space="preserve">EPS files </w:t>
      </w:r>
      <w:r w:rsidRPr="00754520">
        <w:rPr>
          <w:u w:val="single"/>
        </w:rPr>
        <w:t>shall not be</w:t>
      </w:r>
      <w:r w:rsidRPr="00865B4A">
        <w:t xml:space="preserve"> a mix of vector and raster images. </w:t>
      </w:r>
      <w:r>
        <w:t xml:space="preserve"> </w:t>
      </w:r>
      <w:r w:rsidRPr="00865B4A">
        <w:t xml:space="preserve">Vector </w:t>
      </w:r>
      <w:del w:id="1086" w:author="GONZALES, JACOB L CIV USAF AFMC AFLCMC/LZPTP" w:date="2022-02-08T10:55:00Z">
        <w:r>
          <w:delText>based images shall be saved as EPS</w:delText>
        </w:r>
        <w:r w:rsidRPr="00865B4A">
          <w:delText>.</w:delText>
        </w:r>
      </w:del>
    </w:p>
    <w:p w14:paraId="126CE74D" w14:textId="20B35540" w:rsidR="00832FA8" w:rsidRPr="00865B4A" w:rsidRDefault="00832FA8" w:rsidP="00832FA8">
      <w:pPr>
        <w:pStyle w:val="ListParagraph"/>
        <w:numPr>
          <w:ilvl w:val="0"/>
          <w:numId w:val="16"/>
        </w:numPr>
        <w:contextualSpacing/>
      </w:pPr>
      <w:del w:id="1087" w:author="GONZALES, JACOB L CIV USAF AFMC AFLCMC/LZPTP" w:date="2022-02-08T10:55:00Z">
        <w:r>
          <w:delText>Vector based images saved as EPS will include illustrations containing both vector and raster images</w:delText>
        </w:r>
      </w:del>
      <w:ins w:id="1088" w:author="GONZALES, JACOB L CIV USAF AFMC AFLCMC/LZPTP" w:date="2022-02-08T10:55:00Z">
        <w:r w:rsidRPr="00865B4A">
          <w:t>only</w:t>
        </w:r>
      </w:ins>
      <w:r w:rsidRPr="00865B4A">
        <w:t>.</w:t>
      </w:r>
    </w:p>
    <w:p w14:paraId="76F23149" w14:textId="77777777" w:rsidR="00832FA8" w:rsidRPr="00865B4A" w:rsidRDefault="00832FA8" w:rsidP="00832FA8">
      <w:pPr>
        <w:pStyle w:val="ListParagraph"/>
        <w:numPr>
          <w:ilvl w:val="0"/>
          <w:numId w:val="16"/>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4459C630" w14:textId="77777777" w:rsidR="00832FA8" w:rsidRPr="00865B4A" w:rsidRDefault="00832FA8" w:rsidP="00832FA8">
      <w:pPr>
        <w:pStyle w:val="ListParagraph"/>
        <w:numPr>
          <w:ilvl w:val="0"/>
          <w:numId w:val="16"/>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43150544" w14:textId="77777777" w:rsidR="00832FA8" w:rsidRPr="00865B4A" w:rsidRDefault="00832FA8" w:rsidP="00832FA8">
      <w:pPr>
        <w:spacing w:before="120"/>
        <w:rPr>
          <w:b/>
        </w:rPr>
      </w:pPr>
      <w:r>
        <w:rPr>
          <w:b/>
        </w:rPr>
        <w:t>Tagged Image File Format (</w:t>
      </w:r>
      <w:r w:rsidRPr="00865B4A">
        <w:rPr>
          <w:b/>
        </w:rPr>
        <w:t>TIFF</w:t>
      </w:r>
      <w:r>
        <w:rPr>
          <w:b/>
        </w:rPr>
        <w:t>)</w:t>
      </w:r>
      <w:r w:rsidRPr="00865B4A">
        <w:rPr>
          <w:b/>
        </w:rPr>
        <w:t>:</w:t>
      </w:r>
    </w:p>
    <w:p w14:paraId="1877D5C7" w14:textId="77777777" w:rsidR="00832FA8" w:rsidRPr="00865B4A" w:rsidRDefault="00832FA8" w:rsidP="00832FA8">
      <w:pPr>
        <w:pStyle w:val="ListParagraph"/>
        <w:numPr>
          <w:ilvl w:val="0"/>
          <w:numId w:val="17"/>
        </w:numPr>
        <w:contextualSpacing/>
      </w:pPr>
      <w:r w:rsidRPr="00865B4A">
        <w:t>B</w:t>
      </w:r>
      <w:r>
        <w:t>lack and white</w:t>
      </w:r>
      <w:r w:rsidRPr="00865B4A">
        <w:t xml:space="preserve"> raster images should only be saved as Bitmap and not Grayscale, RGB or CMYK.</w:t>
      </w:r>
    </w:p>
    <w:p w14:paraId="4850DF20" w14:textId="77777777" w:rsidR="00832FA8" w:rsidRPr="00865B4A" w:rsidRDefault="00832FA8" w:rsidP="00832FA8">
      <w:pPr>
        <w:pStyle w:val="ListParagraph"/>
        <w:numPr>
          <w:ilvl w:val="0"/>
          <w:numId w:val="17"/>
        </w:numPr>
        <w:contextualSpacing/>
      </w:pPr>
      <w:r w:rsidRPr="00865B4A">
        <w:t>Grayscale or Color images (screenshots, etc.) will be saved as such (Grayscale, RGB or CMYK) and will not be bitmap converted using a halftone screen.</w:t>
      </w:r>
    </w:p>
    <w:p w14:paraId="618CB26E" w14:textId="77777777" w:rsidR="00832FA8" w:rsidRPr="00865B4A" w:rsidRDefault="00832FA8" w:rsidP="00832FA8">
      <w:pPr>
        <w:pStyle w:val="ListParagraph"/>
        <w:numPr>
          <w:ilvl w:val="0"/>
          <w:numId w:val="17"/>
        </w:numPr>
        <w:contextualSpacing/>
      </w:pPr>
      <w:r w:rsidRPr="00865B4A">
        <w:t>To further aid in file size reduction for storage purposes, images should be compressed using Group 4 compression when saving/exporting.</w:t>
      </w:r>
    </w:p>
    <w:p w14:paraId="6DA5FDB3" w14:textId="77777777" w:rsidR="00832FA8" w:rsidRPr="00865B4A" w:rsidRDefault="00832FA8" w:rsidP="00832FA8">
      <w:pPr>
        <w:spacing w:before="120"/>
        <w:rPr>
          <w:b/>
        </w:rPr>
      </w:pPr>
      <w:r>
        <w:rPr>
          <w:b/>
        </w:rPr>
        <w:t>Computer Graphics Metafile (</w:t>
      </w:r>
      <w:r w:rsidRPr="00865B4A">
        <w:rPr>
          <w:b/>
        </w:rPr>
        <w:t>CGM</w:t>
      </w:r>
      <w:r>
        <w:rPr>
          <w:b/>
        </w:rPr>
        <w:t>)</w:t>
      </w:r>
      <w:r w:rsidRPr="00865B4A">
        <w:rPr>
          <w:b/>
        </w:rPr>
        <w:t>:</w:t>
      </w:r>
    </w:p>
    <w:p w14:paraId="1402B0C5" w14:textId="77777777" w:rsidR="00832FA8" w:rsidRPr="00865B4A" w:rsidRDefault="00832FA8" w:rsidP="00832FA8">
      <w:pPr>
        <w:pStyle w:val="ListParagraph"/>
        <w:numPr>
          <w:ilvl w:val="0"/>
          <w:numId w:val="18"/>
        </w:numPr>
        <w:contextualSpacing/>
      </w:pPr>
      <w:r w:rsidRPr="00865B4A">
        <w:t>Raster based images will not be saved as CGM.</w:t>
      </w:r>
    </w:p>
    <w:p w14:paraId="4644290B" w14:textId="77777777" w:rsidR="00832FA8" w:rsidRPr="00865B4A" w:rsidRDefault="00832FA8" w:rsidP="00832FA8">
      <w:pPr>
        <w:pStyle w:val="ListParagraph"/>
        <w:numPr>
          <w:ilvl w:val="0"/>
          <w:numId w:val="18"/>
        </w:numPr>
        <w:contextualSpacing/>
      </w:pPr>
      <w:r w:rsidRPr="00865B4A">
        <w:t>Any source data used in aiding of creation of CGM (templates, etc.) will be deleted from illustration prior to saving/exporting.</w:t>
      </w:r>
    </w:p>
    <w:p w14:paraId="3FE75CAB" w14:textId="1ADA461A" w:rsidR="00832FA8" w:rsidRPr="00865B4A" w:rsidRDefault="00832FA8" w:rsidP="00832FA8">
      <w:pPr>
        <w:pStyle w:val="ListParagraph"/>
        <w:numPr>
          <w:ilvl w:val="0"/>
          <w:numId w:val="18"/>
        </w:numPr>
        <w:contextualSpacing/>
      </w:pPr>
      <w:r w:rsidRPr="00865B4A">
        <w:t xml:space="preserve">CGM files shall not be a mix of vector and raster images. </w:t>
      </w:r>
      <w:del w:id="1089" w:author="GONZALES, JACOB L CIV USAF AFMC AFLCMC/LZPTP" w:date="2022-02-08T10:55:00Z">
        <w:r>
          <w:delText xml:space="preserve"> </w:delText>
        </w:r>
      </w:del>
      <w:r w:rsidRPr="00865B4A">
        <w:t>Vector only.</w:t>
      </w:r>
    </w:p>
    <w:p w14:paraId="29DAE583" w14:textId="77777777" w:rsidR="00832FA8" w:rsidRPr="00865B4A" w:rsidRDefault="00832FA8" w:rsidP="00832FA8">
      <w:pPr>
        <w:pStyle w:val="ListParagraph"/>
        <w:numPr>
          <w:ilvl w:val="0"/>
          <w:numId w:val="18"/>
        </w:numPr>
        <w:contextualSpacing/>
      </w:pPr>
      <w:r w:rsidRPr="00865B4A">
        <w:t>If multiple layers are used, then image is to be flattened into 1 single layer before exporting to minimize file size and r</w:t>
      </w:r>
      <w:r>
        <w:t>educe possible printing issues.</w:t>
      </w:r>
    </w:p>
    <w:p w14:paraId="4DA3A0D1" w14:textId="77777777" w:rsidR="00832FA8" w:rsidRPr="00865B4A" w:rsidRDefault="00832FA8" w:rsidP="00832FA8">
      <w:pPr>
        <w:pStyle w:val="ListParagraph"/>
        <w:numPr>
          <w:ilvl w:val="0"/>
          <w:numId w:val="18"/>
        </w:numPr>
        <w:contextualSpacing/>
      </w:pPr>
      <w:r w:rsidRPr="00865B4A">
        <w:t>Unless Version 4 is specifically required for hotspots and/or hyper linking, CGMs should be exported as version 3 to increase cross platform compatibility.</w:t>
      </w:r>
    </w:p>
    <w:p w14:paraId="195D3DAE" w14:textId="77777777" w:rsidR="00832FA8" w:rsidRPr="00865B4A" w:rsidRDefault="00832FA8" w:rsidP="00832FA8">
      <w:pPr>
        <w:spacing w:before="120"/>
        <w:rPr>
          <w:b/>
        </w:rPr>
      </w:pPr>
      <w:r w:rsidRPr="00865B4A">
        <w:rPr>
          <w:b/>
        </w:rPr>
        <w:t>DWG</w:t>
      </w:r>
      <w:r>
        <w:rPr>
          <w:b/>
        </w:rPr>
        <w:t xml:space="preserve"> File Format</w:t>
      </w:r>
      <w:r w:rsidRPr="00865B4A">
        <w:rPr>
          <w:b/>
        </w:rPr>
        <w:t>:</w:t>
      </w:r>
    </w:p>
    <w:p w14:paraId="29140831" w14:textId="77777777" w:rsidR="00832FA8" w:rsidRPr="00865B4A" w:rsidRDefault="00832FA8" w:rsidP="00832FA8">
      <w:pPr>
        <w:pStyle w:val="ListParagraph"/>
        <w:numPr>
          <w:ilvl w:val="0"/>
          <w:numId w:val="19"/>
        </w:numPr>
        <w:contextualSpacing/>
      </w:pPr>
      <w:r w:rsidRPr="00865B4A">
        <w:t>Raster based images will not be saved as DWG.</w:t>
      </w:r>
    </w:p>
    <w:p w14:paraId="008AFA53" w14:textId="77777777" w:rsidR="00832FA8" w:rsidRPr="00865B4A" w:rsidRDefault="00832FA8" w:rsidP="00832FA8">
      <w:pPr>
        <w:pStyle w:val="ListParagraph"/>
        <w:numPr>
          <w:ilvl w:val="0"/>
          <w:numId w:val="19"/>
        </w:numPr>
        <w:contextualSpacing/>
      </w:pPr>
      <w:r w:rsidRPr="00865B4A">
        <w:t>DWG files shall not be a mix of vector and raster images. Vector only.</w:t>
      </w:r>
    </w:p>
    <w:p w14:paraId="6EB1F04E" w14:textId="77777777" w:rsidR="00832FA8" w:rsidRPr="00865B4A" w:rsidRDefault="00832FA8" w:rsidP="00832FA8">
      <w:pPr>
        <w:pStyle w:val="ListParagraph"/>
        <w:numPr>
          <w:ilvl w:val="0"/>
          <w:numId w:val="19"/>
        </w:numPr>
        <w:contextualSpacing/>
      </w:pPr>
      <w:r w:rsidRPr="00865B4A">
        <w:t>Any source data used in aiding of creation of DWG (templates, etc.) will be deleted from illustration prior to saving/exporting.</w:t>
      </w:r>
    </w:p>
    <w:p w14:paraId="3B5CDC58" w14:textId="77777777" w:rsidR="00832FA8" w:rsidRPr="00865B4A" w:rsidRDefault="00832FA8" w:rsidP="00832FA8">
      <w:pPr>
        <w:pStyle w:val="ListParagraph"/>
        <w:numPr>
          <w:ilvl w:val="0"/>
          <w:numId w:val="19"/>
        </w:numPr>
        <w:contextualSpacing/>
      </w:pPr>
      <w:r w:rsidRPr="00865B4A">
        <w:t>If multiple layers are used, then image is to be flattened into 1 single layer before exporting to minimize file size and reduce possible printing issues.</w:t>
      </w:r>
    </w:p>
    <w:p w14:paraId="747DF2A8" w14:textId="77777777" w:rsidR="00832FA8" w:rsidRPr="00865B4A" w:rsidRDefault="00832FA8" w:rsidP="00832FA8">
      <w:pPr>
        <w:spacing w:before="120"/>
        <w:rPr>
          <w:b/>
        </w:rPr>
      </w:pPr>
      <w:r>
        <w:rPr>
          <w:b/>
        </w:rPr>
        <w:lastRenderedPageBreak/>
        <w:t>Joint Photographic Expert Group (</w:t>
      </w:r>
      <w:r w:rsidRPr="00865B4A">
        <w:rPr>
          <w:b/>
        </w:rPr>
        <w:t>JPEG</w:t>
      </w:r>
      <w:r>
        <w:rPr>
          <w:b/>
        </w:rPr>
        <w:t>)</w:t>
      </w:r>
      <w:r w:rsidRPr="00865B4A">
        <w:rPr>
          <w:b/>
        </w:rPr>
        <w:t>:</w:t>
      </w:r>
    </w:p>
    <w:p w14:paraId="1ED31D4E" w14:textId="77777777" w:rsidR="00832FA8" w:rsidRPr="00865B4A" w:rsidRDefault="00832FA8" w:rsidP="00832FA8">
      <w:pPr>
        <w:pStyle w:val="ListParagraph"/>
        <w:numPr>
          <w:ilvl w:val="0"/>
          <w:numId w:val="20"/>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17FFFF" w14:textId="77777777" w:rsidR="00832FA8" w:rsidRDefault="00832FA8" w:rsidP="00832FA8">
      <w:pPr>
        <w:pStyle w:val="ListParagraph"/>
        <w:numPr>
          <w:ilvl w:val="0"/>
          <w:numId w:val="20"/>
        </w:numPr>
        <w:contextualSpacing/>
      </w:pPr>
      <w:r w:rsidRPr="00865B4A">
        <w:t>B&amp;W Bitmaps should not be saved as JPEGs.</w:t>
      </w:r>
    </w:p>
    <w:p w14:paraId="42C022B8" w14:textId="77777777" w:rsidR="00832FA8" w:rsidRDefault="00832FA8" w:rsidP="00832FA8">
      <w:pPr>
        <w:spacing w:before="120"/>
        <w:rPr>
          <w:del w:id="1090" w:author="GONZALES, JACOB L CIV USAF AFMC AFLCMC/LZPTP" w:date="2022-02-08T10:55:00Z"/>
          <w:b/>
        </w:rPr>
      </w:pPr>
    </w:p>
    <w:p w14:paraId="47C49820" w14:textId="77777777" w:rsidR="00832FA8" w:rsidRDefault="00832FA8" w:rsidP="00832FA8">
      <w:pPr>
        <w:spacing w:before="120"/>
        <w:rPr>
          <w:b/>
        </w:rPr>
      </w:pPr>
      <w:r>
        <w:rPr>
          <w:b/>
        </w:rPr>
        <w:t>Portable Network Graphics (</w:t>
      </w:r>
      <w:r w:rsidRPr="005318D6">
        <w:rPr>
          <w:b/>
        </w:rPr>
        <w:t>PNG</w:t>
      </w:r>
      <w:r>
        <w:rPr>
          <w:b/>
        </w:rPr>
        <w:t>)</w:t>
      </w:r>
      <w:r w:rsidRPr="005318D6">
        <w:rPr>
          <w:b/>
        </w:rPr>
        <w:t>:</w:t>
      </w:r>
    </w:p>
    <w:p w14:paraId="5C0CF032" w14:textId="77777777" w:rsidR="00832FA8" w:rsidRPr="005318D6" w:rsidRDefault="00832FA8" w:rsidP="00832FA8">
      <w:pPr>
        <w:pStyle w:val="ListParagraph"/>
        <w:numPr>
          <w:ilvl w:val="0"/>
          <w:numId w:val="20"/>
        </w:numPr>
        <w:contextualSpacing/>
      </w:pPr>
      <w:r>
        <w:t>Used for raster graphics</w:t>
      </w:r>
    </w:p>
    <w:p w14:paraId="77678F91" w14:textId="77777777" w:rsidR="00832FA8" w:rsidRDefault="00832FA8" w:rsidP="00832FA8">
      <w:pPr>
        <w:pStyle w:val="ListParagraph"/>
        <w:numPr>
          <w:ilvl w:val="0"/>
          <w:numId w:val="20"/>
        </w:numPr>
        <w:contextualSpacing/>
      </w:pPr>
      <w:r>
        <w:t>Supports lossless data compression</w:t>
      </w:r>
    </w:p>
    <w:p w14:paraId="5AFBB2F9" w14:textId="77777777" w:rsidR="00832FA8" w:rsidRDefault="00832FA8" w:rsidP="00832FA8">
      <w:pPr>
        <w:pStyle w:val="ListParagraph"/>
        <w:numPr>
          <w:ilvl w:val="0"/>
          <w:numId w:val="20"/>
        </w:numPr>
        <w:contextualSpacing/>
        <w:rPr>
          <w:ins w:id="1091" w:author="GONZALES, JACOB L CIV USAF AFMC AFLCMC/LZPTP" w:date="2022-02-08T10:55:00Z"/>
        </w:rPr>
      </w:pPr>
      <w:ins w:id="1092" w:author="GONZALES, JACOB L CIV USAF AFMC AFLCMC/LZPTP" w:date="2022-02-08T10:55:00Z">
        <w:r>
          <w:t>PNG files do not run thru the parser for the SGML files.</w:t>
        </w:r>
      </w:ins>
    </w:p>
    <w:p w14:paraId="050DD9B2" w14:textId="77777777" w:rsidR="00832FA8" w:rsidRPr="005318D6" w:rsidRDefault="00832FA8" w:rsidP="00832FA8">
      <w:pPr>
        <w:spacing w:before="120"/>
        <w:rPr>
          <w:b/>
        </w:rPr>
      </w:pPr>
      <w:r>
        <w:rPr>
          <w:b/>
        </w:rPr>
        <w:t>Bitmap (</w:t>
      </w:r>
      <w:r w:rsidRPr="005318D6">
        <w:rPr>
          <w:b/>
        </w:rPr>
        <w:t>BMP</w:t>
      </w:r>
      <w:r>
        <w:rPr>
          <w:b/>
        </w:rPr>
        <w:t>):</w:t>
      </w:r>
    </w:p>
    <w:p w14:paraId="7F652FF7" w14:textId="77777777" w:rsidR="00832FA8" w:rsidRDefault="00832FA8" w:rsidP="00832FA8">
      <w:pPr>
        <w:pStyle w:val="ListParagraph"/>
        <w:numPr>
          <w:ilvl w:val="0"/>
          <w:numId w:val="20"/>
        </w:numPr>
        <w:contextualSpacing/>
      </w:pPr>
      <w:r>
        <w:t>Used for raster graphics</w:t>
      </w:r>
    </w:p>
    <w:p w14:paraId="67EE20AC" w14:textId="19D5AD9C" w:rsidR="00832FA8" w:rsidRPr="005318D6" w:rsidRDefault="00832FA8" w:rsidP="00832FA8">
      <w:pPr>
        <w:spacing w:before="120"/>
        <w:rPr>
          <w:b/>
        </w:rPr>
      </w:pPr>
      <w:r w:rsidRPr="005318D6">
        <w:rPr>
          <w:b/>
        </w:rPr>
        <w:t>S</w:t>
      </w:r>
      <w:r>
        <w:rPr>
          <w:b/>
        </w:rPr>
        <w:t xml:space="preserve">calable </w:t>
      </w:r>
      <w:r w:rsidRPr="005318D6">
        <w:rPr>
          <w:b/>
        </w:rPr>
        <w:t>V</w:t>
      </w:r>
      <w:r>
        <w:rPr>
          <w:b/>
        </w:rPr>
        <w:t xml:space="preserve">ector </w:t>
      </w:r>
      <w:del w:id="1093" w:author="GONZALES, JACOB L CIV USAF AFMC AFLCMC/LZPTP" w:date="2022-02-08T10:55:00Z">
        <w:r>
          <w:rPr>
            <w:b/>
          </w:rPr>
          <w:delText>Graphics</w:delText>
        </w:r>
      </w:del>
      <w:ins w:id="1094" w:author="GONZALES, JACOB L CIV USAF AFMC AFLCMC/LZPTP" w:date="2022-02-08T10:55:00Z">
        <w:r w:rsidRPr="005318D6">
          <w:rPr>
            <w:b/>
          </w:rPr>
          <w:t>G</w:t>
        </w:r>
        <w:r>
          <w:rPr>
            <w:b/>
          </w:rPr>
          <w:t>raphic</w:t>
        </w:r>
      </w:ins>
      <w:r>
        <w:rPr>
          <w:b/>
        </w:rPr>
        <w:t xml:space="preserve"> (SVG</w:t>
      </w:r>
      <w:del w:id="1095" w:author="GONZALES, JACOB L CIV USAF AFMC AFLCMC/LZPTP" w:date="2022-02-08T10:55:00Z">
        <w:r>
          <w:rPr>
            <w:b/>
          </w:rPr>
          <w:delText>):</w:delText>
        </w:r>
      </w:del>
      <w:ins w:id="1096" w:author="GONZALES, JACOB L CIV USAF AFMC AFLCMC/LZPTP" w:date="2022-02-08T10:55:00Z">
        <w:r>
          <w:rPr>
            <w:b/>
          </w:rPr>
          <w:t>)</w:t>
        </w:r>
      </w:ins>
    </w:p>
    <w:p w14:paraId="35684FC2" w14:textId="77777777" w:rsidR="00832FA8" w:rsidRDefault="00832FA8" w:rsidP="00832FA8">
      <w:pPr>
        <w:pStyle w:val="ListParagraph"/>
        <w:numPr>
          <w:ilvl w:val="0"/>
          <w:numId w:val="20"/>
        </w:numPr>
        <w:contextualSpacing/>
      </w:pPr>
      <w:r>
        <w:t>Two-dimensional vector and mixed vector/raster graphics</w:t>
      </w:r>
    </w:p>
    <w:p w14:paraId="3571F970" w14:textId="77777777" w:rsidR="00832FA8" w:rsidRDefault="00832FA8" w:rsidP="00832FA8">
      <w:pPr>
        <w:spacing w:before="120"/>
        <w:rPr>
          <w:del w:id="1097" w:author="GONZALES, JACOB L CIV USAF AFMC AFLCMC/LZPTP" w:date="2022-02-08T10:55:00Z"/>
        </w:rPr>
      </w:pPr>
    </w:p>
    <w:p w14:paraId="7DC8A72E" w14:textId="52838774" w:rsidR="00832FA8" w:rsidRDefault="00832FA8" w:rsidP="00832FA8">
      <w:pPr>
        <w:jc w:val="center"/>
        <w:rPr>
          <w:ins w:id="1098" w:author="GONZALES, JACOB L CIV USAF AFMC AFLCMC/LZPTP" w:date="2022-02-15T11:35:00Z"/>
          <w:b/>
          <w:smallCaps/>
        </w:rPr>
      </w:pPr>
      <w:r>
        <w:br w:type="page"/>
      </w:r>
      <w:r w:rsidRPr="00B664C0">
        <w:rPr>
          <w:b/>
          <w:smallCaps/>
        </w:rPr>
        <w:lastRenderedPageBreak/>
        <w:t>Attachment 2</w:t>
      </w:r>
    </w:p>
    <w:p w14:paraId="1AF03F1D" w14:textId="278D1907" w:rsidR="00A022F2" w:rsidRDefault="00A022F2" w:rsidP="00832FA8">
      <w:pPr>
        <w:jc w:val="center"/>
        <w:rPr>
          <w:ins w:id="1099" w:author="GONZALES, JACOB L CIV USAF AFMC AFLCMC/LZPTP" w:date="2022-02-15T11:35:00Z"/>
          <w:b/>
          <w:smallCaps/>
        </w:rPr>
      </w:pPr>
    </w:p>
    <w:p w14:paraId="6B05F6CF" w14:textId="4BC5FBE4" w:rsidR="00A022F2" w:rsidRDefault="00A022F2">
      <w:pPr>
        <w:rPr>
          <w:ins w:id="1100" w:author="GONZALES, JACOB L CIV USAF AFMC AFLCMC/LZPTP" w:date="2022-02-15T11:35:00Z"/>
          <w:b/>
          <w:smallCaps/>
        </w:rPr>
        <w:pPrChange w:id="1101" w:author="GONZALES, JACOB L CIV USAF AFMC AFLCMC/LZPTP" w:date="2022-02-15T11:35:00Z">
          <w:pPr>
            <w:jc w:val="center"/>
          </w:pPr>
        </w:pPrChange>
      </w:pPr>
      <w:ins w:id="1102" w:author="GONZALES, JACOB L CIV USAF AFMC AFLCMC/LZPTP" w:date="2022-02-15T11:35:00Z">
        <w:r>
          <w:rPr>
            <w:b/>
            <w:smallCaps/>
          </w:rPr>
          <w:t>BOTH FLOWS</w:t>
        </w:r>
      </w:ins>
    </w:p>
    <w:p w14:paraId="5435F921" w14:textId="77777777" w:rsidR="00A022F2" w:rsidRPr="00B664C0" w:rsidRDefault="00A022F2" w:rsidP="00832FA8">
      <w:pPr>
        <w:jc w:val="center"/>
        <w:rPr>
          <w:b/>
          <w:smallCaps/>
        </w:rPr>
      </w:pPr>
    </w:p>
    <w:p w14:paraId="15C28A85" w14:textId="77777777" w:rsidR="00832FA8" w:rsidRPr="00B664C0" w:rsidRDefault="00832FA8" w:rsidP="00832FA8">
      <w:pPr>
        <w:jc w:val="center"/>
        <w:rPr>
          <w:b/>
        </w:rPr>
      </w:pPr>
      <w:r w:rsidRPr="00B664C0">
        <w:rPr>
          <w:b/>
        </w:rPr>
        <w:t>REQUEST FOR TECHNICAL ORDER NUMBER</w:t>
      </w:r>
    </w:p>
    <w:p w14:paraId="6348DF10" w14:textId="77777777" w:rsidR="00832FA8" w:rsidRPr="0012782F" w:rsidRDefault="00832FA8">
      <w:pPr>
        <w:pStyle w:val="Title"/>
        <w:jc w:val="left"/>
        <w:pPrChange w:id="1103" w:author="GONZALES, JACOB L CIV USAF AFMC AFLCMC/LZPTP" w:date="2022-02-08T10:55:00Z">
          <w:pPr>
            <w:jc w:val="center"/>
          </w:pPr>
        </w:pPrChange>
      </w:pPr>
    </w:p>
    <w:p w14:paraId="7DA26557" w14:textId="77777777" w:rsidR="00832FA8" w:rsidRDefault="00832FA8">
      <w:pPr>
        <w:numPr>
          <w:ilvl w:val="0"/>
          <w:numId w:val="12"/>
        </w:numPr>
        <w:spacing w:line="360" w:lineRule="auto"/>
        <w:ind w:left="0" w:right="-180" w:firstLine="0"/>
        <w:pPrChange w:id="1104" w:author="GONZALES, JACOB L CIV USAF AFMC AFLCMC/LZPTP" w:date="2022-02-08T10:55:00Z">
          <w:pPr>
            <w:numPr>
              <w:numId w:val="50"/>
            </w:numPr>
            <w:tabs>
              <w:tab w:val="num" w:pos="360"/>
            </w:tabs>
            <w:spacing w:line="360" w:lineRule="auto"/>
            <w:ind w:left="360" w:right="-180" w:hanging="360"/>
          </w:pPr>
        </w:pPrChange>
      </w:pPr>
      <w:r w:rsidRPr="005926AE">
        <w:rPr>
          <w:b/>
          <w:color w:val="FF0000"/>
        </w:rPr>
        <w:t xml:space="preserve">*PRIME SYSTEM APPLICATION </w:t>
      </w:r>
      <w:r w:rsidRPr="005926AE">
        <w:t xml:space="preserve">(If Applicable or </w:t>
      </w:r>
      <w:r>
        <w:t>N</w:t>
      </w:r>
      <w:r w:rsidRPr="005926AE">
        <w:t xml:space="preserve">/A)_______________________________ </w:t>
      </w:r>
    </w:p>
    <w:p w14:paraId="5A16B676" w14:textId="77777777" w:rsidR="00832FA8" w:rsidRPr="005926AE" w:rsidRDefault="00832FA8">
      <w:pPr>
        <w:numPr>
          <w:ilvl w:val="0"/>
          <w:numId w:val="12"/>
        </w:numPr>
        <w:spacing w:line="360" w:lineRule="auto"/>
        <w:ind w:left="0" w:right="-180" w:firstLine="0"/>
        <w:pPrChange w:id="1105" w:author="GONZALES, JACOB L CIV USAF AFMC AFLCMC/LZPTP" w:date="2022-02-08T10:55:00Z">
          <w:pPr>
            <w:numPr>
              <w:numId w:val="50"/>
            </w:numPr>
            <w:tabs>
              <w:tab w:val="num" w:pos="360"/>
            </w:tabs>
            <w:spacing w:line="360" w:lineRule="auto"/>
            <w:ind w:left="360" w:right="-180" w:hanging="360"/>
          </w:pPr>
        </w:pPrChange>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3462B073" w14:textId="77777777" w:rsidR="00832FA8" w:rsidRPr="00B664C0" w:rsidRDefault="00832FA8">
      <w:pPr>
        <w:numPr>
          <w:ilvl w:val="0"/>
          <w:numId w:val="12"/>
        </w:numPr>
        <w:spacing w:line="360" w:lineRule="auto"/>
        <w:ind w:left="0" w:right="-180" w:firstLine="0"/>
        <w:pPrChange w:id="1106" w:author="GONZALES, JACOB L CIV USAF AFMC AFLCMC/LZPTP" w:date="2022-02-08T10:55:00Z">
          <w:pPr>
            <w:numPr>
              <w:numId w:val="50"/>
            </w:numPr>
            <w:tabs>
              <w:tab w:val="num" w:pos="360"/>
            </w:tabs>
            <w:spacing w:line="360" w:lineRule="auto"/>
            <w:ind w:left="360" w:right="-180" w:hanging="360"/>
          </w:pPr>
        </w:pPrChange>
      </w:pPr>
      <w:r>
        <w:rPr>
          <w:b/>
          <w:color w:val="FF0000"/>
        </w:rPr>
        <w:t>*</w:t>
      </w:r>
      <w:r w:rsidRPr="00B664C0">
        <w:rPr>
          <w:b/>
          <w:color w:val="FF0000"/>
        </w:rPr>
        <w:t>MISSION DESIGN SERIES/NOMENCLATURE</w:t>
      </w:r>
      <w:r w:rsidRPr="00B664C0">
        <w:rPr>
          <w:color w:val="FF0000"/>
        </w:rPr>
        <w:t xml:space="preserve"> </w:t>
      </w:r>
      <w:r>
        <w:t>(Name Of Equipment) __________________</w:t>
      </w:r>
    </w:p>
    <w:p w14:paraId="4917EE9D" w14:textId="77777777" w:rsidR="00832FA8" w:rsidRPr="00F51ED6" w:rsidRDefault="00832FA8">
      <w:pPr>
        <w:pStyle w:val="ListParagraph"/>
        <w:numPr>
          <w:ilvl w:val="0"/>
          <w:numId w:val="12"/>
        </w:numPr>
        <w:spacing w:line="360" w:lineRule="auto"/>
        <w:ind w:right="-180"/>
        <w:contextualSpacing/>
        <w:rPr>
          <w:b/>
          <w:color w:val="FF0000"/>
        </w:rPr>
        <w:pPrChange w:id="1107" w:author="GONZALES, JACOB L CIV USAF AFMC AFLCMC/LZPTP" w:date="2022-02-08T10:55:00Z">
          <w:pPr>
            <w:pStyle w:val="ListParagraph"/>
            <w:numPr>
              <w:numId w:val="50"/>
            </w:numPr>
            <w:tabs>
              <w:tab w:val="num" w:pos="360"/>
            </w:tabs>
            <w:spacing w:line="360" w:lineRule="auto"/>
            <w:ind w:left="360" w:right="-180" w:hanging="360"/>
            <w:contextualSpacing/>
          </w:pPr>
        </w:pPrChange>
      </w:pPr>
      <w:r w:rsidRPr="00F51ED6">
        <w:rPr>
          <w:b/>
          <w:color w:val="FF0000"/>
        </w:rPr>
        <w:t>*FED</w:t>
      </w:r>
      <w:r>
        <w:rPr>
          <w:b/>
          <w:color w:val="FF0000"/>
        </w:rPr>
        <w:t>E</w:t>
      </w:r>
      <w:r w:rsidRPr="00F51ED6">
        <w:rPr>
          <w:b/>
          <w:color w:val="FF0000"/>
        </w:rPr>
        <w:t>RAL STOCK CLASS:</w:t>
      </w:r>
      <w:r w:rsidRPr="006D25C2">
        <w:rPr>
          <w:b/>
          <w:color w:val="000000"/>
        </w:rPr>
        <w:t>_______________________________________________________</w:t>
      </w:r>
    </w:p>
    <w:p w14:paraId="3629D7C6" w14:textId="77777777" w:rsidR="00832FA8" w:rsidRPr="00B664C0" w:rsidRDefault="00832FA8">
      <w:pPr>
        <w:numPr>
          <w:ilvl w:val="0"/>
          <w:numId w:val="12"/>
        </w:numPr>
        <w:spacing w:line="360" w:lineRule="auto"/>
        <w:ind w:left="0" w:right="-180" w:firstLine="0"/>
        <w:pPrChange w:id="1108" w:author="GONZALES, JACOB L CIV USAF AFMC AFLCMC/LZPTP" w:date="2022-02-08T10:55:00Z">
          <w:pPr>
            <w:numPr>
              <w:numId w:val="50"/>
            </w:numPr>
            <w:tabs>
              <w:tab w:val="num" w:pos="360"/>
            </w:tabs>
            <w:spacing w:line="360" w:lineRule="auto"/>
            <w:ind w:left="360" w:right="-180" w:hanging="360"/>
          </w:pPr>
        </w:pPrChange>
      </w:pPr>
      <w:r>
        <w:rPr>
          <w:b/>
          <w:color w:val="FF0000"/>
        </w:rPr>
        <w:t>*</w:t>
      </w:r>
      <w:r w:rsidRPr="00B664C0">
        <w:rPr>
          <w:b/>
          <w:color w:val="FF0000"/>
        </w:rPr>
        <w:t>PART NUMBER</w:t>
      </w:r>
      <w:r w:rsidRPr="00B664C0">
        <w:t>(s):______</w:t>
      </w:r>
      <w:r>
        <w:t>______________________________</w:t>
      </w:r>
      <w:r w:rsidRPr="00B664C0">
        <w:t>__________________________</w:t>
      </w:r>
    </w:p>
    <w:p w14:paraId="7E479F7E" w14:textId="77777777" w:rsidR="00832FA8" w:rsidRDefault="00832FA8">
      <w:pPr>
        <w:numPr>
          <w:ilvl w:val="0"/>
          <w:numId w:val="12"/>
        </w:numPr>
        <w:spacing w:line="360" w:lineRule="auto"/>
        <w:ind w:left="0" w:right="-180" w:firstLine="0"/>
        <w:pPrChange w:id="1109" w:author="GONZALES, JACOB L CIV USAF AFMC AFLCMC/LZPTP" w:date="2022-02-08T10:55:00Z">
          <w:pPr>
            <w:numPr>
              <w:numId w:val="50"/>
            </w:numPr>
            <w:tabs>
              <w:tab w:val="num" w:pos="360"/>
            </w:tabs>
            <w:spacing w:line="360" w:lineRule="auto"/>
            <w:ind w:left="360" w:right="-180" w:hanging="360"/>
          </w:pPr>
        </w:pPrChange>
      </w:pPr>
      <w:r>
        <w:rPr>
          <w:b/>
          <w:color w:val="FF0000"/>
        </w:rPr>
        <w:t>*</w:t>
      </w:r>
      <w:r w:rsidRPr="00B664C0">
        <w:rPr>
          <w:b/>
          <w:color w:val="FF0000"/>
        </w:rPr>
        <w:t>NSN/FSN:</w:t>
      </w:r>
      <w:r w:rsidRPr="00791E80">
        <w:t xml:space="preserve"> </w:t>
      </w:r>
      <w:r>
        <w:t>(or temp NSN) __________________________________________________________</w:t>
      </w:r>
      <w:r>
        <w:tab/>
      </w:r>
    </w:p>
    <w:p w14:paraId="1CBE9970" w14:textId="77777777" w:rsidR="00832FA8" w:rsidRPr="00AD6DE2" w:rsidRDefault="00832FA8">
      <w:pPr>
        <w:numPr>
          <w:ilvl w:val="0"/>
          <w:numId w:val="12"/>
        </w:numPr>
        <w:spacing w:line="360" w:lineRule="auto"/>
        <w:ind w:left="0" w:right="-180" w:firstLine="0"/>
        <w:pPrChange w:id="1110" w:author="GONZALES, JACOB L CIV USAF AFMC AFLCMC/LZPTP" w:date="2022-02-08T10:55:00Z">
          <w:pPr>
            <w:numPr>
              <w:numId w:val="50"/>
            </w:numPr>
            <w:tabs>
              <w:tab w:val="num" w:pos="360"/>
            </w:tabs>
            <w:spacing w:line="360" w:lineRule="auto"/>
            <w:ind w:left="360" w:right="-180" w:hanging="360"/>
          </w:pPr>
        </w:pPrChange>
      </w:pPr>
      <w:r>
        <w:rPr>
          <w:b/>
          <w:color w:val="FF0000"/>
        </w:rPr>
        <w:t xml:space="preserve">*PUBLICATION TYPE </w:t>
      </w:r>
      <w:r>
        <w:t>(Opn &amp; Maint with IPB, Overhaul, WUC, IPB, LOAP, etc.)</w:t>
      </w:r>
      <w:r w:rsidRPr="00B664C0">
        <w:t xml:space="preserve"> </w:t>
      </w:r>
      <w:r>
        <w:t>____________________________________________________________________________________</w:t>
      </w:r>
    </w:p>
    <w:p w14:paraId="5711307B" w14:textId="77777777" w:rsidR="00832FA8" w:rsidRPr="00B664C0" w:rsidRDefault="00832FA8">
      <w:pPr>
        <w:numPr>
          <w:ilvl w:val="0"/>
          <w:numId w:val="12"/>
        </w:numPr>
        <w:spacing w:line="360" w:lineRule="auto"/>
        <w:ind w:right="-180"/>
        <w:pPrChange w:id="1111" w:author="GONZALES, JACOB L CIV USAF AFMC AFLCMC/LZPTP" w:date="2022-02-08T10:55:00Z">
          <w:pPr>
            <w:numPr>
              <w:numId w:val="50"/>
            </w:numPr>
            <w:tabs>
              <w:tab w:val="num" w:pos="360"/>
            </w:tabs>
            <w:spacing w:line="360" w:lineRule="auto"/>
            <w:ind w:left="360" w:right="-180" w:hanging="360"/>
          </w:pPr>
        </w:pPrChange>
      </w:pPr>
      <w:r>
        <w:rPr>
          <w:b/>
          <w:color w:val="FF0000"/>
        </w:rPr>
        <w:t>*SUGGESTED TECHNICAL ORDER N</w:t>
      </w:r>
      <w:r w:rsidRPr="00B664C0">
        <w:rPr>
          <w:b/>
          <w:color w:val="FF0000"/>
        </w:rPr>
        <w:t>UMBER</w:t>
      </w:r>
      <w:r>
        <w:t>:_____________________________________</w:t>
      </w:r>
    </w:p>
    <w:p w14:paraId="497DD3DF" w14:textId="77777777" w:rsidR="00832FA8" w:rsidRPr="006D25C2" w:rsidRDefault="00832FA8">
      <w:pPr>
        <w:numPr>
          <w:ilvl w:val="0"/>
          <w:numId w:val="12"/>
        </w:numPr>
        <w:spacing w:line="360" w:lineRule="auto"/>
        <w:ind w:left="0" w:right="-180" w:firstLine="0"/>
        <w:rPr>
          <w:color w:val="000000"/>
        </w:rPr>
        <w:pPrChange w:id="1112" w:author="GONZALES, JACOB L CIV USAF AFMC AFLCMC/LZPTP" w:date="2022-02-08T10:55:00Z">
          <w:pPr>
            <w:numPr>
              <w:numId w:val="50"/>
            </w:numPr>
            <w:tabs>
              <w:tab w:val="num" w:pos="360"/>
            </w:tabs>
            <w:spacing w:line="360" w:lineRule="auto"/>
            <w:ind w:left="360" w:right="-180" w:hanging="360"/>
          </w:pPr>
        </w:pPrChange>
      </w:pPr>
      <w:r>
        <w:rPr>
          <w:b/>
          <w:color w:val="FF0000"/>
        </w:rPr>
        <w:t xml:space="preserve">*RECOMMENDED TITLE OF MANUAL (Leave Blank if Classified) </w:t>
      </w:r>
      <w:r w:rsidRPr="006D25C2">
        <w:rPr>
          <w:color w:val="000000"/>
        </w:rPr>
        <w:t>____________________</w:t>
      </w:r>
    </w:p>
    <w:p w14:paraId="7B35EF25" w14:textId="77777777" w:rsidR="00832FA8" w:rsidRPr="006D25C2" w:rsidRDefault="00832FA8" w:rsidP="00832FA8">
      <w:pPr>
        <w:spacing w:line="360" w:lineRule="auto"/>
        <w:rPr>
          <w:color w:val="000000"/>
        </w:rPr>
      </w:pPr>
      <w:r w:rsidRPr="006D25C2">
        <w:rPr>
          <w:b/>
          <w:color w:val="000000"/>
        </w:rPr>
        <w:t>________________________________________________________________________________________________________________________________________________________________________</w:t>
      </w:r>
    </w:p>
    <w:p w14:paraId="5F24562D" w14:textId="77777777" w:rsidR="00832FA8" w:rsidRDefault="00832FA8">
      <w:pPr>
        <w:numPr>
          <w:ilvl w:val="0"/>
          <w:numId w:val="12"/>
        </w:numPr>
        <w:spacing w:line="360" w:lineRule="auto"/>
        <w:ind w:left="0" w:right="-180" w:firstLine="0"/>
        <w:pPrChange w:id="1113" w:author="GONZALES, JACOB L CIV USAF AFMC AFLCMC/LZPTP" w:date="2022-02-08T10:55:00Z">
          <w:pPr>
            <w:numPr>
              <w:numId w:val="50"/>
            </w:numPr>
            <w:tabs>
              <w:tab w:val="num" w:pos="360"/>
            </w:tabs>
            <w:spacing w:line="360" w:lineRule="auto"/>
            <w:ind w:left="360" w:right="-180" w:hanging="360"/>
          </w:pPr>
        </w:pPrChange>
      </w:pPr>
      <w:r w:rsidRPr="00206E79">
        <w:rPr>
          <w:b/>
          <w:color w:val="FF0000"/>
        </w:rPr>
        <w:t>*CLASSIFICATION OF MANUAL</w:t>
      </w:r>
      <w:r>
        <w:t xml:space="preserve">: </w:t>
      </w:r>
      <w:r w:rsidRPr="00206E79">
        <w:t>____________________________</w:t>
      </w:r>
      <w:r>
        <w:t>_</w:t>
      </w:r>
      <w:r w:rsidRPr="00206E79">
        <w:t>___________________</w:t>
      </w:r>
    </w:p>
    <w:p w14:paraId="100AE061" w14:textId="77777777" w:rsidR="00832FA8" w:rsidRPr="00206E79" w:rsidRDefault="00832FA8">
      <w:pPr>
        <w:numPr>
          <w:ilvl w:val="0"/>
          <w:numId w:val="12"/>
        </w:numPr>
        <w:spacing w:line="360" w:lineRule="auto"/>
        <w:ind w:left="0" w:right="-180" w:firstLine="0"/>
        <w:pPrChange w:id="1114" w:author="GONZALES, JACOB L CIV USAF AFMC AFLCMC/LZPTP" w:date="2022-02-08T10:55:00Z">
          <w:pPr>
            <w:numPr>
              <w:numId w:val="50"/>
            </w:numPr>
            <w:tabs>
              <w:tab w:val="num" w:pos="360"/>
            </w:tabs>
            <w:spacing w:line="360" w:lineRule="auto"/>
            <w:ind w:left="360" w:right="-180" w:hanging="360"/>
          </w:pPr>
        </w:pPrChange>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0C4EAF86" w14:textId="77777777" w:rsidR="00832FA8" w:rsidRDefault="00832FA8">
      <w:pPr>
        <w:numPr>
          <w:ilvl w:val="0"/>
          <w:numId w:val="12"/>
        </w:numPr>
        <w:spacing w:line="360" w:lineRule="auto"/>
        <w:ind w:left="0" w:right="-180" w:firstLine="0"/>
        <w:pPrChange w:id="1115" w:author="GONZALES, JACOB L CIV USAF AFMC AFLCMC/LZPTP" w:date="2022-02-08T10:55:00Z">
          <w:pPr>
            <w:numPr>
              <w:numId w:val="50"/>
            </w:numPr>
            <w:tabs>
              <w:tab w:val="num" w:pos="360"/>
            </w:tabs>
            <w:spacing w:line="360" w:lineRule="auto"/>
            <w:ind w:left="360" w:right="-180" w:hanging="360"/>
          </w:pPr>
        </w:pPrChange>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41B069B1" w14:textId="77777777" w:rsidR="00832FA8" w:rsidRPr="001E5B1C" w:rsidRDefault="00832FA8">
      <w:pPr>
        <w:numPr>
          <w:ilvl w:val="0"/>
          <w:numId w:val="12"/>
        </w:numPr>
        <w:spacing w:line="360" w:lineRule="auto"/>
        <w:ind w:left="0" w:right="-180" w:firstLine="0"/>
        <w:rPr>
          <w:b/>
          <w:color w:val="FF0000"/>
        </w:rPr>
        <w:pPrChange w:id="1116" w:author="GONZALES, JACOB L CIV USAF AFMC AFLCMC/LZPTP" w:date="2022-02-08T10:55:00Z">
          <w:pPr>
            <w:numPr>
              <w:numId w:val="50"/>
            </w:numPr>
            <w:tabs>
              <w:tab w:val="num" w:pos="360"/>
            </w:tabs>
            <w:spacing w:line="360" w:lineRule="auto"/>
            <w:ind w:left="360" w:right="-180" w:hanging="360"/>
          </w:pPr>
        </w:pPrChange>
      </w:pPr>
      <w:r>
        <w:rPr>
          <w:b/>
          <w:color w:val="FF0000"/>
        </w:rPr>
        <w:t>*TEST EQUIPM</w:t>
      </w:r>
      <w:r w:rsidRPr="00AD6DE2">
        <w:rPr>
          <w:b/>
          <w:color w:val="FF0000"/>
        </w:rPr>
        <w:t xml:space="preserve">ENT?    </w:t>
      </w:r>
      <w:r w:rsidRPr="006D25C2">
        <w:rPr>
          <w:b/>
          <w:color w:val="000000"/>
        </w:rPr>
        <w:t>Yes / No</w:t>
      </w:r>
    </w:p>
    <w:p w14:paraId="27D3861E" w14:textId="77777777" w:rsidR="00832FA8" w:rsidRPr="00206E79" w:rsidRDefault="00832FA8">
      <w:pPr>
        <w:numPr>
          <w:ilvl w:val="0"/>
          <w:numId w:val="12"/>
        </w:numPr>
        <w:spacing w:line="360" w:lineRule="auto"/>
        <w:ind w:left="0" w:right="-180" w:firstLine="0"/>
        <w:pPrChange w:id="1117" w:author="GONZALES, JACOB L CIV USAF AFMC AFLCMC/LZPTP" w:date="2022-02-08T10:55:00Z">
          <w:pPr>
            <w:numPr>
              <w:numId w:val="50"/>
            </w:numPr>
            <w:tabs>
              <w:tab w:val="num" w:pos="360"/>
            </w:tabs>
            <w:spacing w:line="360" w:lineRule="auto"/>
            <w:ind w:left="360" w:right="-180" w:hanging="360"/>
          </w:pPr>
        </w:pPrChange>
      </w:pPr>
      <w:r w:rsidRPr="00206E79">
        <w:t>PROGRAM ELEMENT CODE (PEC): ___________</w:t>
      </w:r>
      <w:r>
        <w:t>_________________________</w:t>
      </w:r>
      <w:r w:rsidRPr="00206E79">
        <w:t>____________</w:t>
      </w:r>
    </w:p>
    <w:p w14:paraId="78CCE611" w14:textId="77777777" w:rsidR="00832FA8" w:rsidRPr="00206E79" w:rsidRDefault="00832FA8">
      <w:pPr>
        <w:numPr>
          <w:ilvl w:val="0"/>
          <w:numId w:val="12"/>
        </w:numPr>
        <w:spacing w:line="360" w:lineRule="auto"/>
        <w:ind w:left="0" w:right="-180" w:firstLine="0"/>
        <w:pPrChange w:id="1118" w:author="GONZALES, JACOB L CIV USAF AFMC AFLCMC/LZPTP" w:date="2022-02-08T10:55:00Z">
          <w:pPr>
            <w:numPr>
              <w:numId w:val="50"/>
            </w:numPr>
            <w:tabs>
              <w:tab w:val="num" w:pos="360"/>
            </w:tabs>
            <w:spacing w:line="360" w:lineRule="auto"/>
            <w:ind w:left="360" w:right="-180" w:hanging="360"/>
          </w:pPr>
        </w:pPrChange>
      </w:pPr>
      <w:r w:rsidRPr="00206E79">
        <w:t>LEAD COMMAND: _________</w:t>
      </w:r>
      <w:r>
        <w:t>___________________________________________</w:t>
      </w:r>
      <w:r w:rsidRPr="00206E79">
        <w:t xml:space="preserve">___________  </w:t>
      </w:r>
    </w:p>
    <w:p w14:paraId="67A30AB7" w14:textId="77777777" w:rsidR="00832FA8" w:rsidRDefault="00832FA8">
      <w:pPr>
        <w:numPr>
          <w:ilvl w:val="0"/>
          <w:numId w:val="12"/>
        </w:numPr>
        <w:spacing w:line="360" w:lineRule="auto"/>
        <w:ind w:left="0" w:right="-180" w:firstLine="0"/>
        <w:pPrChange w:id="1119" w:author="GONZALES, JACOB L CIV USAF AFMC AFLCMC/LZPTP" w:date="2022-02-08T10:55:00Z">
          <w:pPr>
            <w:numPr>
              <w:numId w:val="50"/>
            </w:numPr>
            <w:tabs>
              <w:tab w:val="num" w:pos="360"/>
            </w:tabs>
            <w:spacing w:line="360" w:lineRule="auto"/>
            <w:ind w:left="360" w:right="-180" w:hanging="360"/>
          </w:pPr>
        </w:pPrChange>
      </w:pPr>
      <w:r w:rsidRPr="00B664C0">
        <w:t>DOES MANUAL EXIST FOR SAME/SIMILAR EQUIPMENT?</w:t>
      </w:r>
      <w:r>
        <w:t xml:space="preserve">   </w:t>
      </w:r>
      <w:r w:rsidRPr="00AD6DE2">
        <w:rPr>
          <w:b/>
        </w:rPr>
        <w:t>Yes  /  No</w:t>
      </w:r>
      <w:r w:rsidRPr="00B664C0">
        <w:tab/>
      </w:r>
      <w:r w:rsidRPr="00B664C0">
        <w:tab/>
      </w:r>
    </w:p>
    <w:p w14:paraId="74DF0816" w14:textId="77777777" w:rsidR="00832FA8" w:rsidRPr="00B664C0" w:rsidRDefault="00832FA8">
      <w:pPr>
        <w:numPr>
          <w:ilvl w:val="0"/>
          <w:numId w:val="12"/>
        </w:numPr>
        <w:spacing w:line="360" w:lineRule="auto"/>
        <w:ind w:left="0" w:right="-180" w:firstLine="0"/>
        <w:pPrChange w:id="1120" w:author="GONZALES, JACOB L CIV USAF AFMC AFLCMC/LZPTP" w:date="2022-02-08T10:55:00Z">
          <w:pPr>
            <w:numPr>
              <w:numId w:val="50"/>
            </w:numPr>
            <w:tabs>
              <w:tab w:val="num" w:pos="360"/>
            </w:tabs>
            <w:spacing w:line="360" w:lineRule="auto"/>
            <w:ind w:left="360" w:right="-180" w:hanging="360"/>
          </w:pPr>
        </w:pPrChange>
      </w:pPr>
      <w:r>
        <w:t xml:space="preserve">EXISTING MANUAL </w:t>
      </w:r>
      <w:r w:rsidRPr="00B664C0">
        <w:t>TO NUMBER:</w:t>
      </w:r>
      <w:r>
        <w:t xml:space="preserve"> __________________________________</w:t>
      </w:r>
      <w:r w:rsidRPr="00B664C0">
        <w:t>_______________</w:t>
      </w:r>
    </w:p>
    <w:p w14:paraId="2B462CA1" w14:textId="77777777" w:rsidR="00832FA8" w:rsidRPr="00AD6DE2" w:rsidRDefault="00832FA8">
      <w:pPr>
        <w:numPr>
          <w:ilvl w:val="0"/>
          <w:numId w:val="12"/>
        </w:numPr>
        <w:spacing w:line="360" w:lineRule="auto"/>
        <w:ind w:left="0" w:right="-180" w:firstLine="0"/>
        <w:rPr>
          <w:b/>
        </w:rPr>
        <w:pPrChange w:id="1121" w:author="GONZALES, JACOB L CIV USAF AFMC AFLCMC/LZPTP" w:date="2022-02-08T10:55:00Z">
          <w:pPr>
            <w:numPr>
              <w:numId w:val="50"/>
            </w:numPr>
            <w:tabs>
              <w:tab w:val="num" w:pos="360"/>
            </w:tabs>
            <w:spacing w:line="360" w:lineRule="auto"/>
            <w:ind w:left="360" w:right="-180" w:hanging="360"/>
          </w:pPr>
        </w:pPrChange>
      </w:pPr>
      <w:r w:rsidRPr="00B664C0">
        <w:t>COMMERCIAL O</w:t>
      </w:r>
      <w:r>
        <w:t xml:space="preserve">FF THE SHELF (COTS) ITEM:   </w:t>
      </w:r>
      <w:r w:rsidRPr="00AD6DE2">
        <w:rPr>
          <w:b/>
        </w:rPr>
        <w:t>Yes / No</w:t>
      </w:r>
    </w:p>
    <w:p w14:paraId="3E2AE10C" w14:textId="77777777" w:rsidR="00832FA8" w:rsidRPr="00B664C0" w:rsidRDefault="00832FA8">
      <w:pPr>
        <w:numPr>
          <w:ilvl w:val="0"/>
          <w:numId w:val="12"/>
        </w:numPr>
        <w:spacing w:line="360" w:lineRule="auto"/>
        <w:ind w:left="0" w:right="-180" w:firstLine="0"/>
        <w:pPrChange w:id="1122" w:author="GONZALES, JACOB L CIV USAF AFMC AFLCMC/LZPTP" w:date="2022-02-08T10:55:00Z">
          <w:pPr>
            <w:numPr>
              <w:numId w:val="50"/>
            </w:numPr>
            <w:tabs>
              <w:tab w:val="num" w:pos="360"/>
            </w:tabs>
            <w:spacing w:line="360" w:lineRule="auto"/>
            <w:ind w:left="360" w:right="-180" w:hanging="360"/>
          </w:pPr>
        </w:pPrChange>
      </w:pPr>
      <w:r w:rsidRPr="00B664C0">
        <w:t>CONTRACTOR INFORMATION: (If Applicable)</w:t>
      </w:r>
    </w:p>
    <w:p w14:paraId="0E086AEB" w14:textId="77777777" w:rsidR="00832FA8" w:rsidRPr="00B664C0" w:rsidRDefault="00832FA8" w:rsidP="00832FA8">
      <w:pPr>
        <w:numPr>
          <w:ilvl w:val="0"/>
          <w:numId w:val="13"/>
        </w:numPr>
        <w:tabs>
          <w:tab w:val="clear" w:pos="360"/>
          <w:tab w:val="num" w:pos="1440"/>
        </w:tabs>
        <w:ind w:left="720" w:right="-180" w:firstLine="0"/>
      </w:pPr>
      <w:r w:rsidRPr="00B664C0">
        <w:t>NAME OF VENDOR: _____________________</w:t>
      </w:r>
      <w:r>
        <w:t>___</w:t>
      </w:r>
      <w:r w:rsidRPr="00B664C0">
        <w:t>_____________________________</w:t>
      </w:r>
    </w:p>
    <w:p w14:paraId="73FA7FE0" w14:textId="77777777" w:rsidR="00832FA8" w:rsidRPr="00B664C0" w:rsidRDefault="00832FA8" w:rsidP="00832FA8">
      <w:pPr>
        <w:numPr>
          <w:ilvl w:val="0"/>
          <w:numId w:val="1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6C08B1A7" w14:textId="77777777" w:rsidR="00832FA8" w:rsidRPr="00B664C0" w:rsidRDefault="00832FA8" w:rsidP="00832FA8">
      <w:pPr>
        <w:numPr>
          <w:ilvl w:val="0"/>
          <w:numId w:val="13"/>
        </w:numPr>
        <w:tabs>
          <w:tab w:val="clear" w:pos="360"/>
          <w:tab w:val="num" w:pos="1440"/>
        </w:tabs>
        <w:ind w:left="720" w:right="-180" w:firstLine="0"/>
      </w:pPr>
      <w:r w:rsidRPr="00B664C0">
        <w:t>MANUFACTURER'S CODE: ___</w:t>
      </w:r>
      <w:r>
        <w:t>_</w:t>
      </w:r>
      <w:r w:rsidRPr="00B664C0">
        <w:t>__________________________________________</w:t>
      </w:r>
    </w:p>
    <w:p w14:paraId="2494487C" w14:textId="77777777" w:rsidR="00832FA8" w:rsidRPr="00B664C0" w:rsidRDefault="00832FA8" w:rsidP="00832FA8">
      <w:pPr>
        <w:numPr>
          <w:ilvl w:val="0"/>
          <w:numId w:val="13"/>
        </w:numPr>
        <w:tabs>
          <w:tab w:val="clear" w:pos="360"/>
          <w:tab w:val="num" w:pos="1440"/>
        </w:tabs>
        <w:ind w:left="720" w:right="-180" w:firstLine="0"/>
      </w:pPr>
      <w:r w:rsidRPr="00B664C0">
        <w:t>POINT OF CONTACT: _______</w:t>
      </w:r>
      <w:r>
        <w:t>___</w:t>
      </w:r>
      <w:r w:rsidRPr="00B664C0">
        <w:t>__________________________________________</w:t>
      </w:r>
    </w:p>
    <w:p w14:paraId="67AD776A" w14:textId="77777777" w:rsidR="00832FA8" w:rsidRPr="00B664C0" w:rsidRDefault="00832FA8">
      <w:pPr>
        <w:numPr>
          <w:ilvl w:val="0"/>
          <w:numId w:val="12"/>
        </w:numPr>
        <w:spacing w:before="120" w:line="360" w:lineRule="auto"/>
        <w:ind w:left="0" w:right="-180" w:firstLine="0"/>
        <w:pPrChange w:id="1123" w:author="GONZALES, JACOB L CIV USAF AFMC AFLCMC/LZPTP" w:date="2022-02-08T10:55:00Z">
          <w:pPr>
            <w:numPr>
              <w:numId w:val="50"/>
            </w:numPr>
            <w:tabs>
              <w:tab w:val="num" w:pos="360"/>
            </w:tabs>
            <w:spacing w:before="120" w:line="360" w:lineRule="auto"/>
            <w:ind w:left="360" w:right="-180" w:hanging="360"/>
          </w:pPr>
        </w:pPrChange>
      </w:pPr>
      <w:r w:rsidRPr="00B664C0">
        <w:t>FOREIGN MILITARY SALES (FMS)     YES ___            NO ____    (If YES, complete item 2</w:t>
      </w:r>
      <w:r>
        <w:t>1</w:t>
      </w:r>
      <w:r w:rsidRPr="00B664C0">
        <w:t>)</w:t>
      </w:r>
    </w:p>
    <w:p w14:paraId="04CB0A75" w14:textId="77777777" w:rsidR="00832FA8" w:rsidRDefault="00832FA8">
      <w:pPr>
        <w:numPr>
          <w:ilvl w:val="0"/>
          <w:numId w:val="14"/>
        </w:numPr>
        <w:spacing w:line="360" w:lineRule="auto"/>
        <w:ind w:right="-180"/>
        <w:pPrChange w:id="1124" w:author="GONZALES, JACOB L CIV USAF AFMC AFLCMC/LZPTP" w:date="2022-02-08T10:55:00Z">
          <w:pPr>
            <w:numPr>
              <w:numId w:val="51"/>
            </w:numPr>
            <w:tabs>
              <w:tab w:val="num" w:pos="360"/>
            </w:tabs>
            <w:spacing w:line="360" w:lineRule="auto"/>
            <w:ind w:left="360" w:right="-180" w:hanging="360"/>
          </w:pPr>
        </w:pPrChange>
      </w:pPr>
      <w:r w:rsidRPr="00B664C0">
        <w:t xml:space="preserve">COUNTRY CODES (For CSTO/FMS manuals): </w:t>
      </w:r>
      <w:r>
        <w:t>(See TO 00-5-19) ____________</w:t>
      </w:r>
      <w:r w:rsidRPr="00B664C0">
        <w:t>______________</w:t>
      </w:r>
    </w:p>
    <w:p w14:paraId="7C5CE206" w14:textId="77777777" w:rsidR="00832FA8" w:rsidRPr="00B664C0" w:rsidRDefault="00832FA8">
      <w:pPr>
        <w:numPr>
          <w:ilvl w:val="0"/>
          <w:numId w:val="14"/>
        </w:numPr>
        <w:spacing w:line="360" w:lineRule="auto"/>
        <w:ind w:left="0" w:right="-180" w:firstLine="0"/>
        <w:pPrChange w:id="1125" w:author="GONZALES, JACOB L CIV USAF AFMC AFLCMC/LZPTP" w:date="2022-02-08T10:55:00Z">
          <w:pPr>
            <w:numPr>
              <w:numId w:val="51"/>
            </w:numPr>
            <w:tabs>
              <w:tab w:val="num" w:pos="360"/>
            </w:tabs>
            <w:spacing w:line="360" w:lineRule="auto"/>
            <w:ind w:left="360" w:right="-180" w:hanging="360"/>
          </w:pPr>
        </w:pPrChange>
      </w:pPr>
      <w:r>
        <w:t>COMMENTS:______________________________________________________________________</w:t>
      </w:r>
    </w:p>
    <w:p w14:paraId="707B0744" w14:textId="77777777" w:rsidR="00832FA8" w:rsidRDefault="0072330F" w:rsidP="00832FA8">
      <w:pPr>
        <w:rPr>
          <w:del w:id="1126" w:author="GONZALES, JACOB L CIV USAF AFMC AFLCMC/LZPTP" w:date="2022-02-08T10:55:00Z"/>
          <w:b/>
          <w:color w:val="FF0000"/>
          <w:u w:val="single"/>
        </w:rPr>
      </w:pPr>
      <w:r>
        <w:rPr>
          <w:b/>
          <w:color w:val="FF0000"/>
          <w:u w:val="single"/>
        </w:rPr>
        <w:t>* = Mandatory Fiel</w:t>
      </w:r>
      <w:r w:rsidR="0041479A">
        <w:rPr>
          <w:b/>
          <w:color w:val="FF0000"/>
          <w:u w:val="single"/>
        </w:rPr>
        <w:t>d</w:t>
      </w:r>
    </w:p>
    <w:p w14:paraId="52C07C0B" w14:textId="428674BF" w:rsidR="00832FA8" w:rsidRPr="0072330F" w:rsidRDefault="00832FA8" w:rsidP="0072330F">
      <w:pPr>
        <w:rPr>
          <w:ins w:id="1127" w:author="GONZALES, JACOB L CIV USAF AFMC AFLCMC/LZPTP" w:date="2022-02-08T10:55:00Z"/>
          <w:b/>
          <w:color w:val="FF0000"/>
          <w:u w:val="single"/>
        </w:rPr>
        <w:sectPr w:rsidR="00832FA8" w:rsidRPr="0072330F" w:rsidSect="00262F43">
          <w:headerReference w:type="default" r:id="rId24"/>
          <w:footerReference w:type="default" r:id="rId25"/>
          <w:headerReference w:type="first" r:id="rId26"/>
          <w:footerReference w:type="first" r:id="rId27"/>
          <w:pgSz w:w="12240" w:h="15840" w:code="1"/>
          <w:pgMar w:top="994" w:right="1008" w:bottom="720" w:left="1152" w:header="432" w:footer="432" w:gutter="0"/>
          <w:pgNumType w:start="1"/>
          <w:cols w:space="720"/>
          <w:docGrid w:linePitch="326"/>
        </w:sectPr>
      </w:pPr>
    </w:p>
    <w:p w14:paraId="231B8B2A" w14:textId="7979FEBD" w:rsidR="00C86134" w:rsidRPr="005267BD" w:rsidRDefault="00C86134">
      <w:pPr>
        <w:tabs>
          <w:tab w:val="left" w:pos="-720"/>
        </w:tabs>
        <w:suppressAutoHyphens/>
        <w:pPrChange w:id="1128" w:author="GONZALES, JACOB L CIV USAF AFMC AFLCMC/LZPTP" w:date="2022-02-08T10:55:00Z">
          <w:pPr/>
        </w:pPrChange>
      </w:pPr>
    </w:p>
    <w:sectPr w:rsidR="00C86134" w:rsidRPr="005267BD" w:rsidSect="00C86134">
      <w:headerReference w:type="default" r:id="rId28"/>
      <w:footerReference w:type="default" r:id="rId29"/>
      <w:headerReference w:type="first" r:id="rId30"/>
      <w:pgSz w:w="12240" w:h="15840" w:code="1"/>
      <w:pgMar w:top="994" w:right="1008" w:bottom="720" w:left="1152" w:header="432" w:footer="432"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6" w:author="GONZALES, JACOB L CIV USAF AFMC AFLCMC/LZPTP" w:date="2022-02-15T10:53:00Z" w:initials="GJLCUAA">
    <w:p w14:paraId="6DA3E8C7" w14:textId="5C689A77" w:rsidR="00D417C5" w:rsidRDefault="00D417C5">
      <w:pPr>
        <w:pStyle w:val="CommentText"/>
      </w:pPr>
      <w:r>
        <w:rPr>
          <w:rStyle w:val="CommentReference"/>
        </w:rPr>
        <w:annotationRef/>
      </w:r>
      <w:r>
        <w:t>Update</w:t>
      </w:r>
    </w:p>
  </w:comment>
  <w:comment w:id="198" w:author="GONZALES, JACOB L CIV USAF AFMC AFLCMC/LZPTP" w:date="2022-02-15T10:53:00Z" w:initials="GJLCUAA">
    <w:p w14:paraId="07B2BDF1" w14:textId="575BDD00" w:rsidR="00D417C5" w:rsidRDefault="00D417C5">
      <w:pPr>
        <w:pStyle w:val="CommentText"/>
      </w:pPr>
      <w:r>
        <w:rPr>
          <w:rStyle w:val="CommentReference"/>
        </w:rPr>
        <w:annotationRef/>
      </w:r>
      <w:r>
        <w:t>Update</w:t>
      </w:r>
    </w:p>
  </w:comment>
  <w:comment w:id="652" w:author="GONZALES, JACOB L CIV USAF AFMC AFLCMC/LZPTP" w:date="2022-02-15T11:25:00Z" w:initials="GJLCUAA">
    <w:p w14:paraId="55E5D013" w14:textId="40812FAF" w:rsidR="00D417C5" w:rsidRDefault="00D417C5">
      <w:pPr>
        <w:pStyle w:val="CommentText"/>
      </w:pPr>
      <w:r>
        <w:rPr>
          <w:rStyle w:val="CommentReference"/>
        </w:rPr>
        <w:annotationRef/>
      </w:r>
      <w:r>
        <w:t>Change to Base and office symbol</w:t>
      </w:r>
    </w:p>
  </w:comment>
  <w:comment w:id="659" w:author="GONZALES, JACOB L CIV USAF AFMC AFLCMC/LZPTP" w:date="2022-02-15T11:23:00Z" w:initials="GJLCUAA">
    <w:p w14:paraId="27B2A686" w14:textId="36E59DC0" w:rsidR="00D417C5" w:rsidRDefault="00D417C5">
      <w:pPr>
        <w:pStyle w:val="CommentText"/>
      </w:pPr>
      <w:r>
        <w:rPr>
          <w:rStyle w:val="CommentReference"/>
        </w:rPr>
        <w:annotationRef/>
      </w:r>
      <w:r>
        <w:t>Add this to Linear Table 3</w:t>
      </w:r>
    </w:p>
  </w:comment>
  <w:comment w:id="715" w:author="GONZALES, JACOB L CIV USAF AFMC AFLCMC/LZPTP" w:date="2022-02-15T11:25:00Z" w:initials="GJLCUAA">
    <w:p w14:paraId="6386C9A8" w14:textId="7203E564" w:rsidR="00D417C5" w:rsidRDefault="00D417C5">
      <w:pPr>
        <w:pStyle w:val="CommentText"/>
      </w:pPr>
      <w:r>
        <w:rPr>
          <w:rStyle w:val="CommentReference"/>
        </w:rPr>
        <w:annotationRef/>
      </w:r>
      <w:r>
        <w:t>Change to Base and office symbol</w:t>
      </w:r>
    </w:p>
  </w:comment>
  <w:comment w:id="1081" w:author="GONZALES, JACOB L CIV USAF AFMC AFLCMC/LZPTP" w:date="2022-02-15T11:32:00Z" w:initials="GJLCUAA">
    <w:p w14:paraId="66F25FF8" w14:textId="72DF105C" w:rsidR="00D417C5" w:rsidRDefault="00D417C5">
      <w:pPr>
        <w:pStyle w:val="CommentText"/>
      </w:pPr>
      <w:r>
        <w:rPr>
          <w:rStyle w:val="CommentReference"/>
        </w:rPr>
        <w:annotationRef/>
      </w:r>
      <w:r>
        <w:t>Add this to General Guidelines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A3E8C7" w15:done="0"/>
  <w15:commentEx w15:paraId="07B2BDF1" w15:done="0"/>
  <w15:commentEx w15:paraId="55E5D013" w15:done="0"/>
  <w15:commentEx w15:paraId="27B2A686" w15:done="0"/>
  <w15:commentEx w15:paraId="6386C9A8" w15:done="0"/>
  <w15:commentEx w15:paraId="66F25FF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497E15" w14:textId="77777777" w:rsidR="00614575" w:rsidRDefault="00614575">
      <w:r>
        <w:separator/>
      </w:r>
    </w:p>
  </w:endnote>
  <w:endnote w:type="continuationSeparator" w:id="0">
    <w:p w14:paraId="1FA1234C" w14:textId="77777777" w:rsidR="00614575" w:rsidRDefault="00614575">
      <w:r>
        <w:continuationSeparator/>
      </w:r>
    </w:p>
  </w:endnote>
  <w:endnote w:type="continuationNotice" w:id="1">
    <w:p w14:paraId="6F9BB367" w14:textId="77777777" w:rsidR="00614575" w:rsidRDefault="006145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0A005" w14:textId="13972838" w:rsidR="00D417C5" w:rsidRDefault="00D417C5">
    <w:pPr>
      <w:pStyle w:val="Footer"/>
      <w:jc w:val="center"/>
    </w:pPr>
    <w:r>
      <w:fldChar w:fldCharType="begin"/>
    </w:r>
    <w:r>
      <w:instrText xml:space="preserve"> PAGE   \* MERGEFORMAT </w:instrText>
    </w:r>
    <w:r>
      <w:fldChar w:fldCharType="separate"/>
    </w:r>
    <w:r w:rsidR="00175601">
      <w:rPr>
        <w:noProof/>
      </w:rPr>
      <w:t>1</w:t>
    </w:r>
    <w:r>
      <w:rPr>
        <w:noProof/>
      </w:rPr>
      <w:fldChar w:fldCharType="end"/>
    </w:r>
  </w:p>
  <w:p w14:paraId="1B479DA3" w14:textId="77777777" w:rsidR="00D417C5" w:rsidRDefault="00D417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AD4D9" w14:textId="77777777" w:rsidR="00D417C5" w:rsidRDefault="00D417C5">
    <w:pPr>
      <w:pStyle w:val="Footer"/>
      <w:jc w:val="center"/>
    </w:pPr>
    <w:r>
      <w:fldChar w:fldCharType="begin"/>
    </w:r>
    <w:r>
      <w:instrText xml:space="preserve"> PAGE   \* MERGEFORMAT </w:instrText>
    </w:r>
    <w:r>
      <w:fldChar w:fldCharType="separate"/>
    </w:r>
    <w:r>
      <w:rPr>
        <w:noProof/>
      </w:rPr>
      <w:t>1</w:t>
    </w:r>
    <w:r>
      <w:rPr>
        <w:noProof/>
      </w:rPr>
      <w:fldChar w:fldCharType="end"/>
    </w:r>
  </w:p>
  <w:p w14:paraId="5DE4769A" w14:textId="77777777" w:rsidR="00D417C5" w:rsidRDefault="00D417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28A9D" w14:textId="0008F07A" w:rsidR="00D417C5" w:rsidRDefault="00D417C5">
    <w:pPr>
      <w:pStyle w:val="Footer"/>
      <w:jc w:val="center"/>
    </w:pPr>
    <w:r>
      <w:fldChar w:fldCharType="begin"/>
    </w:r>
    <w:r>
      <w:instrText xml:space="preserve"> PAGE   \* MERGEFORMAT </w:instrText>
    </w:r>
    <w:r>
      <w:fldChar w:fldCharType="separate"/>
    </w:r>
    <w:r w:rsidR="00175601">
      <w:rPr>
        <w:noProof/>
      </w:rPr>
      <w:t>1</w:t>
    </w:r>
    <w:r>
      <w:rPr>
        <w:noProof/>
      </w:rPr>
      <w:fldChar w:fldCharType="end"/>
    </w:r>
  </w:p>
  <w:p w14:paraId="4E7C7550" w14:textId="77777777" w:rsidR="00D417C5" w:rsidRDefault="00D417C5">
    <w:pPr>
      <w:pStyle w:val="Footer"/>
    </w:pPr>
  </w:p>
  <w:p w14:paraId="2D48DEB9" w14:textId="77777777" w:rsidR="00D417C5" w:rsidRDefault="00D417C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F163E1" w14:textId="77777777" w:rsidR="00614575" w:rsidRDefault="00614575">
      <w:r>
        <w:separator/>
      </w:r>
    </w:p>
  </w:footnote>
  <w:footnote w:type="continuationSeparator" w:id="0">
    <w:p w14:paraId="4C732D71" w14:textId="77777777" w:rsidR="00614575" w:rsidRDefault="00614575">
      <w:r>
        <w:continuationSeparator/>
      </w:r>
    </w:p>
  </w:footnote>
  <w:footnote w:type="continuationNotice" w:id="1">
    <w:p w14:paraId="049F7F40" w14:textId="77777777" w:rsidR="00614575" w:rsidRDefault="0061457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32457" w14:textId="5E55FE96" w:rsidR="00D417C5" w:rsidRPr="00E52601" w:rsidRDefault="00D417C5" w:rsidP="00963551">
    <w:pPr>
      <w:pStyle w:val="Header"/>
      <w:tabs>
        <w:tab w:val="left" w:pos="6480"/>
      </w:tabs>
      <w:rPr>
        <w:b/>
      </w:rPr>
    </w:pPr>
    <w:r w:rsidRPr="00E52601">
      <w:rPr>
        <w:b/>
        <w:sz w:val="28"/>
      </w:rPr>
      <w:t>T</w:t>
    </w:r>
    <w:r>
      <w:rPr>
        <w:b/>
        <w:sz w:val="28"/>
      </w:rPr>
      <w:t>M-86-01R</w:t>
    </w:r>
    <w:r w:rsidRPr="00E52601">
      <w:rPr>
        <w:b/>
        <w:sz w:val="28"/>
      </w:rPr>
      <w:t xml:space="preserve">   </w:t>
    </w:r>
    <w:r>
      <w:rPr>
        <w:b/>
        <w:sz w:val="28"/>
      </w:rPr>
      <w:t xml:space="preserve">15 April 2021 </w:t>
    </w:r>
    <w:r>
      <w:rPr>
        <w:b/>
        <w:sz w:val="28"/>
      </w:rPr>
      <w:tab/>
    </w:r>
    <w:r>
      <w:rPr>
        <w:b/>
        <w:sz w:val="28"/>
      </w:rPr>
      <w:tab/>
      <w:t xml:space="preserve">1-01: AF TMSS LinearTMs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FA6AC" w14:textId="77777777" w:rsidR="00D417C5" w:rsidRDefault="00D417C5">
    <w:pPr>
      <w:pStyle w:val="Header"/>
    </w:pPr>
    <w:r w:rsidRPr="00E52601">
      <w:rPr>
        <w:b/>
        <w:sz w:val="28"/>
      </w:rPr>
      <w:t xml:space="preserve">TM-86-01Q   X </w:t>
    </w:r>
    <w:r>
      <w:rPr>
        <w:b/>
        <w:sz w:val="28"/>
      </w:rPr>
      <w:t>Jun</w:t>
    </w:r>
    <w:r w:rsidRPr="00E52601">
      <w:rPr>
        <w:b/>
        <w:sz w:val="28"/>
      </w:rPr>
      <w:t xml:space="preserve"> 201X</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CCC52" w14:textId="32AED2D8" w:rsidR="00D417C5" w:rsidRPr="00E52601" w:rsidRDefault="00D417C5" w:rsidP="00C66EBA">
    <w:pPr>
      <w:pStyle w:val="Header"/>
      <w:tabs>
        <w:tab w:val="left" w:pos="7200"/>
      </w:tabs>
      <w:rPr>
        <w:b/>
      </w:rPr>
    </w:pPr>
    <w:r w:rsidRPr="00E52601">
      <w:rPr>
        <w:b/>
        <w:sz w:val="28"/>
      </w:rPr>
      <w:t>TM-86-01</w:t>
    </w:r>
    <w:r>
      <w:rPr>
        <w:b/>
        <w:sz w:val="28"/>
      </w:rPr>
      <w:t>R</w:t>
    </w:r>
    <w:r w:rsidRPr="00E52601">
      <w:rPr>
        <w:b/>
        <w:sz w:val="28"/>
      </w:rPr>
      <w:t xml:space="preserve">   </w:t>
    </w:r>
    <w:r>
      <w:rPr>
        <w:b/>
        <w:sz w:val="28"/>
      </w:rPr>
      <w:t>15 APRIL 2021</w:t>
    </w:r>
    <w:r>
      <w:rPr>
        <w:b/>
        <w:sz w:val="28"/>
      </w:rPr>
      <w:tab/>
    </w:r>
    <w:r>
      <w:rPr>
        <w:b/>
        <w:sz w:val="28"/>
      </w:rPr>
      <w:tab/>
      <w:t xml:space="preserve"> </w:t>
    </w:r>
    <w:r w:rsidRPr="00E52601">
      <w:rPr>
        <w:b/>
        <w:sz w:val="28"/>
      </w:rPr>
      <w:t>1-0</w:t>
    </w:r>
    <w:r>
      <w:rPr>
        <w:b/>
        <w:sz w:val="28"/>
      </w:rPr>
      <w:t>2: S1000D/IETM</w:t>
    </w:r>
    <w:r w:rsidRPr="00E52601" w:rsidDel="002D795E">
      <w:rPr>
        <w:b/>
        <w:sz w:val="28"/>
      </w:rPr>
      <w:t xml:space="preserve"> </w:t>
    </w:r>
  </w:p>
  <w:p w14:paraId="271246AE" w14:textId="77777777" w:rsidR="00D417C5" w:rsidRDefault="00D417C5"/>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DD089" w14:textId="77777777" w:rsidR="00D417C5" w:rsidRDefault="00D417C5">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800213"/>
    <w:multiLevelType w:val="hybridMultilevel"/>
    <w:tmpl w:val="08A633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B663D"/>
    <w:multiLevelType w:val="hybridMultilevel"/>
    <w:tmpl w:val="01544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1A34EAD"/>
    <w:multiLevelType w:val="hybridMultilevel"/>
    <w:tmpl w:val="60589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72ABC"/>
    <w:multiLevelType w:val="singleLevel"/>
    <w:tmpl w:val="9516D7AE"/>
    <w:lvl w:ilvl="0">
      <w:start w:val="1"/>
      <w:numFmt w:val="decimal"/>
      <w:lvlText w:val="%1."/>
      <w:lvlJc w:val="left"/>
      <w:pPr>
        <w:tabs>
          <w:tab w:val="num" w:pos="360"/>
        </w:tabs>
        <w:ind w:left="360" w:hanging="360"/>
      </w:pPr>
      <w:rPr>
        <w:b w:val="0"/>
        <w:color w:val="000000"/>
      </w:rPr>
    </w:lvl>
  </w:abstractNum>
  <w:abstractNum w:abstractNumId="6" w15:restartNumberingAfterBreak="0">
    <w:nsid w:val="1660032A"/>
    <w:multiLevelType w:val="hybridMultilevel"/>
    <w:tmpl w:val="8BC69AF6"/>
    <w:lvl w:ilvl="0" w:tplc="69F8DDD8">
      <w:start w:val="4"/>
      <w:numFmt w:val="lowerLetter"/>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7" w15:restartNumberingAfterBreak="0">
    <w:nsid w:val="18855014"/>
    <w:multiLevelType w:val="hybridMultilevel"/>
    <w:tmpl w:val="3E603C48"/>
    <w:lvl w:ilvl="0" w:tplc="D65065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F676A"/>
    <w:multiLevelType w:val="multilevel"/>
    <w:tmpl w:val="40AE9DE4"/>
    <w:lvl w:ilvl="0">
      <w:start w:val="4"/>
      <w:numFmt w:val="decimal"/>
      <w:lvlText w:val="%1."/>
      <w:lvlJc w:val="left"/>
      <w:pPr>
        <w:ind w:left="480" w:hanging="480"/>
      </w:pPr>
      <w:rPr>
        <w:rFonts w:hint="default"/>
      </w:rPr>
    </w:lvl>
    <w:lvl w:ilvl="1">
      <w:start w:val="1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64258C"/>
    <w:multiLevelType w:val="singleLevel"/>
    <w:tmpl w:val="9516D7AE"/>
    <w:lvl w:ilvl="0">
      <w:start w:val="1"/>
      <w:numFmt w:val="decimal"/>
      <w:lvlText w:val="%1."/>
      <w:lvlJc w:val="left"/>
      <w:pPr>
        <w:tabs>
          <w:tab w:val="num" w:pos="360"/>
        </w:tabs>
        <w:ind w:left="360" w:hanging="360"/>
      </w:pPr>
      <w:rPr>
        <w:b w:val="0"/>
        <w:color w:val="000000"/>
      </w:rPr>
    </w:lvl>
  </w:abstractNum>
  <w:abstractNum w:abstractNumId="10" w15:restartNumberingAfterBreak="0">
    <w:nsid w:val="23E6556B"/>
    <w:multiLevelType w:val="hybridMultilevel"/>
    <w:tmpl w:val="F9501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CD7B10"/>
    <w:multiLevelType w:val="hybridMultilevel"/>
    <w:tmpl w:val="3D4AC75E"/>
    <w:lvl w:ilvl="0" w:tplc="2BB08C14">
      <w:start w:val="1"/>
      <w:numFmt w:val="low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2" w15:restartNumberingAfterBreak="0">
    <w:nsid w:val="27076D87"/>
    <w:multiLevelType w:val="hybridMultilevel"/>
    <w:tmpl w:val="7E56495C"/>
    <w:lvl w:ilvl="0" w:tplc="AF90A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2A280D"/>
    <w:multiLevelType w:val="hybridMultilevel"/>
    <w:tmpl w:val="F7A407D8"/>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8374D7"/>
    <w:multiLevelType w:val="multilevel"/>
    <w:tmpl w:val="5CEE76AA"/>
    <w:lvl w:ilvl="0">
      <w:start w:val="1"/>
      <w:numFmt w:val="bullet"/>
      <w:lvlText w:val="o"/>
      <w:lvlJc w:val="left"/>
      <w:pPr>
        <w:tabs>
          <w:tab w:val="num" w:pos="810"/>
        </w:tabs>
        <w:ind w:left="810" w:hanging="360"/>
      </w:pPr>
      <w:rPr>
        <w:rFonts w:ascii="Courier New" w:hAnsi="Courier New" w:cs="Courier New" w:hint="default"/>
      </w:rPr>
    </w:lvl>
    <w:lvl w:ilvl="1">
      <w:start w:val="1"/>
      <w:numFmt w:val="bullet"/>
      <w:lvlText w:val="o"/>
      <w:lvlJc w:val="left"/>
      <w:pPr>
        <w:tabs>
          <w:tab w:val="num" w:pos="1530"/>
        </w:tabs>
        <w:ind w:left="1530" w:hanging="360"/>
      </w:pPr>
      <w:rPr>
        <w:rFonts w:ascii="Courier New" w:hAnsi="Courier New" w:cs="Courier New" w:hint="default"/>
      </w:rPr>
    </w:lvl>
    <w:lvl w:ilvl="2">
      <w:start w:val="1"/>
      <w:numFmt w:val="bullet"/>
      <w:lvlText w:val=""/>
      <w:lvlJc w:val="left"/>
      <w:pPr>
        <w:tabs>
          <w:tab w:val="num" w:pos="2250"/>
        </w:tabs>
        <w:ind w:left="2250" w:hanging="360"/>
      </w:pPr>
      <w:rPr>
        <w:rFonts w:ascii="Wingdings" w:hAnsi="Wingdings" w:hint="default"/>
      </w:rPr>
    </w:lvl>
    <w:lvl w:ilvl="3">
      <w:start w:val="1"/>
      <w:numFmt w:val="bullet"/>
      <w:lvlText w:val=""/>
      <w:lvlJc w:val="left"/>
      <w:pPr>
        <w:tabs>
          <w:tab w:val="num" w:pos="2970"/>
        </w:tabs>
        <w:ind w:left="2970" w:hanging="360"/>
      </w:pPr>
      <w:rPr>
        <w:rFonts w:ascii="Symbol" w:hAnsi="Symbol" w:hint="default"/>
      </w:rPr>
    </w:lvl>
    <w:lvl w:ilvl="4">
      <w:start w:val="1"/>
      <w:numFmt w:val="bullet"/>
      <w:lvlText w:val="o"/>
      <w:lvlJc w:val="left"/>
      <w:pPr>
        <w:tabs>
          <w:tab w:val="num" w:pos="3690"/>
        </w:tabs>
        <w:ind w:left="3690" w:hanging="360"/>
      </w:pPr>
      <w:rPr>
        <w:rFonts w:ascii="Courier New" w:hAnsi="Courier New" w:cs="Courier New" w:hint="default"/>
      </w:rPr>
    </w:lvl>
    <w:lvl w:ilvl="5">
      <w:start w:val="1"/>
      <w:numFmt w:val="bullet"/>
      <w:lvlText w:val=""/>
      <w:lvlJc w:val="left"/>
      <w:pPr>
        <w:tabs>
          <w:tab w:val="num" w:pos="4410"/>
        </w:tabs>
        <w:ind w:left="4410" w:hanging="360"/>
      </w:pPr>
      <w:rPr>
        <w:rFonts w:ascii="Wingdings" w:hAnsi="Wingdings" w:hint="default"/>
      </w:rPr>
    </w:lvl>
    <w:lvl w:ilvl="6">
      <w:start w:val="1"/>
      <w:numFmt w:val="bullet"/>
      <w:lvlText w:val=""/>
      <w:lvlJc w:val="left"/>
      <w:pPr>
        <w:tabs>
          <w:tab w:val="num" w:pos="5130"/>
        </w:tabs>
        <w:ind w:left="5130" w:hanging="360"/>
      </w:pPr>
      <w:rPr>
        <w:rFonts w:ascii="Symbol" w:hAnsi="Symbol" w:hint="default"/>
      </w:rPr>
    </w:lvl>
    <w:lvl w:ilvl="7">
      <w:start w:val="1"/>
      <w:numFmt w:val="bullet"/>
      <w:lvlText w:val="o"/>
      <w:lvlJc w:val="left"/>
      <w:pPr>
        <w:tabs>
          <w:tab w:val="num" w:pos="5850"/>
        </w:tabs>
        <w:ind w:left="5850" w:hanging="360"/>
      </w:pPr>
      <w:rPr>
        <w:rFonts w:ascii="Courier New" w:hAnsi="Courier New" w:cs="Courier New" w:hint="default"/>
      </w:rPr>
    </w:lvl>
    <w:lvl w:ilvl="8">
      <w:start w:val="1"/>
      <w:numFmt w:val="bullet"/>
      <w:lvlText w:val=""/>
      <w:lvlJc w:val="left"/>
      <w:pPr>
        <w:tabs>
          <w:tab w:val="num" w:pos="6570"/>
        </w:tabs>
        <w:ind w:left="6570" w:hanging="360"/>
      </w:pPr>
      <w:rPr>
        <w:rFonts w:ascii="Wingdings" w:hAnsi="Wingdings" w:hint="default"/>
      </w:rPr>
    </w:lvl>
  </w:abstractNum>
  <w:abstractNum w:abstractNumId="15"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AE77E5"/>
    <w:multiLevelType w:val="hybridMultilevel"/>
    <w:tmpl w:val="C840B762"/>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18" w15:restartNumberingAfterBreak="0">
    <w:nsid w:val="307666E8"/>
    <w:multiLevelType w:val="hybridMultilevel"/>
    <w:tmpl w:val="2982A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152413E"/>
    <w:multiLevelType w:val="hybridMultilevel"/>
    <w:tmpl w:val="3E1890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737D02"/>
    <w:multiLevelType w:val="hybridMultilevel"/>
    <w:tmpl w:val="F462DE76"/>
    <w:lvl w:ilvl="0" w:tplc="04090009">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1"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AC57C3"/>
    <w:multiLevelType w:val="hybridMultilevel"/>
    <w:tmpl w:val="401A81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3C584E91"/>
    <w:multiLevelType w:val="hybridMultilevel"/>
    <w:tmpl w:val="C174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A8220A"/>
    <w:multiLevelType w:val="hybridMultilevel"/>
    <w:tmpl w:val="08A633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FE20E5"/>
    <w:multiLevelType w:val="hybridMultilevel"/>
    <w:tmpl w:val="20526D52"/>
    <w:lvl w:ilvl="0" w:tplc="DC8C6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7D7C8F"/>
    <w:multiLevelType w:val="hybridMultilevel"/>
    <w:tmpl w:val="57C6A1C8"/>
    <w:lvl w:ilvl="0" w:tplc="390615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62B235E"/>
    <w:multiLevelType w:val="hybridMultilevel"/>
    <w:tmpl w:val="F88CA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96B519D"/>
    <w:multiLevelType w:val="singleLevel"/>
    <w:tmpl w:val="0409000F"/>
    <w:lvl w:ilvl="0">
      <w:start w:val="5"/>
      <w:numFmt w:val="decimal"/>
      <w:lvlText w:val="%1."/>
      <w:lvlJc w:val="left"/>
      <w:pPr>
        <w:tabs>
          <w:tab w:val="num" w:pos="360"/>
        </w:tabs>
        <w:ind w:left="360" w:hanging="360"/>
      </w:pPr>
      <w:rPr>
        <w:rFonts w:hint="default"/>
      </w:rPr>
    </w:lvl>
  </w:abstractNum>
  <w:abstractNum w:abstractNumId="29" w15:restartNumberingAfterBreak="0">
    <w:nsid w:val="4C662CA4"/>
    <w:multiLevelType w:val="singleLevel"/>
    <w:tmpl w:val="0409000F"/>
    <w:lvl w:ilvl="0">
      <w:start w:val="4"/>
      <w:numFmt w:val="decimal"/>
      <w:lvlText w:val="%1."/>
      <w:lvlJc w:val="left"/>
      <w:pPr>
        <w:tabs>
          <w:tab w:val="num" w:pos="360"/>
        </w:tabs>
        <w:ind w:left="360" w:hanging="360"/>
      </w:pPr>
      <w:rPr>
        <w:rFonts w:hint="default"/>
        <w:b w:val="0"/>
      </w:rPr>
    </w:lvl>
  </w:abstractNum>
  <w:abstractNum w:abstractNumId="30" w15:restartNumberingAfterBreak="0">
    <w:nsid w:val="4D24171F"/>
    <w:multiLevelType w:val="multilevel"/>
    <w:tmpl w:val="50E6F3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EC82714"/>
    <w:multiLevelType w:val="hybridMultilevel"/>
    <w:tmpl w:val="EB3873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33" w15:restartNumberingAfterBreak="0">
    <w:nsid w:val="53B91EB4"/>
    <w:multiLevelType w:val="hybridMultilevel"/>
    <w:tmpl w:val="45AE92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404D3C"/>
    <w:multiLevelType w:val="singleLevel"/>
    <w:tmpl w:val="ACDA94CA"/>
    <w:lvl w:ilvl="0">
      <w:start w:val="21"/>
      <w:numFmt w:val="decimal"/>
      <w:lvlText w:val="%1."/>
      <w:lvlJc w:val="left"/>
      <w:pPr>
        <w:tabs>
          <w:tab w:val="num" w:pos="360"/>
        </w:tabs>
        <w:ind w:left="360" w:hanging="360"/>
      </w:pPr>
      <w:rPr>
        <w:rFonts w:hint="default"/>
      </w:rPr>
    </w:lvl>
  </w:abstractNum>
  <w:abstractNum w:abstractNumId="36" w15:restartNumberingAfterBreak="0">
    <w:nsid w:val="58952329"/>
    <w:multiLevelType w:val="multilevel"/>
    <w:tmpl w:val="35AA315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8B30750"/>
    <w:multiLevelType w:val="hybridMultilevel"/>
    <w:tmpl w:val="3D4AC75E"/>
    <w:lvl w:ilvl="0" w:tplc="2BB08C14">
      <w:start w:val="1"/>
      <w:numFmt w:val="low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38" w15:restartNumberingAfterBreak="0">
    <w:nsid w:val="5EC16919"/>
    <w:multiLevelType w:val="multilevel"/>
    <w:tmpl w:val="5CEE76AA"/>
    <w:lvl w:ilvl="0">
      <w:start w:val="1"/>
      <w:numFmt w:val="bullet"/>
      <w:lvlText w:val="o"/>
      <w:lvlJc w:val="left"/>
      <w:pPr>
        <w:tabs>
          <w:tab w:val="num" w:pos="810"/>
        </w:tabs>
        <w:ind w:left="810" w:hanging="360"/>
      </w:pPr>
      <w:rPr>
        <w:rFonts w:ascii="Courier New" w:hAnsi="Courier New" w:cs="Courier New" w:hint="default"/>
      </w:rPr>
    </w:lvl>
    <w:lvl w:ilvl="1">
      <w:start w:val="1"/>
      <w:numFmt w:val="bullet"/>
      <w:lvlText w:val="o"/>
      <w:lvlJc w:val="left"/>
      <w:pPr>
        <w:tabs>
          <w:tab w:val="num" w:pos="1530"/>
        </w:tabs>
        <w:ind w:left="1530" w:hanging="360"/>
      </w:pPr>
      <w:rPr>
        <w:rFonts w:ascii="Courier New" w:hAnsi="Courier New" w:cs="Courier New" w:hint="default"/>
      </w:rPr>
    </w:lvl>
    <w:lvl w:ilvl="2">
      <w:start w:val="1"/>
      <w:numFmt w:val="bullet"/>
      <w:lvlText w:val=""/>
      <w:lvlJc w:val="left"/>
      <w:pPr>
        <w:tabs>
          <w:tab w:val="num" w:pos="2250"/>
        </w:tabs>
        <w:ind w:left="2250" w:hanging="360"/>
      </w:pPr>
      <w:rPr>
        <w:rFonts w:ascii="Wingdings" w:hAnsi="Wingdings" w:hint="default"/>
      </w:rPr>
    </w:lvl>
    <w:lvl w:ilvl="3">
      <w:start w:val="1"/>
      <w:numFmt w:val="bullet"/>
      <w:lvlText w:val=""/>
      <w:lvlJc w:val="left"/>
      <w:pPr>
        <w:tabs>
          <w:tab w:val="num" w:pos="2970"/>
        </w:tabs>
        <w:ind w:left="2970" w:hanging="360"/>
      </w:pPr>
      <w:rPr>
        <w:rFonts w:ascii="Symbol" w:hAnsi="Symbol" w:hint="default"/>
      </w:rPr>
    </w:lvl>
    <w:lvl w:ilvl="4">
      <w:start w:val="1"/>
      <w:numFmt w:val="bullet"/>
      <w:lvlText w:val="o"/>
      <w:lvlJc w:val="left"/>
      <w:pPr>
        <w:tabs>
          <w:tab w:val="num" w:pos="3690"/>
        </w:tabs>
        <w:ind w:left="3690" w:hanging="360"/>
      </w:pPr>
      <w:rPr>
        <w:rFonts w:ascii="Courier New" w:hAnsi="Courier New" w:cs="Courier New" w:hint="default"/>
      </w:rPr>
    </w:lvl>
    <w:lvl w:ilvl="5">
      <w:start w:val="1"/>
      <w:numFmt w:val="bullet"/>
      <w:lvlText w:val=""/>
      <w:lvlJc w:val="left"/>
      <w:pPr>
        <w:tabs>
          <w:tab w:val="num" w:pos="4410"/>
        </w:tabs>
        <w:ind w:left="4410" w:hanging="360"/>
      </w:pPr>
      <w:rPr>
        <w:rFonts w:ascii="Wingdings" w:hAnsi="Wingdings" w:hint="default"/>
      </w:rPr>
    </w:lvl>
    <w:lvl w:ilvl="6">
      <w:start w:val="1"/>
      <w:numFmt w:val="bullet"/>
      <w:lvlText w:val=""/>
      <w:lvlJc w:val="left"/>
      <w:pPr>
        <w:tabs>
          <w:tab w:val="num" w:pos="5130"/>
        </w:tabs>
        <w:ind w:left="5130" w:hanging="360"/>
      </w:pPr>
      <w:rPr>
        <w:rFonts w:ascii="Symbol" w:hAnsi="Symbol" w:hint="default"/>
      </w:rPr>
    </w:lvl>
    <w:lvl w:ilvl="7">
      <w:start w:val="1"/>
      <w:numFmt w:val="bullet"/>
      <w:lvlText w:val="o"/>
      <w:lvlJc w:val="left"/>
      <w:pPr>
        <w:tabs>
          <w:tab w:val="num" w:pos="5850"/>
        </w:tabs>
        <w:ind w:left="5850" w:hanging="360"/>
      </w:pPr>
      <w:rPr>
        <w:rFonts w:ascii="Courier New" w:hAnsi="Courier New" w:cs="Courier New" w:hint="default"/>
      </w:rPr>
    </w:lvl>
    <w:lvl w:ilvl="8">
      <w:start w:val="1"/>
      <w:numFmt w:val="bullet"/>
      <w:lvlText w:val=""/>
      <w:lvlJc w:val="left"/>
      <w:pPr>
        <w:tabs>
          <w:tab w:val="num" w:pos="6570"/>
        </w:tabs>
        <w:ind w:left="6570" w:hanging="360"/>
      </w:pPr>
      <w:rPr>
        <w:rFonts w:ascii="Wingdings" w:hAnsi="Wingdings" w:hint="default"/>
      </w:rPr>
    </w:lvl>
  </w:abstractNum>
  <w:abstractNum w:abstractNumId="39" w15:restartNumberingAfterBreak="0">
    <w:nsid w:val="62E941BC"/>
    <w:multiLevelType w:val="hybridMultilevel"/>
    <w:tmpl w:val="7D4C2D22"/>
    <w:lvl w:ilvl="0" w:tplc="A8F8E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9C0EAB"/>
    <w:multiLevelType w:val="hybridMultilevel"/>
    <w:tmpl w:val="BC16347C"/>
    <w:lvl w:ilvl="0" w:tplc="AE30F042">
      <w:numFmt w:val="bullet"/>
      <w:lvlText w:val="-"/>
      <w:lvlJc w:val="left"/>
      <w:pPr>
        <w:ind w:left="810" w:hanging="360"/>
      </w:pPr>
      <w:rPr>
        <w:rFonts w:ascii="Times New Roman" w:eastAsia="Times New Roman" w:hAnsi="Times New Roman" w:cs="Times New Roman" w:hint="default"/>
        <w:b/>
        <w:sz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64C23C9B"/>
    <w:multiLevelType w:val="hybridMultilevel"/>
    <w:tmpl w:val="7FDCB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6A512C6"/>
    <w:multiLevelType w:val="hybridMultilevel"/>
    <w:tmpl w:val="5CEE76AA"/>
    <w:lvl w:ilvl="0" w:tplc="04090003">
      <w:start w:val="1"/>
      <w:numFmt w:val="bullet"/>
      <w:lvlText w:val="o"/>
      <w:lvlJc w:val="left"/>
      <w:pPr>
        <w:tabs>
          <w:tab w:val="num" w:pos="810"/>
        </w:tabs>
        <w:ind w:left="810" w:hanging="360"/>
      </w:pPr>
      <w:rPr>
        <w:rFonts w:ascii="Courier New" w:hAnsi="Courier New" w:cs="Courier New"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43" w15:restartNumberingAfterBreak="0">
    <w:nsid w:val="69FD4F10"/>
    <w:multiLevelType w:val="hybridMultilevel"/>
    <w:tmpl w:val="C742E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A2E2DF0"/>
    <w:multiLevelType w:val="hybridMultilevel"/>
    <w:tmpl w:val="BAC46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4D4B2D"/>
    <w:multiLevelType w:val="hybridMultilevel"/>
    <w:tmpl w:val="EEFCD4CC"/>
    <w:lvl w:ilvl="0" w:tplc="0928BA9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7E3B96"/>
    <w:multiLevelType w:val="hybridMultilevel"/>
    <w:tmpl w:val="B296C048"/>
    <w:lvl w:ilvl="0" w:tplc="1F94E0EE">
      <w:start w:val="5"/>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7" w15:restartNumberingAfterBreak="0">
    <w:nsid w:val="6F3052DA"/>
    <w:multiLevelType w:val="hybridMultilevel"/>
    <w:tmpl w:val="8AA8B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1410CAC"/>
    <w:multiLevelType w:val="hybridMultilevel"/>
    <w:tmpl w:val="6EFE66A4"/>
    <w:lvl w:ilvl="0" w:tplc="A20425B8">
      <w:start w:val="5"/>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9"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75966013"/>
    <w:multiLevelType w:val="hybridMultilevel"/>
    <w:tmpl w:val="1C30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DC0F6C"/>
    <w:multiLevelType w:val="multilevel"/>
    <w:tmpl w:val="CE3A2D96"/>
    <w:lvl w:ilvl="0">
      <w:start w:val="2"/>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CED595A"/>
    <w:multiLevelType w:val="hybridMultilevel"/>
    <w:tmpl w:val="E0CECFF8"/>
    <w:lvl w:ilvl="0" w:tplc="558668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4"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9"/>
  </w:num>
  <w:num w:numId="2">
    <w:abstractNumId w:val="0"/>
    <w:lvlOverride w:ilvl="0">
      <w:lvl w:ilvl="0">
        <w:start w:val="1"/>
        <w:numFmt w:val="bullet"/>
        <w:lvlText w:val=""/>
        <w:legacy w:legacy="1" w:legacySpace="0" w:legacyIndent="144"/>
        <w:lvlJc w:val="left"/>
        <w:rPr>
          <w:rFonts w:ascii="Symbol" w:hAnsi="Symbol" w:hint="default"/>
        </w:rPr>
      </w:lvl>
    </w:lvlOverride>
  </w:num>
  <w:num w:numId="3">
    <w:abstractNumId w:val="19"/>
  </w:num>
  <w:num w:numId="4">
    <w:abstractNumId w:val="44"/>
  </w:num>
  <w:num w:numId="5">
    <w:abstractNumId w:val="1"/>
  </w:num>
  <w:num w:numId="6">
    <w:abstractNumId w:val="24"/>
  </w:num>
  <w:num w:numId="7">
    <w:abstractNumId w:val="36"/>
  </w:num>
  <w:num w:numId="8">
    <w:abstractNumId w:val="8"/>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28"/>
  </w:num>
  <w:num w:numId="11">
    <w:abstractNumId w:val="37"/>
  </w:num>
  <w:num w:numId="12">
    <w:abstractNumId w:val="9"/>
  </w:num>
  <w:num w:numId="13">
    <w:abstractNumId w:val="32"/>
    <w:lvlOverride w:ilvl="0">
      <w:startOverride w:val="1"/>
    </w:lvlOverride>
  </w:num>
  <w:num w:numId="14">
    <w:abstractNumId w:val="35"/>
  </w:num>
  <w:num w:numId="15">
    <w:abstractNumId w:val="23"/>
  </w:num>
  <w:num w:numId="16">
    <w:abstractNumId w:val="21"/>
  </w:num>
  <w:num w:numId="17">
    <w:abstractNumId w:val="15"/>
  </w:num>
  <w:num w:numId="18">
    <w:abstractNumId w:val="54"/>
  </w:num>
  <w:num w:numId="19">
    <w:abstractNumId w:val="2"/>
  </w:num>
  <w:num w:numId="20">
    <w:abstractNumId w:val="34"/>
  </w:num>
  <w:num w:numId="21">
    <w:abstractNumId w:val="22"/>
  </w:num>
  <w:num w:numId="22">
    <w:abstractNumId w:val="53"/>
  </w:num>
  <w:num w:numId="23">
    <w:abstractNumId w:val="25"/>
  </w:num>
  <w:num w:numId="24">
    <w:abstractNumId w:val="12"/>
  </w:num>
  <w:num w:numId="25">
    <w:abstractNumId w:val="39"/>
  </w:num>
  <w:num w:numId="26">
    <w:abstractNumId w:val="45"/>
  </w:num>
  <w:num w:numId="27">
    <w:abstractNumId w:val="7"/>
  </w:num>
  <w:num w:numId="28">
    <w:abstractNumId w:val="43"/>
  </w:num>
  <w:num w:numId="29">
    <w:abstractNumId w:val="51"/>
  </w:num>
  <w:num w:numId="30">
    <w:abstractNumId w:val="30"/>
  </w:num>
  <w:num w:numId="31">
    <w:abstractNumId w:val="3"/>
  </w:num>
  <w:num w:numId="32">
    <w:abstractNumId w:val="18"/>
  </w:num>
  <w:num w:numId="33">
    <w:abstractNumId w:val="47"/>
  </w:num>
  <w:num w:numId="34">
    <w:abstractNumId w:val="29"/>
  </w:num>
  <w:num w:numId="35">
    <w:abstractNumId w:val="31"/>
  </w:num>
  <w:num w:numId="36">
    <w:abstractNumId w:val="33"/>
  </w:num>
  <w:num w:numId="37">
    <w:abstractNumId w:val="42"/>
  </w:num>
  <w:num w:numId="38">
    <w:abstractNumId w:val="14"/>
  </w:num>
  <w:num w:numId="39">
    <w:abstractNumId w:val="16"/>
  </w:num>
  <w:num w:numId="40">
    <w:abstractNumId w:val="38"/>
  </w:num>
  <w:num w:numId="41">
    <w:abstractNumId w:val="20"/>
  </w:num>
  <w:num w:numId="42">
    <w:abstractNumId w:val="27"/>
  </w:num>
  <w:num w:numId="43">
    <w:abstractNumId w:val="6"/>
  </w:num>
  <w:num w:numId="44">
    <w:abstractNumId w:val="46"/>
  </w:num>
  <w:num w:numId="45">
    <w:abstractNumId w:val="13"/>
  </w:num>
  <w:num w:numId="46">
    <w:abstractNumId w:val="48"/>
  </w:num>
  <w:num w:numId="47">
    <w:abstractNumId w:val="50"/>
  </w:num>
  <w:num w:numId="48">
    <w:abstractNumId w:val="26"/>
  </w:num>
  <w:num w:numId="49">
    <w:abstractNumId w:val="40"/>
  </w:num>
  <w:num w:numId="50">
    <w:abstractNumId w:val="5"/>
  </w:num>
  <w:num w:numId="51">
    <w:abstractNumId w:val="17"/>
  </w:num>
  <w:num w:numId="52">
    <w:abstractNumId w:val="11"/>
  </w:num>
  <w:num w:numId="53">
    <w:abstractNumId w:val="10"/>
  </w:num>
  <w:num w:numId="54">
    <w:abstractNumId w:val="4"/>
  </w:num>
  <w:num w:numId="55">
    <w:abstractNumId w:val="41"/>
  </w:num>
  <w:num w:numId="56">
    <w:abstractNumId w:val="5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NZALES, JACOB L CIV USAF AFMC AFLCMC/LZPTP">
    <w15:presenceInfo w15:providerId="AD" w15:userId="S-1-5-21-1271409858-1095883707-2794662393-899023"/>
  </w15:person>
  <w15:person w15:author="PORTERFIELD, ROBERT D GS-13 USAF AFMC AFLCMC/OZIC">
    <w15:presenceInfo w15:providerId="AD" w15:userId="S-1-5-21-1271409858-1095883707-2794662393-7370827"/>
  </w15:person>
  <w15:person w15:author="JACOB GONZALES">
    <w15:presenceInfo w15:providerId="None" w15:userId="JACOB GONZAL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D6"/>
    <w:rsid w:val="00001629"/>
    <w:rsid w:val="00001831"/>
    <w:rsid w:val="00002181"/>
    <w:rsid w:val="00002F05"/>
    <w:rsid w:val="00002FB6"/>
    <w:rsid w:val="0000332B"/>
    <w:rsid w:val="000033A3"/>
    <w:rsid w:val="000036B0"/>
    <w:rsid w:val="00004270"/>
    <w:rsid w:val="00004579"/>
    <w:rsid w:val="000046DF"/>
    <w:rsid w:val="00005290"/>
    <w:rsid w:val="00005AB5"/>
    <w:rsid w:val="00006BE4"/>
    <w:rsid w:val="00006DE5"/>
    <w:rsid w:val="0000739E"/>
    <w:rsid w:val="00007C70"/>
    <w:rsid w:val="00011F03"/>
    <w:rsid w:val="0001201C"/>
    <w:rsid w:val="000127F5"/>
    <w:rsid w:val="000132EE"/>
    <w:rsid w:val="000133DA"/>
    <w:rsid w:val="00013DF6"/>
    <w:rsid w:val="000141B2"/>
    <w:rsid w:val="000141DF"/>
    <w:rsid w:val="0001465B"/>
    <w:rsid w:val="00014CD7"/>
    <w:rsid w:val="00015072"/>
    <w:rsid w:val="00015209"/>
    <w:rsid w:val="00015326"/>
    <w:rsid w:val="000158E3"/>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6036"/>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A3C"/>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5A82"/>
    <w:rsid w:val="0005617C"/>
    <w:rsid w:val="0005746A"/>
    <w:rsid w:val="00060159"/>
    <w:rsid w:val="0006142C"/>
    <w:rsid w:val="000619AC"/>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5062"/>
    <w:rsid w:val="0007512E"/>
    <w:rsid w:val="000774FC"/>
    <w:rsid w:val="000807F0"/>
    <w:rsid w:val="00080823"/>
    <w:rsid w:val="00080B84"/>
    <w:rsid w:val="00080E68"/>
    <w:rsid w:val="0008269F"/>
    <w:rsid w:val="00082FEB"/>
    <w:rsid w:val="0008496B"/>
    <w:rsid w:val="0008573D"/>
    <w:rsid w:val="00086383"/>
    <w:rsid w:val="00086C09"/>
    <w:rsid w:val="00086F77"/>
    <w:rsid w:val="00087249"/>
    <w:rsid w:val="00087778"/>
    <w:rsid w:val="0009005F"/>
    <w:rsid w:val="0009174F"/>
    <w:rsid w:val="00091BD2"/>
    <w:rsid w:val="000924DF"/>
    <w:rsid w:val="000925A8"/>
    <w:rsid w:val="00092C46"/>
    <w:rsid w:val="00093701"/>
    <w:rsid w:val="000951AE"/>
    <w:rsid w:val="0009633A"/>
    <w:rsid w:val="000966C3"/>
    <w:rsid w:val="00096A56"/>
    <w:rsid w:val="00096E45"/>
    <w:rsid w:val="00097566"/>
    <w:rsid w:val="00097A1A"/>
    <w:rsid w:val="00097ED3"/>
    <w:rsid w:val="000A06F2"/>
    <w:rsid w:val="000A1147"/>
    <w:rsid w:val="000A137B"/>
    <w:rsid w:val="000A1488"/>
    <w:rsid w:val="000A1816"/>
    <w:rsid w:val="000A19A4"/>
    <w:rsid w:val="000A1B52"/>
    <w:rsid w:val="000A2106"/>
    <w:rsid w:val="000A3A67"/>
    <w:rsid w:val="000A3F08"/>
    <w:rsid w:val="000A403D"/>
    <w:rsid w:val="000A4C21"/>
    <w:rsid w:val="000A5699"/>
    <w:rsid w:val="000A5A11"/>
    <w:rsid w:val="000A65F5"/>
    <w:rsid w:val="000B0112"/>
    <w:rsid w:val="000B02CA"/>
    <w:rsid w:val="000B041C"/>
    <w:rsid w:val="000B0713"/>
    <w:rsid w:val="000B07AC"/>
    <w:rsid w:val="000B15E7"/>
    <w:rsid w:val="000B1AD0"/>
    <w:rsid w:val="000B1B9F"/>
    <w:rsid w:val="000B2B33"/>
    <w:rsid w:val="000B35A3"/>
    <w:rsid w:val="000B3CBE"/>
    <w:rsid w:val="000B4432"/>
    <w:rsid w:val="000B4BF6"/>
    <w:rsid w:val="000B4EF0"/>
    <w:rsid w:val="000B56D0"/>
    <w:rsid w:val="000B5AC0"/>
    <w:rsid w:val="000B6205"/>
    <w:rsid w:val="000B6271"/>
    <w:rsid w:val="000B67E2"/>
    <w:rsid w:val="000C025E"/>
    <w:rsid w:val="000C0BC6"/>
    <w:rsid w:val="000C18B8"/>
    <w:rsid w:val="000C24F5"/>
    <w:rsid w:val="000C309A"/>
    <w:rsid w:val="000C38D6"/>
    <w:rsid w:val="000C3A66"/>
    <w:rsid w:val="000C3E8B"/>
    <w:rsid w:val="000C44F6"/>
    <w:rsid w:val="000C51C2"/>
    <w:rsid w:val="000C779B"/>
    <w:rsid w:val="000C7A59"/>
    <w:rsid w:val="000D0889"/>
    <w:rsid w:val="000D12ED"/>
    <w:rsid w:val="000D2142"/>
    <w:rsid w:val="000D36EF"/>
    <w:rsid w:val="000D4A4C"/>
    <w:rsid w:val="000D624E"/>
    <w:rsid w:val="000D644A"/>
    <w:rsid w:val="000D7259"/>
    <w:rsid w:val="000D735A"/>
    <w:rsid w:val="000D7941"/>
    <w:rsid w:val="000D7BC6"/>
    <w:rsid w:val="000E0599"/>
    <w:rsid w:val="000E0D30"/>
    <w:rsid w:val="000E0E1D"/>
    <w:rsid w:val="000E136E"/>
    <w:rsid w:val="000E1766"/>
    <w:rsid w:val="000E208C"/>
    <w:rsid w:val="000E3BB5"/>
    <w:rsid w:val="000E3EB4"/>
    <w:rsid w:val="000E4281"/>
    <w:rsid w:val="000E4819"/>
    <w:rsid w:val="000E594E"/>
    <w:rsid w:val="000E5E0C"/>
    <w:rsid w:val="000E6E9D"/>
    <w:rsid w:val="000E6EC8"/>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6561"/>
    <w:rsid w:val="001067E4"/>
    <w:rsid w:val="00106B89"/>
    <w:rsid w:val="00106BDB"/>
    <w:rsid w:val="00107D18"/>
    <w:rsid w:val="001101D0"/>
    <w:rsid w:val="00110C36"/>
    <w:rsid w:val="00111A3F"/>
    <w:rsid w:val="0011265F"/>
    <w:rsid w:val="00112B79"/>
    <w:rsid w:val="001131AB"/>
    <w:rsid w:val="00113EC3"/>
    <w:rsid w:val="00115C62"/>
    <w:rsid w:val="00116366"/>
    <w:rsid w:val="00116382"/>
    <w:rsid w:val="00116EDD"/>
    <w:rsid w:val="001172F4"/>
    <w:rsid w:val="00117AD8"/>
    <w:rsid w:val="00120349"/>
    <w:rsid w:val="00120B77"/>
    <w:rsid w:val="0012275B"/>
    <w:rsid w:val="0012287C"/>
    <w:rsid w:val="00122F1D"/>
    <w:rsid w:val="00125781"/>
    <w:rsid w:val="00125B20"/>
    <w:rsid w:val="0012625A"/>
    <w:rsid w:val="001262A3"/>
    <w:rsid w:val="0012637C"/>
    <w:rsid w:val="00126F53"/>
    <w:rsid w:val="0012782F"/>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CCB"/>
    <w:rsid w:val="00137D1F"/>
    <w:rsid w:val="001407D8"/>
    <w:rsid w:val="00140C41"/>
    <w:rsid w:val="00140E0F"/>
    <w:rsid w:val="00141387"/>
    <w:rsid w:val="00141633"/>
    <w:rsid w:val="00141B2A"/>
    <w:rsid w:val="00142180"/>
    <w:rsid w:val="001433C3"/>
    <w:rsid w:val="00143C8E"/>
    <w:rsid w:val="00143FDE"/>
    <w:rsid w:val="0014468F"/>
    <w:rsid w:val="00145651"/>
    <w:rsid w:val="0014591D"/>
    <w:rsid w:val="00145E9B"/>
    <w:rsid w:val="00146511"/>
    <w:rsid w:val="00146840"/>
    <w:rsid w:val="00147E67"/>
    <w:rsid w:val="0015131E"/>
    <w:rsid w:val="00151B7B"/>
    <w:rsid w:val="00151C62"/>
    <w:rsid w:val="0015218F"/>
    <w:rsid w:val="00152886"/>
    <w:rsid w:val="00152D4C"/>
    <w:rsid w:val="00153519"/>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5044"/>
    <w:rsid w:val="00167AAB"/>
    <w:rsid w:val="00167FBE"/>
    <w:rsid w:val="00167FE2"/>
    <w:rsid w:val="001731BA"/>
    <w:rsid w:val="00173572"/>
    <w:rsid w:val="00174D45"/>
    <w:rsid w:val="00174ED3"/>
    <w:rsid w:val="00175601"/>
    <w:rsid w:val="001763FA"/>
    <w:rsid w:val="00177A14"/>
    <w:rsid w:val="00180719"/>
    <w:rsid w:val="00180FFE"/>
    <w:rsid w:val="00181034"/>
    <w:rsid w:val="0018215E"/>
    <w:rsid w:val="00182799"/>
    <w:rsid w:val="00183BA0"/>
    <w:rsid w:val="001841E5"/>
    <w:rsid w:val="00184EF4"/>
    <w:rsid w:val="001859CA"/>
    <w:rsid w:val="0018658A"/>
    <w:rsid w:val="00186FD8"/>
    <w:rsid w:val="001874A1"/>
    <w:rsid w:val="001900A2"/>
    <w:rsid w:val="001908D0"/>
    <w:rsid w:val="00191ED8"/>
    <w:rsid w:val="00193457"/>
    <w:rsid w:val="00193A05"/>
    <w:rsid w:val="00194321"/>
    <w:rsid w:val="0019566F"/>
    <w:rsid w:val="001961C0"/>
    <w:rsid w:val="00196B6C"/>
    <w:rsid w:val="00196D0D"/>
    <w:rsid w:val="00197FBF"/>
    <w:rsid w:val="001A0272"/>
    <w:rsid w:val="001A05E3"/>
    <w:rsid w:val="001A0904"/>
    <w:rsid w:val="001A0B73"/>
    <w:rsid w:val="001A1540"/>
    <w:rsid w:val="001A1D96"/>
    <w:rsid w:val="001A2CEA"/>
    <w:rsid w:val="001A330C"/>
    <w:rsid w:val="001A3AB6"/>
    <w:rsid w:val="001A4675"/>
    <w:rsid w:val="001A502D"/>
    <w:rsid w:val="001A572A"/>
    <w:rsid w:val="001A58B5"/>
    <w:rsid w:val="001A6250"/>
    <w:rsid w:val="001A62A1"/>
    <w:rsid w:val="001A7134"/>
    <w:rsid w:val="001A786B"/>
    <w:rsid w:val="001A7DB8"/>
    <w:rsid w:val="001B2497"/>
    <w:rsid w:val="001B2B13"/>
    <w:rsid w:val="001B4DC4"/>
    <w:rsid w:val="001B4EA1"/>
    <w:rsid w:val="001B59AE"/>
    <w:rsid w:val="001B5D53"/>
    <w:rsid w:val="001B5FA1"/>
    <w:rsid w:val="001B6525"/>
    <w:rsid w:val="001B6A37"/>
    <w:rsid w:val="001B6AD1"/>
    <w:rsid w:val="001B6F30"/>
    <w:rsid w:val="001B7351"/>
    <w:rsid w:val="001C034B"/>
    <w:rsid w:val="001C132D"/>
    <w:rsid w:val="001C19F0"/>
    <w:rsid w:val="001C1FC0"/>
    <w:rsid w:val="001C2F7D"/>
    <w:rsid w:val="001C446E"/>
    <w:rsid w:val="001C551D"/>
    <w:rsid w:val="001C5771"/>
    <w:rsid w:val="001C69A6"/>
    <w:rsid w:val="001C6A53"/>
    <w:rsid w:val="001C6D00"/>
    <w:rsid w:val="001C731F"/>
    <w:rsid w:val="001C79A4"/>
    <w:rsid w:val="001D0758"/>
    <w:rsid w:val="001D0C84"/>
    <w:rsid w:val="001D128A"/>
    <w:rsid w:val="001D22FD"/>
    <w:rsid w:val="001D29ED"/>
    <w:rsid w:val="001D2C5E"/>
    <w:rsid w:val="001D2D14"/>
    <w:rsid w:val="001D3C75"/>
    <w:rsid w:val="001D40AD"/>
    <w:rsid w:val="001D4BA8"/>
    <w:rsid w:val="001D67F4"/>
    <w:rsid w:val="001D73BA"/>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5EB5"/>
    <w:rsid w:val="00210341"/>
    <w:rsid w:val="0021040B"/>
    <w:rsid w:val="00210B78"/>
    <w:rsid w:val="00210C75"/>
    <w:rsid w:val="00210CBF"/>
    <w:rsid w:val="00211BC5"/>
    <w:rsid w:val="00211D56"/>
    <w:rsid w:val="00212A51"/>
    <w:rsid w:val="002134C1"/>
    <w:rsid w:val="00213822"/>
    <w:rsid w:val="00213E05"/>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4B57"/>
    <w:rsid w:val="00245F3B"/>
    <w:rsid w:val="00246EE4"/>
    <w:rsid w:val="00250F6E"/>
    <w:rsid w:val="00251B52"/>
    <w:rsid w:val="00251D75"/>
    <w:rsid w:val="002521AA"/>
    <w:rsid w:val="00252459"/>
    <w:rsid w:val="002527F9"/>
    <w:rsid w:val="002531B0"/>
    <w:rsid w:val="0025327E"/>
    <w:rsid w:val="002533F5"/>
    <w:rsid w:val="0025342D"/>
    <w:rsid w:val="0025424D"/>
    <w:rsid w:val="00254274"/>
    <w:rsid w:val="0025434B"/>
    <w:rsid w:val="002546DC"/>
    <w:rsid w:val="002548F0"/>
    <w:rsid w:val="00254DB6"/>
    <w:rsid w:val="002552FC"/>
    <w:rsid w:val="00255EFB"/>
    <w:rsid w:val="00256ABB"/>
    <w:rsid w:val="00257349"/>
    <w:rsid w:val="00257D0A"/>
    <w:rsid w:val="002605F1"/>
    <w:rsid w:val="00260A92"/>
    <w:rsid w:val="00261172"/>
    <w:rsid w:val="00262F43"/>
    <w:rsid w:val="0026327B"/>
    <w:rsid w:val="0026362E"/>
    <w:rsid w:val="00264FE1"/>
    <w:rsid w:val="002669DB"/>
    <w:rsid w:val="002675D0"/>
    <w:rsid w:val="002707A9"/>
    <w:rsid w:val="002714CD"/>
    <w:rsid w:val="00271E9C"/>
    <w:rsid w:val="002720A6"/>
    <w:rsid w:val="00272A53"/>
    <w:rsid w:val="00274D4F"/>
    <w:rsid w:val="00274F92"/>
    <w:rsid w:val="0027541F"/>
    <w:rsid w:val="00275C8D"/>
    <w:rsid w:val="00277940"/>
    <w:rsid w:val="00277A5A"/>
    <w:rsid w:val="00280975"/>
    <w:rsid w:val="002819ED"/>
    <w:rsid w:val="00281C29"/>
    <w:rsid w:val="0028203D"/>
    <w:rsid w:val="00282426"/>
    <w:rsid w:val="002834BB"/>
    <w:rsid w:val="002849B2"/>
    <w:rsid w:val="00284E94"/>
    <w:rsid w:val="00285121"/>
    <w:rsid w:val="002865E2"/>
    <w:rsid w:val="002867D6"/>
    <w:rsid w:val="00290213"/>
    <w:rsid w:val="00290664"/>
    <w:rsid w:val="00290EC6"/>
    <w:rsid w:val="00291446"/>
    <w:rsid w:val="00291483"/>
    <w:rsid w:val="00291B90"/>
    <w:rsid w:val="00291F5A"/>
    <w:rsid w:val="0029311C"/>
    <w:rsid w:val="00293F5C"/>
    <w:rsid w:val="00297A0A"/>
    <w:rsid w:val="00297A46"/>
    <w:rsid w:val="002A23E3"/>
    <w:rsid w:val="002A309C"/>
    <w:rsid w:val="002A3EC1"/>
    <w:rsid w:val="002A404C"/>
    <w:rsid w:val="002A4274"/>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DA1"/>
    <w:rsid w:val="002C5059"/>
    <w:rsid w:val="002C54AF"/>
    <w:rsid w:val="002C554B"/>
    <w:rsid w:val="002C5B5A"/>
    <w:rsid w:val="002C64CD"/>
    <w:rsid w:val="002C65C2"/>
    <w:rsid w:val="002C6699"/>
    <w:rsid w:val="002C6F24"/>
    <w:rsid w:val="002C71DC"/>
    <w:rsid w:val="002D0592"/>
    <w:rsid w:val="002D16C4"/>
    <w:rsid w:val="002D190B"/>
    <w:rsid w:val="002D2696"/>
    <w:rsid w:val="002D2818"/>
    <w:rsid w:val="002D35A1"/>
    <w:rsid w:val="002D3B29"/>
    <w:rsid w:val="002D3B3F"/>
    <w:rsid w:val="002D3EF7"/>
    <w:rsid w:val="002D5206"/>
    <w:rsid w:val="002D5B3E"/>
    <w:rsid w:val="002D61C6"/>
    <w:rsid w:val="002D6462"/>
    <w:rsid w:val="002D6DC0"/>
    <w:rsid w:val="002D7200"/>
    <w:rsid w:val="002D795E"/>
    <w:rsid w:val="002E0AAA"/>
    <w:rsid w:val="002E115C"/>
    <w:rsid w:val="002E12CE"/>
    <w:rsid w:val="002E34CE"/>
    <w:rsid w:val="002E380B"/>
    <w:rsid w:val="002E3A10"/>
    <w:rsid w:val="002E3A1E"/>
    <w:rsid w:val="002E41D3"/>
    <w:rsid w:val="002E4B8B"/>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FFD"/>
    <w:rsid w:val="002F4141"/>
    <w:rsid w:val="002F4181"/>
    <w:rsid w:val="002F489E"/>
    <w:rsid w:val="002F567A"/>
    <w:rsid w:val="002F5E7A"/>
    <w:rsid w:val="002F7746"/>
    <w:rsid w:val="002F7F9A"/>
    <w:rsid w:val="00300156"/>
    <w:rsid w:val="0030031E"/>
    <w:rsid w:val="00300378"/>
    <w:rsid w:val="00301540"/>
    <w:rsid w:val="003024D0"/>
    <w:rsid w:val="003027C0"/>
    <w:rsid w:val="00302878"/>
    <w:rsid w:val="00304B09"/>
    <w:rsid w:val="00305B33"/>
    <w:rsid w:val="0030607C"/>
    <w:rsid w:val="00306717"/>
    <w:rsid w:val="00306ECE"/>
    <w:rsid w:val="003073CA"/>
    <w:rsid w:val="0030779B"/>
    <w:rsid w:val="00310371"/>
    <w:rsid w:val="00310A50"/>
    <w:rsid w:val="00310BDA"/>
    <w:rsid w:val="00310C35"/>
    <w:rsid w:val="00311752"/>
    <w:rsid w:val="00312060"/>
    <w:rsid w:val="0031209D"/>
    <w:rsid w:val="00313636"/>
    <w:rsid w:val="003136A9"/>
    <w:rsid w:val="00314BF1"/>
    <w:rsid w:val="00314FCF"/>
    <w:rsid w:val="00315436"/>
    <w:rsid w:val="003156FC"/>
    <w:rsid w:val="0031607B"/>
    <w:rsid w:val="0031674E"/>
    <w:rsid w:val="0031728F"/>
    <w:rsid w:val="003175B0"/>
    <w:rsid w:val="0031771C"/>
    <w:rsid w:val="003200C7"/>
    <w:rsid w:val="00321072"/>
    <w:rsid w:val="00321E6E"/>
    <w:rsid w:val="00322A0D"/>
    <w:rsid w:val="00322A24"/>
    <w:rsid w:val="00323545"/>
    <w:rsid w:val="00323DD8"/>
    <w:rsid w:val="00324313"/>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6D76"/>
    <w:rsid w:val="003372B9"/>
    <w:rsid w:val="00337C09"/>
    <w:rsid w:val="00341186"/>
    <w:rsid w:val="00341BA0"/>
    <w:rsid w:val="0034214F"/>
    <w:rsid w:val="003423C8"/>
    <w:rsid w:val="003426D6"/>
    <w:rsid w:val="00342850"/>
    <w:rsid w:val="00342939"/>
    <w:rsid w:val="003439D4"/>
    <w:rsid w:val="00344B9C"/>
    <w:rsid w:val="00345E62"/>
    <w:rsid w:val="003507CC"/>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3379"/>
    <w:rsid w:val="003633DF"/>
    <w:rsid w:val="00363C22"/>
    <w:rsid w:val="00364BBD"/>
    <w:rsid w:val="00364D7C"/>
    <w:rsid w:val="00365189"/>
    <w:rsid w:val="00365CEC"/>
    <w:rsid w:val="00365D57"/>
    <w:rsid w:val="0036612A"/>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EC"/>
    <w:rsid w:val="0039299B"/>
    <w:rsid w:val="00393A36"/>
    <w:rsid w:val="00393B51"/>
    <w:rsid w:val="00393D4D"/>
    <w:rsid w:val="00394512"/>
    <w:rsid w:val="0039485E"/>
    <w:rsid w:val="0039505B"/>
    <w:rsid w:val="003962CB"/>
    <w:rsid w:val="0039734D"/>
    <w:rsid w:val="00397EE0"/>
    <w:rsid w:val="003A0B81"/>
    <w:rsid w:val="003A0CA1"/>
    <w:rsid w:val="003A1473"/>
    <w:rsid w:val="003A1529"/>
    <w:rsid w:val="003A1CC6"/>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06B2"/>
    <w:rsid w:val="003C208D"/>
    <w:rsid w:val="003C22E0"/>
    <w:rsid w:val="003C27DA"/>
    <w:rsid w:val="003C28E5"/>
    <w:rsid w:val="003C2B84"/>
    <w:rsid w:val="003C342F"/>
    <w:rsid w:val="003C43B4"/>
    <w:rsid w:val="003C44EE"/>
    <w:rsid w:val="003C47CB"/>
    <w:rsid w:val="003C4B67"/>
    <w:rsid w:val="003C4BAB"/>
    <w:rsid w:val="003C4C65"/>
    <w:rsid w:val="003C51C9"/>
    <w:rsid w:val="003C5F2A"/>
    <w:rsid w:val="003C6CCE"/>
    <w:rsid w:val="003C7785"/>
    <w:rsid w:val="003D06AD"/>
    <w:rsid w:val="003D098C"/>
    <w:rsid w:val="003D16F9"/>
    <w:rsid w:val="003D2F61"/>
    <w:rsid w:val="003D34D8"/>
    <w:rsid w:val="003D365F"/>
    <w:rsid w:val="003D3BDA"/>
    <w:rsid w:val="003D5596"/>
    <w:rsid w:val="003D5ADD"/>
    <w:rsid w:val="003D66AF"/>
    <w:rsid w:val="003D6F4C"/>
    <w:rsid w:val="003D71AC"/>
    <w:rsid w:val="003D7AFF"/>
    <w:rsid w:val="003D7DC2"/>
    <w:rsid w:val="003E14E2"/>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56F9"/>
    <w:rsid w:val="003F5D49"/>
    <w:rsid w:val="003F69EB"/>
    <w:rsid w:val="00400335"/>
    <w:rsid w:val="0040229B"/>
    <w:rsid w:val="004039C3"/>
    <w:rsid w:val="004056BD"/>
    <w:rsid w:val="00405A00"/>
    <w:rsid w:val="00405FF9"/>
    <w:rsid w:val="00406976"/>
    <w:rsid w:val="00406C2E"/>
    <w:rsid w:val="00407384"/>
    <w:rsid w:val="0041028C"/>
    <w:rsid w:val="004105E3"/>
    <w:rsid w:val="00410B6C"/>
    <w:rsid w:val="00411476"/>
    <w:rsid w:val="00411804"/>
    <w:rsid w:val="00413021"/>
    <w:rsid w:val="0041479A"/>
    <w:rsid w:val="00416791"/>
    <w:rsid w:val="00417908"/>
    <w:rsid w:val="00417940"/>
    <w:rsid w:val="0042092C"/>
    <w:rsid w:val="00420963"/>
    <w:rsid w:val="00420D9D"/>
    <w:rsid w:val="004212DE"/>
    <w:rsid w:val="004225BC"/>
    <w:rsid w:val="00422855"/>
    <w:rsid w:val="00422AD5"/>
    <w:rsid w:val="004231D7"/>
    <w:rsid w:val="0042397D"/>
    <w:rsid w:val="00423FE4"/>
    <w:rsid w:val="00424A2C"/>
    <w:rsid w:val="00424D7F"/>
    <w:rsid w:val="0042601D"/>
    <w:rsid w:val="00426B7C"/>
    <w:rsid w:val="0042704D"/>
    <w:rsid w:val="0042757F"/>
    <w:rsid w:val="00427B45"/>
    <w:rsid w:val="00427DBB"/>
    <w:rsid w:val="00427FD3"/>
    <w:rsid w:val="00430EBF"/>
    <w:rsid w:val="00431517"/>
    <w:rsid w:val="0043187A"/>
    <w:rsid w:val="004323A4"/>
    <w:rsid w:val="00432884"/>
    <w:rsid w:val="00433984"/>
    <w:rsid w:val="0043574D"/>
    <w:rsid w:val="004359C8"/>
    <w:rsid w:val="00435AE8"/>
    <w:rsid w:val="00435E41"/>
    <w:rsid w:val="00436232"/>
    <w:rsid w:val="00436D13"/>
    <w:rsid w:val="00436FBA"/>
    <w:rsid w:val="0043743C"/>
    <w:rsid w:val="00437C0C"/>
    <w:rsid w:val="00437C96"/>
    <w:rsid w:val="00440067"/>
    <w:rsid w:val="00441525"/>
    <w:rsid w:val="0044184A"/>
    <w:rsid w:val="00441DD4"/>
    <w:rsid w:val="00442678"/>
    <w:rsid w:val="004429A1"/>
    <w:rsid w:val="00442A8E"/>
    <w:rsid w:val="00443286"/>
    <w:rsid w:val="004432C1"/>
    <w:rsid w:val="00443AA1"/>
    <w:rsid w:val="00444B9B"/>
    <w:rsid w:val="00444C6F"/>
    <w:rsid w:val="00444DA9"/>
    <w:rsid w:val="00445761"/>
    <w:rsid w:val="00445BC5"/>
    <w:rsid w:val="00445EE0"/>
    <w:rsid w:val="00445FAC"/>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55"/>
    <w:rsid w:val="00473AFE"/>
    <w:rsid w:val="004741AD"/>
    <w:rsid w:val="00474297"/>
    <w:rsid w:val="00475680"/>
    <w:rsid w:val="00475F36"/>
    <w:rsid w:val="00476D44"/>
    <w:rsid w:val="00477816"/>
    <w:rsid w:val="00480940"/>
    <w:rsid w:val="00480EA1"/>
    <w:rsid w:val="00482025"/>
    <w:rsid w:val="0048219B"/>
    <w:rsid w:val="0048283A"/>
    <w:rsid w:val="00482BE7"/>
    <w:rsid w:val="00482E1B"/>
    <w:rsid w:val="00483695"/>
    <w:rsid w:val="00483D74"/>
    <w:rsid w:val="004842C2"/>
    <w:rsid w:val="00484D67"/>
    <w:rsid w:val="00485047"/>
    <w:rsid w:val="00485701"/>
    <w:rsid w:val="00486B26"/>
    <w:rsid w:val="00486ED9"/>
    <w:rsid w:val="004879CE"/>
    <w:rsid w:val="00490A3B"/>
    <w:rsid w:val="00490B8B"/>
    <w:rsid w:val="00490BA1"/>
    <w:rsid w:val="0049104C"/>
    <w:rsid w:val="004914D4"/>
    <w:rsid w:val="00491554"/>
    <w:rsid w:val="00491704"/>
    <w:rsid w:val="00492CA4"/>
    <w:rsid w:val="00492D57"/>
    <w:rsid w:val="00492EDA"/>
    <w:rsid w:val="00493201"/>
    <w:rsid w:val="004938C5"/>
    <w:rsid w:val="00493FD8"/>
    <w:rsid w:val="0049400F"/>
    <w:rsid w:val="00495089"/>
    <w:rsid w:val="0049539C"/>
    <w:rsid w:val="004970E4"/>
    <w:rsid w:val="004A0BA6"/>
    <w:rsid w:val="004A0F2E"/>
    <w:rsid w:val="004A141B"/>
    <w:rsid w:val="004A1CD9"/>
    <w:rsid w:val="004A3118"/>
    <w:rsid w:val="004A361D"/>
    <w:rsid w:val="004A3CCF"/>
    <w:rsid w:val="004A4200"/>
    <w:rsid w:val="004A42C0"/>
    <w:rsid w:val="004A469E"/>
    <w:rsid w:val="004A4769"/>
    <w:rsid w:val="004A5970"/>
    <w:rsid w:val="004B268D"/>
    <w:rsid w:val="004B3356"/>
    <w:rsid w:val="004B335A"/>
    <w:rsid w:val="004B3C78"/>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08F8"/>
    <w:rsid w:val="004E120C"/>
    <w:rsid w:val="004E271F"/>
    <w:rsid w:val="004E2E31"/>
    <w:rsid w:val="004E410A"/>
    <w:rsid w:val="004E45CC"/>
    <w:rsid w:val="004E4629"/>
    <w:rsid w:val="004E4D36"/>
    <w:rsid w:val="004E522A"/>
    <w:rsid w:val="004E5831"/>
    <w:rsid w:val="004E5C3B"/>
    <w:rsid w:val="004E609A"/>
    <w:rsid w:val="004E6456"/>
    <w:rsid w:val="004E6E3D"/>
    <w:rsid w:val="004E743D"/>
    <w:rsid w:val="004E7EDE"/>
    <w:rsid w:val="004F002E"/>
    <w:rsid w:val="004F0725"/>
    <w:rsid w:val="004F0BC7"/>
    <w:rsid w:val="004F1A9E"/>
    <w:rsid w:val="004F2D65"/>
    <w:rsid w:val="004F307E"/>
    <w:rsid w:val="004F321E"/>
    <w:rsid w:val="004F3AD6"/>
    <w:rsid w:val="004F3D0F"/>
    <w:rsid w:val="004F462B"/>
    <w:rsid w:val="004F4EA3"/>
    <w:rsid w:val="004F566A"/>
    <w:rsid w:val="004F5D24"/>
    <w:rsid w:val="004F6135"/>
    <w:rsid w:val="004F68EC"/>
    <w:rsid w:val="004F79D5"/>
    <w:rsid w:val="004F7C4F"/>
    <w:rsid w:val="004F7F3B"/>
    <w:rsid w:val="00500BFB"/>
    <w:rsid w:val="0050156D"/>
    <w:rsid w:val="00502002"/>
    <w:rsid w:val="005032D8"/>
    <w:rsid w:val="00504138"/>
    <w:rsid w:val="00505A67"/>
    <w:rsid w:val="00505A79"/>
    <w:rsid w:val="00506820"/>
    <w:rsid w:val="00506E7D"/>
    <w:rsid w:val="00506EF3"/>
    <w:rsid w:val="00510E2F"/>
    <w:rsid w:val="005111BB"/>
    <w:rsid w:val="00511DF1"/>
    <w:rsid w:val="00511EF8"/>
    <w:rsid w:val="00512369"/>
    <w:rsid w:val="0051240B"/>
    <w:rsid w:val="0051384B"/>
    <w:rsid w:val="0051578F"/>
    <w:rsid w:val="005163A7"/>
    <w:rsid w:val="005166D1"/>
    <w:rsid w:val="00516F29"/>
    <w:rsid w:val="00517215"/>
    <w:rsid w:val="005177A7"/>
    <w:rsid w:val="0052013F"/>
    <w:rsid w:val="0052071F"/>
    <w:rsid w:val="0052119A"/>
    <w:rsid w:val="00521663"/>
    <w:rsid w:val="0052180E"/>
    <w:rsid w:val="005232A9"/>
    <w:rsid w:val="00523CF2"/>
    <w:rsid w:val="0052457F"/>
    <w:rsid w:val="005246AB"/>
    <w:rsid w:val="005248BF"/>
    <w:rsid w:val="00524DF1"/>
    <w:rsid w:val="00525323"/>
    <w:rsid w:val="00525D2D"/>
    <w:rsid w:val="005267BD"/>
    <w:rsid w:val="00526F91"/>
    <w:rsid w:val="00527537"/>
    <w:rsid w:val="00527553"/>
    <w:rsid w:val="00527921"/>
    <w:rsid w:val="00530152"/>
    <w:rsid w:val="005314F9"/>
    <w:rsid w:val="005318D6"/>
    <w:rsid w:val="00532408"/>
    <w:rsid w:val="00532AB6"/>
    <w:rsid w:val="00532E92"/>
    <w:rsid w:val="005334D4"/>
    <w:rsid w:val="00534383"/>
    <w:rsid w:val="00534A0D"/>
    <w:rsid w:val="00534DF5"/>
    <w:rsid w:val="00534FC2"/>
    <w:rsid w:val="005350A9"/>
    <w:rsid w:val="00535647"/>
    <w:rsid w:val="00536E1A"/>
    <w:rsid w:val="00537498"/>
    <w:rsid w:val="00540460"/>
    <w:rsid w:val="00540D80"/>
    <w:rsid w:val="005417B3"/>
    <w:rsid w:val="00542B17"/>
    <w:rsid w:val="00542C1A"/>
    <w:rsid w:val="00542DFA"/>
    <w:rsid w:val="00543706"/>
    <w:rsid w:val="00543ABA"/>
    <w:rsid w:val="0054633A"/>
    <w:rsid w:val="00547F66"/>
    <w:rsid w:val="00550268"/>
    <w:rsid w:val="00551047"/>
    <w:rsid w:val="00551889"/>
    <w:rsid w:val="00552790"/>
    <w:rsid w:val="005530AC"/>
    <w:rsid w:val="00554246"/>
    <w:rsid w:val="005549A8"/>
    <w:rsid w:val="00554B17"/>
    <w:rsid w:val="00555754"/>
    <w:rsid w:val="005558CD"/>
    <w:rsid w:val="00555F46"/>
    <w:rsid w:val="00555F94"/>
    <w:rsid w:val="00555FE3"/>
    <w:rsid w:val="005566C7"/>
    <w:rsid w:val="00556743"/>
    <w:rsid w:val="005570C0"/>
    <w:rsid w:val="0055735F"/>
    <w:rsid w:val="00557AB2"/>
    <w:rsid w:val="00560466"/>
    <w:rsid w:val="005612E4"/>
    <w:rsid w:val="00561329"/>
    <w:rsid w:val="00561462"/>
    <w:rsid w:val="00562EF0"/>
    <w:rsid w:val="00563A04"/>
    <w:rsid w:val="005643F1"/>
    <w:rsid w:val="0056545E"/>
    <w:rsid w:val="0056588D"/>
    <w:rsid w:val="005661EB"/>
    <w:rsid w:val="005661EF"/>
    <w:rsid w:val="00567F5A"/>
    <w:rsid w:val="00567F8C"/>
    <w:rsid w:val="00570551"/>
    <w:rsid w:val="005707A4"/>
    <w:rsid w:val="00570BEA"/>
    <w:rsid w:val="005710D0"/>
    <w:rsid w:val="0057181F"/>
    <w:rsid w:val="00571D0B"/>
    <w:rsid w:val="0057232C"/>
    <w:rsid w:val="005728A7"/>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F05"/>
    <w:rsid w:val="005879BC"/>
    <w:rsid w:val="00587C5D"/>
    <w:rsid w:val="005914F4"/>
    <w:rsid w:val="005919F0"/>
    <w:rsid w:val="00591A58"/>
    <w:rsid w:val="00591F83"/>
    <w:rsid w:val="005927DE"/>
    <w:rsid w:val="005941D7"/>
    <w:rsid w:val="0059549E"/>
    <w:rsid w:val="00595577"/>
    <w:rsid w:val="005959F3"/>
    <w:rsid w:val="00595F84"/>
    <w:rsid w:val="005A1567"/>
    <w:rsid w:val="005A15B2"/>
    <w:rsid w:val="005A27AB"/>
    <w:rsid w:val="005A4C5F"/>
    <w:rsid w:val="005A4CF4"/>
    <w:rsid w:val="005A57FF"/>
    <w:rsid w:val="005A5E6A"/>
    <w:rsid w:val="005A6E86"/>
    <w:rsid w:val="005A6EE3"/>
    <w:rsid w:val="005A707F"/>
    <w:rsid w:val="005A78C8"/>
    <w:rsid w:val="005A7C86"/>
    <w:rsid w:val="005B039E"/>
    <w:rsid w:val="005B0BEE"/>
    <w:rsid w:val="005B0E80"/>
    <w:rsid w:val="005B0EBB"/>
    <w:rsid w:val="005B0FB0"/>
    <w:rsid w:val="005B1943"/>
    <w:rsid w:val="005B19CA"/>
    <w:rsid w:val="005B20EA"/>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102D"/>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628D"/>
    <w:rsid w:val="005F6967"/>
    <w:rsid w:val="005F742D"/>
    <w:rsid w:val="005F7FEF"/>
    <w:rsid w:val="00600073"/>
    <w:rsid w:val="00600AF2"/>
    <w:rsid w:val="00601E14"/>
    <w:rsid w:val="00602AB8"/>
    <w:rsid w:val="00602AC2"/>
    <w:rsid w:val="00603D73"/>
    <w:rsid w:val="00604E1C"/>
    <w:rsid w:val="00605006"/>
    <w:rsid w:val="00605055"/>
    <w:rsid w:val="0060515F"/>
    <w:rsid w:val="00606219"/>
    <w:rsid w:val="00606542"/>
    <w:rsid w:val="006101C6"/>
    <w:rsid w:val="00610733"/>
    <w:rsid w:val="00611274"/>
    <w:rsid w:val="006116C2"/>
    <w:rsid w:val="00611EB0"/>
    <w:rsid w:val="00612171"/>
    <w:rsid w:val="0061255A"/>
    <w:rsid w:val="006126A9"/>
    <w:rsid w:val="00612B56"/>
    <w:rsid w:val="00612C8F"/>
    <w:rsid w:val="006140DB"/>
    <w:rsid w:val="0061453E"/>
    <w:rsid w:val="00614564"/>
    <w:rsid w:val="00614575"/>
    <w:rsid w:val="00614FE8"/>
    <w:rsid w:val="006153AF"/>
    <w:rsid w:val="00615475"/>
    <w:rsid w:val="006154F1"/>
    <w:rsid w:val="00615622"/>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4424"/>
    <w:rsid w:val="00634D4E"/>
    <w:rsid w:val="00634E28"/>
    <w:rsid w:val="00635C67"/>
    <w:rsid w:val="006371EA"/>
    <w:rsid w:val="0064031D"/>
    <w:rsid w:val="00640C68"/>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735F"/>
    <w:rsid w:val="0064762A"/>
    <w:rsid w:val="00650D1D"/>
    <w:rsid w:val="0065183B"/>
    <w:rsid w:val="00652EF7"/>
    <w:rsid w:val="00653233"/>
    <w:rsid w:val="00655816"/>
    <w:rsid w:val="00655B6A"/>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D18"/>
    <w:rsid w:val="00680948"/>
    <w:rsid w:val="00680D8D"/>
    <w:rsid w:val="0068149C"/>
    <w:rsid w:val="006818B5"/>
    <w:rsid w:val="00681DF6"/>
    <w:rsid w:val="006824A0"/>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944"/>
    <w:rsid w:val="00693F73"/>
    <w:rsid w:val="00694551"/>
    <w:rsid w:val="00695214"/>
    <w:rsid w:val="00695235"/>
    <w:rsid w:val="0069547B"/>
    <w:rsid w:val="00695577"/>
    <w:rsid w:val="006957A8"/>
    <w:rsid w:val="00695C21"/>
    <w:rsid w:val="00696484"/>
    <w:rsid w:val="0069719E"/>
    <w:rsid w:val="006A01CA"/>
    <w:rsid w:val="006A0264"/>
    <w:rsid w:val="006A1663"/>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E80"/>
    <w:rsid w:val="006A7211"/>
    <w:rsid w:val="006A7240"/>
    <w:rsid w:val="006A7831"/>
    <w:rsid w:val="006B07A5"/>
    <w:rsid w:val="006B0912"/>
    <w:rsid w:val="006B09E5"/>
    <w:rsid w:val="006B1B62"/>
    <w:rsid w:val="006B1BA7"/>
    <w:rsid w:val="006B2224"/>
    <w:rsid w:val="006B2CEF"/>
    <w:rsid w:val="006B339E"/>
    <w:rsid w:val="006B36F9"/>
    <w:rsid w:val="006B37D7"/>
    <w:rsid w:val="006B4882"/>
    <w:rsid w:val="006B491D"/>
    <w:rsid w:val="006B51F8"/>
    <w:rsid w:val="006B5CB3"/>
    <w:rsid w:val="006B5D79"/>
    <w:rsid w:val="006B64C8"/>
    <w:rsid w:val="006B67F1"/>
    <w:rsid w:val="006B7432"/>
    <w:rsid w:val="006C0148"/>
    <w:rsid w:val="006C0D4C"/>
    <w:rsid w:val="006C11B1"/>
    <w:rsid w:val="006C1814"/>
    <w:rsid w:val="006C28EF"/>
    <w:rsid w:val="006C2B5C"/>
    <w:rsid w:val="006C31EC"/>
    <w:rsid w:val="006C4167"/>
    <w:rsid w:val="006C429F"/>
    <w:rsid w:val="006C57B5"/>
    <w:rsid w:val="006C5912"/>
    <w:rsid w:val="006C5FD4"/>
    <w:rsid w:val="006C7C3C"/>
    <w:rsid w:val="006D00BD"/>
    <w:rsid w:val="006D12E8"/>
    <w:rsid w:val="006D188C"/>
    <w:rsid w:val="006D22F5"/>
    <w:rsid w:val="006D25C2"/>
    <w:rsid w:val="006D2C32"/>
    <w:rsid w:val="006D2F99"/>
    <w:rsid w:val="006D3644"/>
    <w:rsid w:val="006D4680"/>
    <w:rsid w:val="006D46C1"/>
    <w:rsid w:val="006D51F5"/>
    <w:rsid w:val="006D5434"/>
    <w:rsid w:val="006D54EA"/>
    <w:rsid w:val="006D59BF"/>
    <w:rsid w:val="006D5CC8"/>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E26"/>
    <w:rsid w:val="006F514B"/>
    <w:rsid w:val="006F5A39"/>
    <w:rsid w:val="006F5AE1"/>
    <w:rsid w:val="006F64FF"/>
    <w:rsid w:val="006F7B84"/>
    <w:rsid w:val="00700129"/>
    <w:rsid w:val="00700D0F"/>
    <w:rsid w:val="00701E31"/>
    <w:rsid w:val="007020D7"/>
    <w:rsid w:val="00703081"/>
    <w:rsid w:val="00704233"/>
    <w:rsid w:val="00704252"/>
    <w:rsid w:val="007044AE"/>
    <w:rsid w:val="0070458D"/>
    <w:rsid w:val="00705AF4"/>
    <w:rsid w:val="0070607A"/>
    <w:rsid w:val="007067FB"/>
    <w:rsid w:val="00710ABB"/>
    <w:rsid w:val="00711ACA"/>
    <w:rsid w:val="007121B3"/>
    <w:rsid w:val="00712515"/>
    <w:rsid w:val="007125EB"/>
    <w:rsid w:val="007125F0"/>
    <w:rsid w:val="00712DD1"/>
    <w:rsid w:val="0071357E"/>
    <w:rsid w:val="00714420"/>
    <w:rsid w:val="00714FA5"/>
    <w:rsid w:val="007152F7"/>
    <w:rsid w:val="007155A3"/>
    <w:rsid w:val="007166C5"/>
    <w:rsid w:val="00716A9F"/>
    <w:rsid w:val="00717235"/>
    <w:rsid w:val="007201F0"/>
    <w:rsid w:val="007205A7"/>
    <w:rsid w:val="00720620"/>
    <w:rsid w:val="00720867"/>
    <w:rsid w:val="00720F62"/>
    <w:rsid w:val="00721440"/>
    <w:rsid w:val="00722C2A"/>
    <w:rsid w:val="00722E84"/>
    <w:rsid w:val="007232B4"/>
    <w:rsid w:val="0072330F"/>
    <w:rsid w:val="00723E26"/>
    <w:rsid w:val="00724032"/>
    <w:rsid w:val="00724DB9"/>
    <w:rsid w:val="007256BC"/>
    <w:rsid w:val="00725B95"/>
    <w:rsid w:val="00725CC9"/>
    <w:rsid w:val="00726C8A"/>
    <w:rsid w:val="00726F2B"/>
    <w:rsid w:val="00727803"/>
    <w:rsid w:val="00727EAE"/>
    <w:rsid w:val="0073002E"/>
    <w:rsid w:val="0073006C"/>
    <w:rsid w:val="00730C44"/>
    <w:rsid w:val="00730FA1"/>
    <w:rsid w:val="00731B29"/>
    <w:rsid w:val="00732460"/>
    <w:rsid w:val="007326E3"/>
    <w:rsid w:val="00732C29"/>
    <w:rsid w:val="007339E4"/>
    <w:rsid w:val="00733B7F"/>
    <w:rsid w:val="00733F4E"/>
    <w:rsid w:val="0073491F"/>
    <w:rsid w:val="00734A33"/>
    <w:rsid w:val="00735416"/>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250"/>
    <w:rsid w:val="00746CD4"/>
    <w:rsid w:val="00746E9C"/>
    <w:rsid w:val="00747B71"/>
    <w:rsid w:val="00750A02"/>
    <w:rsid w:val="00755022"/>
    <w:rsid w:val="007555CE"/>
    <w:rsid w:val="00756823"/>
    <w:rsid w:val="0075690F"/>
    <w:rsid w:val="007575E0"/>
    <w:rsid w:val="00757B63"/>
    <w:rsid w:val="00757E61"/>
    <w:rsid w:val="00760399"/>
    <w:rsid w:val="00760526"/>
    <w:rsid w:val="0076079F"/>
    <w:rsid w:val="0076172C"/>
    <w:rsid w:val="00761AAE"/>
    <w:rsid w:val="007624CC"/>
    <w:rsid w:val="007625C1"/>
    <w:rsid w:val="00762D80"/>
    <w:rsid w:val="00763162"/>
    <w:rsid w:val="0076376B"/>
    <w:rsid w:val="00764C74"/>
    <w:rsid w:val="007651B2"/>
    <w:rsid w:val="00765CF9"/>
    <w:rsid w:val="0076630F"/>
    <w:rsid w:val="00766457"/>
    <w:rsid w:val="00766F2E"/>
    <w:rsid w:val="00770623"/>
    <w:rsid w:val="0077079F"/>
    <w:rsid w:val="00771725"/>
    <w:rsid w:val="007723F0"/>
    <w:rsid w:val="00773E9B"/>
    <w:rsid w:val="007747A9"/>
    <w:rsid w:val="00774EB0"/>
    <w:rsid w:val="00775A18"/>
    <w:rsid w:val="00775C96"/>
    <w:rsid w:val="007764E2"/>
    <w:rsid w:val="00776B0A"/>
    <w:rsid w:val="00777B97"/>
    <w:rsid w:val="00777DB1"/>
    <w:rsid w:val="00780CCC"/>
    <w:rsid w:val="00780F23"/>
    <w:rsid w:val="00781199"/>
    <w:rsid w:val="0078161E"/>
    <w:rsid w:val="0078185D"/>
    <w:rsid w:val="00782393"/>
    <w:rsid w:val="00782461"/>
    <w:rsid w:val="00783275"/>
    <w:rsid w:val="0078360D"/>
    <w:rsid w:val="0078434B"/>
    <w:rsid w:val="00784539"/>
    <w:rsid w:val="007849F8"/>
    <w:rsid w:val="00784E26"/>
    <w:rsid w:val="00785352"/>
    <w:rsid w:val="007855D1"/>
    <w:rsid w:val="007869DE"/>
    <w:rsid w:val="007875E3"/>
    <w:rsid w:val="00787A63"/>
    <w:rsid w:val="00787BF9"/>
    <w:rsid w:val="0079033D"/>
    <w:rsid w:val="00790572"/>
    <w:rsid w:val="00791284"/>
    <w:rsid w:val="00792137"/>
    <w:rsid w:val="00792BF1"/>
    <w:rsid w:val="00793368"/>
    <w:rsid w:val="00795FCF"/>
    <w:rsid w:val="00796C4F"/>
    <w:rsid w:val="0079787F"/>
    <w:rsid w:val="00797B06"/>
    <w:rsid w:val="00797D93"/>
    <w:rsid w:val="00797D96"/>
    <w:rsid w:val="007A1A11"/>
    <w:rsid w:val="007A2025"/>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64BA"/>
    <w:rsid w:val="007B6A6F"/>
    <w:rsid w:val="007B6DCD"/>
    <w:rsid w:val="007B71B8"/>
    <w:rsid w:val="007B7B8E"/>
    <w:rsid w:val="007B7CB3"/>
    <w:rsid w:val="007C113E"/>
    <w:rsid w:val="007C16D4"/>
    <w:rsid w:val="007C1F15"/>
    <w:rsid w:val="007C2D16"/>
    <w:rsid w:val="007C318A"/>
    <w:rsid w:val="007C3419"/>
    <w:rsid w:val="007C45AF"/>
    <w:rsid w:val="007C4A43"/>
    <w:rsid w:val="007D029E"/>
    <w:rsid w:val="007D2F9E"/>
    <w:rsid w:val="007D2FA3"/>
    <w:rsid w:val="007D30CB"/>
    <w:rsid w:val="007D3979"/>
    <w:rsid w:val="007D3D99"/>
    <w:rsid w:val="007D483F"/>
    <w:rsid w:val="007D4908"/>
    <w:rsid w:val="007D6AA9"/>
    <w:rsid w:val="007D7035"/>
    <w:rsid w:val="007D73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39E0"/>
    <w:rsid w:val="007F626D"/>
    <w:rsid w:val="007F681D"/>
    <w:rsid w:val="007F6973"/>
    <w:rsid w:val="007F6B36"/>
    <w:rsid w:val="007F7644"/>
    <w:rsid w:val="008006E1"/>
    <w:rsid w:val="00800BA6"/>
    <w:rsid w:val="00800E12"/>
    <w:rsid w:val="00801121"/>
    <w:rsid w:val="00801A2F"/>
    <w:rsid w:val="00802B3D"/>
    <w:rsid w:val="008049B4"/>
    <w:rsid w:val="00804E43"/>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70DA"/>
    <w:rsid w:val="008475C1"/>
    <w:rsid w:val="00847857"/>
    <w:rsid w:val="00850DA9"/>
    <w:rsid w:val="0085150B"/>
    <w:rsid w:val="00851852"/>
    <w:rsid w:val="00851945"/>
    <w:rsid w:val="00853C9D"/>
    <w:rsid w:val="0085494A"/>
    <w:rsid w:val="00856788"/>
    <w:rsid w:val="00857147"/>
    <w:rsid w:val="0085782A"/>
    <w:rsid w:val="0086127B"/>
    <w:rsid w:val="008617B4"/>
    <w:rsid w:val="0086218B"/>
    <w:rsid w:val="00862B6F"/>
    <w:rsid w:val="0086429D"/>
    <w:rsid w:val="00864C06"/>
    <w:rsid w:val="00864E9C"/>
    <w:rsid w:val="008652AC"/>
    <w:rsid w:val="008657CC"/>
    <w:rsid w:val="00865923"/>
    <w:rsid w:val="00866081"/>
    <w:rsid w:val="008667ED"/>
    <w:rsid w:val="0086773A"/>
    <w:rsid w:val="00867B1B"/>
    <w:rsid w:val="008704A3"/>
    <w:rsid w:val="008705AD"/>
    <w:rsid w:val="008707C3"/>
    <w:rsid w:val="00870AD6"/>
    <w:rsid w:val="00870FAC"/>
    <w:rsid w:val="00872BAF"/>
    <w:rsid w:val="0087382A"/>
    <w:rsid w:val="00873D8A"/>
    <w:rsid w:val="008749BE"/>
    <w:rsid w:val="00875655"/>
    <w:rsid w:val="0087578D"/>
    <w:rsid w:val="0087581D"/>
    <w:rsid w:val="00875B7F"/>
    <w:rsid w:val="00875D1D"/>
    <w:rsid w:val="00875D94"/>
    <w:rsid w:val="008769B7"/>
    <w:rsid w:val="00876E46"/>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7551"/>
    <w:rsid w:val="00887D4D"/>
    <w:rsid w:val="00887F8B"/>
    <w:rsid w:val="00890A4B"/>
    <w:rsid w:val="00890A56"/>
    <w:rsid w:val="008913A6"/>
    <w:rsid w:val="00891E71"/>
    <w:rsid w:val="0089232A"/>
    <w:rsid w:val="00894762"/>
    <w:rsid w:val="00895262"/>
    <w:rsid w:val="0089531A"/>
    <w:rsid w:val="008955A0"/>
    <w:rsid w:val="008956BD"/>
    <w:rsid w:val="00896CFE"/>
    <w:rsid w:val="00897492"/>
    <w:rsid w:val="008974CC"/>
    <w:rsid w:val="0089774D"/>
    <w:rsid w:val="00897EC1"/>
    <w:rsid w:val="008A0068"/>
    <w:rsid w:val="008A123B"/>
    <w:rsid w:val="008A25E7"/>
    <w:rsid w:val="008A2F95"/>
    <w:rsid w:val="008A3036"/>
    <w:rsid w:val="008A36D8"/>
    <w:rsid w:val="008A513E"/>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54D7"/>
    <w:rsid w:val="008D56CA"/>
    <w:rsid w:val="008D70FF"/>
    <w:rsid w:val="008E03DA"/>
    <w:rsid w:val="008E04B3"/>
    <w:rsid w:val="008E162E"/>
    <w:rsid w:val="008E324D"/>
    <w:rsid w:val="008E4C87"/>
    <w:rsid w:val="008E4EBE"/>
    <w:rsid w:val="008E522E"/>
    <w:rsid w:val="008E5602"/>
    <w:rsid w:val="008E5C6D"/>
    <w:rsid w:val="008E6658"/>
    <w:rsid w:val="008E668D"/>
    <w:rsid w:val="008E6A4C"/>
    <w:rsid w:val="008F0213"/>
    <w:rsid w:val="008F123D"/>
    <w:rsid w:val="008F254C"/>
    <w:rsid w:val="008F313F"/>
    <w:rsid w:val="008F3209"/>
    <w:rsid w:val="008F3A3D"/>
    <w:rsid w:val="008F462B"/>
    <w:rsid w:val="008F495E"/>
    <w:rsid w:val="008F6885"/>
    <w:rsid w:val="00901178"/>
    <w:rsid w:val="00901C3C"/>
    <w:rsid w:val="0090274C"/>
    <w:rsid w:val="00902B80"/>
    <w:rsid w:val="009032CD"/>
    <w:rsid w:val="00904CE3"/>
    <w:rsid w:val="00905878"/>
    <w:rsid w:val="00906465"/>
    <w:rsid w:val="0090776C"/>
    <w:rsid w:val="00907B96"/>
    <w:rsid w:val="009100C7"/>
    <w:rsid w:val="009109E1"/>
    <w:rsid w:val="0091196F"/>
    <w:rsid w:val="00911B37"/>
    <w:rsid w:val="00912E36"/>
    <w:rsid w:val="00912E6C"/>
    <w:rsid w:val="00912EF3"/>
    <w:rsid w:val="0091301D"/>
    <w:rsid w:val="00914A93"/>
    <w:rsid w:val="00914FF5"/>
    <w:rsid w:val="0091546F"/>
    <w:rsid w:val="00915D45"/>
    <w:rsid w:val="009167FB"/>
    <w:rsid w:val="00916A41"/>
    <w:rsid w:val="00916D41"/>
    <w:rsid w:val="00916D6A"/>
    <w:rsid w:val="00917D50"/>
    <w:rsid w:val="00920DD6"/>
    <w:rsid w:val="00921459"/>
    <w:rsid w:val="00921E0B"/>
    <w:rsid w:val="0092229E"/>
    <w:rsid w:val="00922B13"/>
    <w:rsid w:val="0092301D"/>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51A4"/>
    <w:rsid w:val="00955645"/>
    <w:rsid w:val="00955B7B"/>
    <w:rsid w:val="00955D00"/>
    <w:rsid w:val="00956983"/>
    <w:rsid w:val="00956A44"/>
    <w:rsid w:val="00957C18"/>
    <w:rsid w:val="00957C48"/>
    <w:rsid w:val="00960E62"/>
    <w:rsid w:val="009612E2"/>
    <w:rsid w:val="00961699"/>
    <w:rsid w:val="00962794"/>
    <w:rsid w:val="00962A1E"/>
    <w:rsid w:val="00962F25"/>
    <w:rsid w:val="00963551"/>
    <w:rsid w:val="00963661"/>
    <w:rsid w:val="00963707"/>
    <w:rsid w:val="00964686"/>
    <w:rsid w:val="00964721"/>
    <w:rsid w:val="00965E95"/>
    <w:rsid w:val="00966B28"/>
    <w:rsid w:val="009670A1"/>
    <w:rsid w:val="00967449"/>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D00"/>
    <w:rsid w:val="009865C1"/>
    <w:rsid w:val="00986F14"/>
    <w:rsid w:val="009872F9"/>
    <w:rsid w:val="00987C5D"/>
    <w:rsid w:val="00991200"/>
    <w:rsid w:val="00991251"/>
    <w:rsid w:val="00991BF5"/>
    <w:rsid w:val="00992321"/>
    <w:rsid w:val="009937D3"/>
    <w:rsid w:val="00994E2C"/>
    <w:rsid w:val="00994F21"/>
    <w:rsid w:val="009965F3"/>
    <w:rsid w:val="009A0676"/>
    <w:rsid w:val="009A0884"/>
    <w:rsid w:val="009A097D"/>
    <w:rsid w:val="009A0D02"/>
    <w:rsid w:val="009A2ACC"/>
    <w:rsid w:val="009A420D"/>
    <w:rsid w:val="009A4E7F"/>
    <w:rsid w:val="009A53D1"/>
    <w:rsid w:val="009A6579"/>
    <w:rsid w:val="009A7CE6"/>
    <w:rsid w:val="009B076F"/>
    <w:rsid w:val="009B17FC"/>
    <w:rsid w:val="009B1BF4"/>
    <w:rsid w:val="009B1F5A"/>
    <w:rsid w:val="009B3801"/>
    <w:rsid w:val="009B49C0"/>
    <w:rsid w:val="009B4AA9"/>
    <w:rsid w:val="009B64F8"/>
    <w:rsid w:val="009B6FA3"/>
    <w:rsid w:val="009B7416"/>
    <w:rsid w:val="009C087E"/>
    <w:rsid w:val="009C09B0"/>
    <w:rsid w:val="009C0BDD"/>
    <w:rsid w:val="009C0F05"/>
    <w:rsid w:val="009C14EE"/>
    <w:rsid w:val="009C184D"/>
    <w:rsid w:val="009C20F5"/>
    <w:rsid w:val="009C2B3D"/>
    <w:rsid w:val="009C3195"/>
    <w:rsid w:val="009C3C15"/>
    <w:rsid w:val="009C6876"/>
    <w:rsid w:val="009C700F"/>
    <w:rsid w:val="009C7213"/>
    <w:rsid w:val="009C793D"/>
    <w:rsid w:val="009D16B6"/>
    <w:rsid w:val="009D17F4"/>
    <w:rsid w:val="009D2441"/>
    <w:rsid w:val="009D25F2"/>
    <w:rsid w:val="009D2867"/>
    <w:rsid w:val="009D2FD7"/>
    <w:rsid w:val="009D4058"/>
    <w:rsid w:val="009D476D"/>
    <w:rsid w:val="009D5697"/>
    <w:rsid w:val="009D5E03"/>
    <w:rsid w:val="009D6504"/>
    <w:rsid w:val="009D75A2"/>
    <w:rsid w:val="009D7678"/>
    <w:rsid w:val="009D76D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69B"/>
    <w:rsid w:val="009F71E3"/>
    <w:rsid w:val="009F7662"/>
    <w:rsid w:val="009F7FDD"/>
    <w:rsid w:val="00A00A2F"/>
    <w:rsid w:val="00A01328"/>
    <w:rsid w:val="00A01AAB"/>
    <w:rsid w:val="00A022F2"/>
    <w:rsid w:val="00A02645"/>
    <w:rsid w:val="00A030CC"/>
    <w:rsid w:val="00A0367F"/>
    <w:rsid w:val="00A048FE"/>
    <w:rsid w:val="00A051C8"/>
    <w:rsid w:val="00A05325"/>
    <w:rsid w:val="00A0574B"/>
    <w:rsid w:val="00A05897"/>
    <w:rsid w:val="00A05A42"/>
    <w:rsid w:val="00A05A99"/>
    <w:rsid w:val="00A06C76"/>
    <w:rsid w:val="00A0708E"/>
    <w:rsid w:val="00A07820"/>
    <w:rsid w:val="00A128E7"/>
    <w:rsid w:val="00A12B32"/>
    <w:rsid w:val="00A13107"/>
    <w:rsid w:val="00A137FE"/>
    <w:rsid w:val="00A13A11"/>
    <w:rsid w:val="00A13BFD"/>
    <w:rsid w:val="00A1443A"/>
    <w:rsid w:val="00A14695"/>
    <w:rsid w:val="00A14B44"/>
    <w:rsid w:val="00A14C68"/>
    <w:rsid w:val="00A1571E"/>
    <w:rsid w:val="00A15785"/>
    <w:rsid w:val="00A15A57"/>
    <w:rsid w:val="00A1750F"/>
    <w:rsid w:val="00A20F7F"/>
    <w:rsid w:val="00A21414"/>
    <w:rsid w:val="00A222A5"/>
    <w:rsid w:val="00A223D5"/>
    <w:rsid w:val="00A23665"/>
    <w:rsid w:val="00A23E8E"/>
    <w:rsid w:val="00A24475"/>
    <w:rsid w:val="00A2461E"/>
    <w:rsid w:val="00A2494B"/>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529F"/>
    <w:rsid w:val="00A55ECA"/>
    <w:rsid w:val="00A571DB"/>
    <w:rsid w:val="00A576D8"/>
    <w:rsid w:val="00A57AF1"/>
    <w:rsid w:val="00A57D63"/>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D92"/>
    <w:rsid w:val="00A739E9"/>
    <w:rsid w:val="00A74214"/>
    <w:rsid w:val="00A75F80"/>
    <w:rsid w:val="00A76E8F"/>
    <w:rsid w:val="00A771F8"/>
    <w:rsid w:val="00A773D7"/>
    <w:rsid w:val="00A77C95"/>
    <w:rsid w:val="00A80940"/>
    <w:rsid w:val="00A80ECD"/>
    <w:rsid w:val="00A81066"/>
    <w:rsid w:val="00A810B4"/>
    <w:rsid w:val="00A81308"/>
    <w:rsid w:val="00A822F4"/>
    <w:rsid w:val="00A82608"/>
    <w:rsid w:val="00A83F2A"/>
    <w:rsid w:val="00A84907"/>
    <w:rsid w:val="00A85335"/>
    <w:rsid w:val="00A87D02"/>
    <w:rsid w:val="00A87F3D"/>
    <w:rsid w:val="00A90BAF"/>
    <w:rsid w:val="00A910FA"/>
    <w:rsid w:val="00A9187C"/>
    <w:rsid w:val="00A919D0"/>
    <w:rsid w:val="00A91AC8"/>
    <w:rsid w:val="00A9267C"/>
    <w:rsid w:val="00A93811"/>
    <w:rsid w:val="00A94997"/>
    <w:rsid w:val="00A94A64"/>
    <w:rsid w:val="00A94C6B"/>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475C"/>
    <w:rsid w:val="00AA5470"/>
    <w:rsid w:val="00AA5657"/>
    <w:rsid w:val="00AA5FC9"/>
    <w:rsid w:val="00AA60A7"/>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F38"/>
    <w:rsid w:val="00AC202E"/>
    <w:rsid w:val="00AC2B09"/>
    <w:rsid w:val="00AC3E0B"/>
    <w:rsid w:val="00AC3E32"/>
    <w:rsid w:val="00AC4536"/>
    <w:rsid w:val="00AC45B2"/>
    <w:rsid w:val="00AC5779"/>
    <w:rsid w:val="00AC755C"/>
    <w:rsid w:val="00AD01F2"/>
    <w:rsid w:val="00AD1411"/>
    <w:rsid w:val="00AD16C8"/>
    <w:rsid w:val="00AD24ED"/>
    <w:rsid w:val="00AD47AC"/>
    <w:rsid w:val="00AD47FD"/>
    <w:rsid w:val="00AD4885"/>
    <w:rsid w:val="00AD5493"/>
    <w:rsid w:val="00AD67EA"/>
    <w:rsid w:val="00AD6FAF"/>
    <w:rsid w:val="00AD7A73"/>
    <w:rsid w:val="00AD7E57"/>
    <w:rsid w:val="00AE016F"/>
    <w:rsid w:val="00AE04C0"/>
    <w:rsid w:val="00AE363A"/>
    <w:rsid w:val="00AE389F"/>
    <w:rsid w:val="00AE3A61"/>
    <w:rsid w:val="00AE40C8"/>
    <w:rsid w:val="00AE4497"/>
    <w:rsid w:val="00AE44B5"/>
    <w:rsid w:val="00AE4F5C"/>
    <w:rsid w:val="00AE6117"/>
    <w:rsid w:val="00AE6539"/>
    <w:rsid w:val="00AE7D65"/>
    <w:rsid w:val="00AF016D"/>
    <w:rsid w:val="00AF0A61"/>
    <w:rsid w:val="00AF15F8"/>
    <w:rsid w:val="00AF16B6"/>
    <w:rsid w:val="00AF2B3A"/>
    <w:rsid w:val="00AF2F2D"/>
    <w:rsid w:val="00AF3222"/>
    <w:rsid w:val="00AF36F7"/>
    <w:rsid w:val="00AF4032"/>
    <w:rsid w:val="00AF4A46"/>
    <w:rsid w:val="00AF4D73"/>
    <w:rsid w:val="00AF4FB3"/>
    <w:rsid w:val="00AF566A"/>
    <w:rsid w:val="00AF588E"/>
    <w:rsid w:val="00AF5E34"/>
    <w:rsid w:val="00AF60BD"/>
    <w:rsid w:val="00AF6186"/>
    <w:rsid w:val="00AF620A"/>
    <w:rsid w:val="00AF70EA"/>
    <w:rsid w:val="00AF71A4"/>
    <w:rsid w:val="00AF781C"/>
    <w:rsid w:val="00AF7D6C"/>
    <w:rsid w:val="00AF7E40"/>
    <w:rsid w:val="00B0019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A30"/>
    <w:rsid w:val="00B25D6B"/>
    <w:rsid w:val="00B25D75"/>
    <w:rsid w:val="00B26140"/>
    <w:rsid w:val="00B26678"/>
    <w:rsid w:val="00B26A9A"/>
    <w:rsid w:val="00B26F3E"/>
    <w:rsid w:val="00B2793B"/>
    <w:rsid w:val="00B27C10"/>
    <w:rsid w:val="00B27CF2"/>
    <w:rsid w:val="00B30005"/>
    <w:rsid w:val="00B30B1E"/>
    <w:rsid w:val="00B3301C"/>
    <w:rsid w:val="00B337A3"/>
    <w:rsid w:val="00B34787"/>
    <w:rsid w:val="00B34E29"/>
    <w:rsid w:val="00B350B9"/>
    <w:rsid w:val="00B3594C"/>
    <w:rsid w:val="00B3686B"/>
    <w:rsid w:val="00B37106"/>
    <w:rsid w:val="00B374DB"/>
    <w:rsid w:val="00B3757F"/>
    <w:rsid w:val="00B37B48"/>
    <w:rsid w:val="00B40F88"/>
    <w:rsid w:val="00B41398"/>
    <w:rsid w:val="00B41449"/>
    <w:rsid w:val="00B41984"/>
    <w:rsid w:val="00B41999"/>
    <w:rsid w:val="00B41A82"/>
    <w:rsid w:val="00B41B85"/>
    <w:rsid w:val="00B43212"/>
    <w:rsid w:val="00B445F9"/>
    <w:rsid w:val="00B446E2"/>
    <w:rsid w:val="00B453BF"/>
    <w:rsid w:val="00B4589B"/>
    <w:rsid w:val="00B459F2"/>
    <w:rsid w:val="00B461C6"/>
    <w:rsid w:val="00B46BD6"/>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20D"/>
    <w:rsid w:val="00B6733C"/>
    <w:rsid w:val="00B673EA"/>
    <w:rsid w:val="00B70335"/>
    <w:rsid w:val="00B70341"/>
    <w:rsid w:val="00B70A98"/>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B3"/>
    <w:rsid w:val="00B838BC"/>
    <w:rsid w:val="00B84189"/>
    <w:rsid w:val="00B841AF"/>
    <w:rsid w:val="00B84BFF"/>
    <w:rsid w:val="00B84C54"/>
    <w:rsid w:val="00B8602A"/>
    <w:rsid w:val="00B86D3F"/>
    <w:rsid w:val="00B871F8"/>
    <w:rsid w:val="00B9015F"/>
    <w:rsid w:val="00B91795"/>
    <w:rsid w:val="00B91B7F"/>
    <w:rsid w:val="00B931B1"/>
    <w:rsid w:val="00B93851"/>
    <w:rsid w:val="00B93C68"/>
    <w:rsid w:val="00B9579C"/>
    <w:rsid w:val="00B95A0A"/>
    <w:rsid w:val="00B95B9A"/>
    <w:rsid w:val="00B95F4D"/>
    <w:rsid w:val="00B96189"/>
    <w:rsid w:val="00B963CD"/>
    <w:rsid w:val="00B96BF7"/>
    <w:rsid w:val="00B96C06"/>
    <w:rsid w:val="00B96CC2"/>
    <w:rsid w:val="00BA040F"/>
    <w:rsid w:val="00BA0DBB"/>
    <w:rsid w:val="00BA1612"/>
    <w:rsid w:val="00BA23E6"/>
    <w:rsid w:val="00BA3569"/>
    <w:rsid w:val="00BA596F"/>
    <w:rsid w:val="00BA66FC"/>
    <w:rsid w:val="00BA692A"/>
    <w:rsid w:val="00BA6E56"/>
    <w:rsid w:val="00BA78F5"/>
    <w:rsid w:val="00BB17B0"/>
    <w:rsid w:val="00BB1AAC"/>
    <w:rsid w:val="00BB1E3F"/>
    <w:rsid w:val="00BB21A6"/>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530D"/>
    <w:rsid w:val="00BC5C75"/>
    <w:rsid w:val="00BC605A"/>
    <w:rsid w:val="00BC787D"/>
    <w:rsid w:val="00BD0FDA"/>
    <w:rsid w:val="00BD12A4"/>
    <w:rsid w:val="00BD263D"/>
    <w:rsid w:val="00BD2809"/>
    <w:rsid w:val="00BD2919"/>
    <w:rsid w:val="00BD3681"/>
    <w:rsid w:val="00BD3F86"/>
    <w:rsid w:val="00BD51DA"/>
    <w:rsid w:val="00BD5FE6"/>
    <w:rsid w:val="00BE0AE2"/>
    <w:rsid w:val="00BE22FE"/>
    <w:rsid w:val="00BE2751"/>
    <w:rsid w:val="00BE2DCF"/>
    <w:rsid w:val="00BE3BC8"/>
    <w:rsid w:val="00BE3EA4"/>
    <w:rsid w:val="00BE5939"/>
    <w:rsid w:val="00BE670D"/>
    <w:rsid w:val="00BE691F"/>
    <w:rsid w:val="00BE6C98"/>
    <w:rsid w:val="00BE735E"/>
    <w:rsid w:val="00BE772A"/>
    <w:rsid w:val="00BF1F45"/>
    <w:rsid w:val="00BF29BB"/>
    <w:rsid w:val="00BF2F90"/>
    <w:rsid w:val="00BF3A9F"/>
    <w:rsid w:val="00BF50FF"/>
    <w:rsid w:val="00BF5443"/>
    <w:rsid w:val="00BF5D21"/>
    <w:rsid w:val="00BF6A73"/>
    <w:rsid w:val="00BF7207"/>
    <w:rsid w:val="00C002CA"/>
    <w:rsid w:val="00C004F6"/>
    <w:rsid w:val="00C00D38"/>
    <w:rsid w:val="00C018A6"/>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3F0"/>
    <w:rsid w:val="00C1113D"/>
    <w:rsid w:val="00C113D1"/>
    <w:rsid w:val="00C120DA"/>
    <w:rsid w:val="00C123F1"/>
    <w:rsid w:val="00C137ED"/>
    <w:rsid w:val="00C13CE3"/>
    <w:rsid w:val="00C13EA1"/>
    <w:rsid w:val="00C140E5"/>
    <w:rsid w:val="00C141BF"/>
    <w:rsid w:val="00C15235"/>
    <w:rsid w:val="00C15734"/>
    <w:rsid w:val="00C1599E"/>
    <w:rsid w:val="00C15D37"/>
    <w:rsid w:val="00C16061"/>
    <w:rsid w:val="00C16822"/>
    <w:rsid w:val="00C169B4"/>
    <w:rsid w:val="00C17771"/>
    <w:rsid w:val="00C17818"/>
    <w:rsid w:val="00C2033A"/>
    <w:rsid w:val="00C206A5"/>
    <w:rsid w:val="00C21264"/>
    <w:rsid w:val="00C222D5"/>
    <w:rsid w:val="00C222F1"/>
    <w:rsid w:val="00C230AD"/>
    <w:rsid w:val="00C2338B"/>
    <w:rsid w:val="00C23B53"/>
    <w:rsid w:val="00C24DBB"/>
    <w:rsid w:val="00C2536E"/>
    <w:rsid w:val="00C25598"/>
    <w:rsid w:val="00C259ED"/>
    <w:rsid w:val="00C26840"/>
    <w:rsid w:val="00C2702F"/>
    <w:rsid w:val="00C31FAF"/>
    <w:rsid w:val="00C337E4"/>
    <w:rsid w:val="00C33918"/>
    <w:rsid w:val="00C34380"/>
    <w:rsid w:val="00C34E4F"/>
    <w:rsid w:val="00C34F32"/>
    <w:rsid w:val="00C36137"/>
    <w:rsid w:val="00C362EA"/>
    <w:rsid w:val="00C3693F"/>
    <w:rsid w:val="00C372BA"/>
    <w:rsid w:val="00C37742"/>
    <w:rsid w:val="00C378A3"/>
    <w:rsid w:val="00C4159F"/>
    <w:rsid w:val="00C41967"/>
    <w:rsid w:val="00C42103"/>
    <w:rsid w:val="00C438B6"/>
    <w:rsid w:val="00C4434C"/>
    <w:rsid w:val="00C444BC"/>
    <w:rsid w:val="00C44822"/>
    <w:rsid w:val="00C44CB1"/>
    <w:rsid w:val="00C44F94"/>
    <w:rsid w:val="00C451BA"/>
    <w:rsid w:val="00C45BD5"/>
    <w:rsid w:val="00C461A0"/>
    <w:rsid w:val="00C4631D"/>
    <w:rsid w:val="00C46559"/>
    <w:rsid w:val="00C4664E"/>
    <w:rsid w:val="00C46738"/>
    <w:rsid w:val="00C46945"/>
    <w:rsid w:val="00C469D7"/>
    <w:rsid w:val="00C46A2E"/>
    <w:rsid w:val="00C46D3A"/>
    <w:rsid w:val="00C4707A"/>
    <w:rsid w:val="00C50215"/>
    <w:rsid w:val="00C50335"/>
    <w:rsid w:val="00C505A8"/>
    <w:rsid w:val="00C5133A"/>
    <w:rsid w:val="00C51DE4"/>
    <w:rsid w:val="00C52450"/>
    <w:rsid w:val="00C52761"/>
    <w:rsid w:val="00C52C03"/>
    <w:rsid w:val="00C53459"/>
    <w:rsid w:val="00C538BD"/>
    <w:rsid w:val="00C5533B"/>
    <w:rsid w:val="00C55ADD"/>
    <w:rsid w:val="00C568A5"/>
    <w:rsid w:val="00C56DB2"/>
    <w:rsid w:val="00C5728C"/>
    <w:rsid w:val="00C57340"/>
    <w:rsid w:val="00C57B3F"/>
    <w:rsid w:val="00C57FF4"/>
    <w:rsid w:val="00C601F6"/>
    <w:rsid w:val="00C6036B"/>
    <w:rsid w:val="00C60917"/>
    <w:rsid w:val="00C609A1"/>
    <w:rsid w:val="00C60AF4"/>
    <w:rsid w:val="00C61E7A"/>
    <w:rsid w:val="00C621D6"/>
    <w:rsid w:val="00C62EB6"/>
    <w:rsid w:val="00C63593"/>
    <w:rsid w:val="00C638F6"/>
    <w:rsid w:val="00C63B6A"/>
    <w:rsid w:val="00C65563"/>
    <w:rsid w:val="00C666AB"/>
    <w:rsid w:val="00C66EB9"/>
    <w:rsid w:val="00C66EBA"/>
    <w:rsid w:val="00C67C93"/>
    <w:rsid w:val="00C70D0A"/>
    <w:rsid w:val="00C71425"/>
    <w:rsid w:val="00C717C6"/>
    <w:rsid w:val="00C71862"/>
    <w:rsid w:val="00C7199F"/>
    <w:rsid w:val="00C71DB7"/>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45F"/>
    <w:rsid w:val="00C85D79"/>
    <w:rsid w:val="00C86134"/>
    <w:rsid w:val="00C879EB"/>
    <w:rsid w:val="00C87A46"/>
    <w:rsid w:val="00C90304"/>
    <w:rsid w:val="00C90A2C"/>
    <w:rsid w:val="00C90B0F"/>
    <w:rsid w:val="00C90FC5"/>
    <w:rsid w:val="00C91CA0"/>
    <w:rsid w:val="00C91F48"/>
    <w:rsid w:val="00C932B1"/>
    <w:rsid w:val="00C93660"/>
    <w:rsid w:val="00C93C1F"/>
    <w:rsid w:val="00C94E6A"/>
    <w:rsid w:val="00C96227"/>
    <w:rsid w:val="00CA05F3"/>
    <w:rsid w:val="00CA09C0"/>
    <w:rsid w:val="00CA0C77"/>
    <w:rsid w:val="00CA14D1"/>
    <w:rsid w:val="00CA1CD5"/>
    <w:rsid w:val="00CA1F96"/>
    <w:rsid w:val="00CA2021"/>
    <w:rsid w:val="00CA2052"/>
    <w:rsid w:val="00CA2548"/>
    <w:rsid w:val="00CA27CB"/>
    <w:rsid w:val="00CA285F"/>
    <w:rsid w:val="00CA298F"/>
    <w:rsid w:val="00CA30C3"/>
    <w:rsid w:val="00CA372D"/>
    <w:rsid w:val="00CA3B14"/>
    <w:rsid w:val="00CA41EC"/>
    <w:rsid w:val="00CA5DA6"/>
    <w:rsid w:val="00CA7B75"/>
    <w:rsid w:val="00CB0AEF"/>
    <w:rsid w:val="00CB1325"/>
    <w:rsid w:val="00CB24A3"/>
    <w:rsid w:val="00CB2BB9"/>
    <w:rsid w:val="00CB3ECC"/>
    <w:rsid w:val="00CB4033"/>
    <w:rsid w:val="00CB48D5"/>
    <w:rsid w:val="00CB4979"/>
    <w:rsid w:val="00CB4F61"/>
    <w:rsid w:val="00CB4FBF"/>
    <w:rsid w:val="00CB5856"/>
    <w:rsid w:val="00CB614E"/>
    <w:rsid w:val="00CB61AD"/>
    <w:rsid w:val="00CB7081"/>
    <w:rsid w:val="00CB7CE7"/>
    <w:rsid w:val="00CC1602"/>
    <w:rsid w:val="00CC1623"/>
    <w:rsid w:val="00CC23C3"/>
    <w:rsid w:val="00CC29B2"/>
    <w:rsid w:val="00CC4980"/>
    <w:rsid w:val="00CC5863"/>
    <w:rsid w:val="00CC5D92"/>
    <w:rsid w:val="00CC633D"/>
    <w:rsid w:val="00CC6D57"/>
    <w:rsid w:val="00CD01D3"/>
    <w:rsid w:val="00CD053E"/>
    <w:rsid w:val="00CD05C4"/>
    <w:rsid w:val="00CD0D5E"/>
    <w:rsid w:val="00CD0E15"/>
    <w:rsid w:val="00CD1ACE"/>
    <w:rsid w:val="00CD2019"/>
    <w:rsid w:val="00CD2579"/>
    <w:rsid w:val="00CD2B96"/>
    <w:rsid w:val="00CD38F5"/>
    <w:rsid w:val="00CD3A4C"/>
    <w:rsid w:val="00CD4E4A"/>
    <w:rsid w:val="00CD56E3"/>
    <w:rsid w:val="00CD6483"/>
    <w:rsid w:val="00CD650C"/>
    <w:rsid w:val="00CE0459"/>
    <w:rsid w:val="00CE064A"/>
    <w:rsid w:val="00CE1666"/>
    <w:rsid w:val="00CE1B9A"/>
    <w:rsid w:val="00CE237D"/>
    <w:rsid w:val="00CE273B"/>
    <w:rsid w:val="00CE358E"/>
    <w:rsid w:val="00CE3D43"/>
    <w:rsid w:val="00CE4717"/>
    <w:rsid w:val="00CE4725"/>
    <w:rsid w:val="00CE4B82"/>
    <w:rsid w:val="00CE4B93"/>
    <w:rsid w:val="00CE57C6"/>
    <w:rsid w:val="00CE5912"/>
    <w:rsid w:val="00CE5D9D"/>
    <w:rsid w:val="00CE62CA"/>
    <w:rsid w:val="00CE6E81"/>
    <w:rsid w:val="00CE73B8"/>
    <w:rsid w:val="00CE7A5C"/>
    <w:rsid w:val="00CF0516"/>
    <w:rsid w:val="00CF05A7"/>
    <w:rsid w:val="00CF0E6E"/>
    <w:rsid w:val="00CF0E7D"/>
    <w:rsid w:val="00CF13A5"/>
    <w:rsid w:val="00CF1D14"/>
    <w:rsid w:val="00CF2415"/>
    <w:rsid w:val="00CF2A39"/>
    <w:rsid w:val="00CF3A9A"/>
    <w:rsid w:val="00CF3F6E"/>
    <w:rsid w:val="00CF41F9"/>
    <w:rsid w:val="00CF463A"/>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7D7"/>
    <w:rsid w:val="00D06AA9"/>
    <w:rsid w:val="00D06B2D"/>
    <w:rsid w:val="00D06DEF"/>
    <w:rsid w:val="00D074E7"/>
    <w:rsid w:val="00D0764A"/>
    <w:rsid w:val="00D0780B"/>
    <w:rsid w:val="00D07D34"/>
    <w:rsid w:val="00D07FA6"/>
    <w:rsid w:val="00D10333"/>
    <w:rsid w:val="00D10565"/>
    <w:rsid w:val="00D10AAE"/>
    <w:rsid w:val="00D128F6"/>
    <w:rsid w:val="00D12BB7"/>
    <w:rsid w:val="00D13137"/>
    <w:rsid w:val="00D134A5"/>
    <w:rsid w:val="00D15F82"/>
    <w:rsid w:val="00D16D69"/>
    <w:rsid w:val="00D16EAB"/>
    <w:rsid w:val="00D205B6"/>
    <w:rsid w:val="00D20786"/>
    <w:rsid w:val="00D2158B"/>
    <w:rsid w:val="00D21A53"/>
    <w:rsid w:val="00D21D49"/>
    <w:rsid w:val="00D242B7"/>
    <w:rsid w:val="00D24355"/>
    <w:rsid w:val="00D24DD5"/>
    <w:rsid w:val="00D25D8F"/>
    <w:rsid w:val="00D25E0A"/>
    <w:rsid w:val="00D25FCF"/>
    <w:rsid w:val="00D26CE8"/>
    <w:rsid w:val="00D27111"/>
    <w:rsid w:val="00D274E5"/>
    <w:rsid w:val="00D275F5"/>
    <w:rsid w:val="00D276F2"/>
    <w:rsid w:val="00D27C5E"/>
    <w:rsid w:val="00D3173D"/>
    <w:rsid w:val="00D31F9F"/>
    <w:rsid w:val="00D3324F"/>
    <w:rsid w:val="00D341E2"/>
    <w:rsid w:val="00D349CA"/>
    <w:rsid w:val="00D34F91"/>
    <w:rsid w:val="00D3583F"/>
    <w:rsid w:val="00D369BD"/>
    <w:rsid w:val="00D36DF3"/>
    <w:rsid w:val="00D3762E"/>
    <w:rsid w:val="00D37911"/>
    <w:rsid w:val="00D401E2"/>
    <w:rsid w:val="00D40388"/>
    <w:rsid w:val="00D40BDB"/>
    <w:rsid w:val="00D40FA5"/>
    <w:rsid w:val="00D417C5"/>
    <w:rsid w:val="00D418FF"/>
    <w:rsid w:val="00D41A6D"/>
    <w:rsid w:val="00D422E3"/>
    <w:rsid w:val="00D43337"/>
    <w:rsid w:val="00D44267"/>
    <w:rsid w:val="00D446AB"/>
    <w:rsid w:val="00D4495B"/>
    <w:rsid w:val="00D44C15"/>
    <w:rsid w:val="00D45113"/>
    <w:rsid w:val="00D45220"/>
    <w:rsid w:val="00D45680"/>
    <w:rsid w:val="00D46224"/>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4F5E"/>
    <w:rsid w:val="00D65500"/>
    <w:rsid w:val="00D66865"/>
    <w:rsid w:val="00D67B20"/>
    <w:rsid w:val="00D67CC7"/>
    <w:rsid w:val="00D70093"/>
    <w:rsid w:val="00D70DA9"/>
    <w:rsid w:val="00D728C1"/>
    <w:rsid w:val="00D73117"/>
    <w:rsid w:val="00D73322"/>
    <w:rsid w:val="00D734D7"/>
    <w:rsid w:val="00D739D4"/>
    <w:rsid w:val="00D745B1"/>
    <w:rsid w:val="00D75154"/>
    <w:rsid w:val="00D7654F"/>
    <w:rsid w:val="00D774FC"/>
    <w:rsid w:val="00D778CE"/>
    <w:rsid w:val="00D80380"/>
    <w:rsid w:val="00D80853"/>
    <w:rsid w:val="00D81C4F"/>
    <w:rsid w:val="00D823BE"/>
    <w:rsid w:val="00D8256D"/>
    <w:rsid w:val="00D83E7A"/>
    <w:rsid w:val="00D84074"/>
    <w:rsid w:val="00D844F5"/>
    <w:rsid w:val="00D87626"/>
    <w:rsid w:val="00D8776C"/>
    <w:rsid w:val="00D9008A"/>
    <w:rsid w:val="00D9083B"/>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EF4"/>
    <w:rsid w:val="00DA5F8C"/>
    <w:rsid w:val="00DA6373"/>
    <w:rsid w:val="00DA6E22"/>
    <w:rsid w:val="00DA739B"/>
    <w:rsid w:val="00DA7A61"/>
    <w:rsid w:val="00DB0371"/>
    <w:rsid w:val="00DB0D82"/>
    <w:rsid w:val="00DB0F33"/>
    <w:rsid w:val="00DB0F43"/>
    <w:rsid w:val="00DB1362"/>
    <w:rsid w:val="00DB17AA"/>
    <w:rsid w:val="00DB1B75"/>
    <w:rsid w:val="00DB1D0A"/>
    <w:rsid w:val="00DB1F80"/>
    <w:rsid w:val="00DB348E"/>
    <w:rsid w:val="00DB460B"/>
    <w:rsid w:val="00DB466C"/>
    <w:rsid w:val="00DB477F"/>
    <w:rsid w:val="00DB56D4"/>
    <w:rsid w:val="00DB5C0A"/>
    <w:rsid w:val="00DB6299"/>
    <w:rsid w:val="00DB67EC"/>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27D"/>
    <w:rsid w:val="00DE031A"/>
    <w:rsid w:val="00DE0CAA"/>
    <w:rsid w:val="00DE0DEB"/>
    <w:rsid w:val="00DE14B5"/>
    <w:rsid w:val="00DE1689"/>
    <w:rsid w:val="00DE22D1"/>
    <w:rsid w:val="00DE2569"/>
    <w:rsid w:val="00DE31CB"/>
    <w:rsid w:val="00DE3212"/>
    <w:rsid w:val="00DE49AE"/>
    <w:rsid w:val="00DE4D00"/>
    <w:rsid w:val="00DE5309"/>
    <w:rsid w:val="00DE54BF"/>
    <w:rsid w:val="00DE55F6"/>
    <w:rsid w:val="00DE6688"/>
    <w:rsid w:val="00DE7FBF"/>
    <w:rsid w:val="00DF0940"/>
    <w:rsid w:val="00DF0996"/>
    <w:rsid w:val="00DF09F7"/>
    <w:rsid w:val="00DF0F29"/>
    <w:rsid w:val="00DF28F7"/>
    <w:rsid w:val="00DF2BC7"/>
    <w:rsid w:val="00DF38F0"/>
    <w:rsid w:val="00DF3A5D"/>
    <w:rsid w:val="00DF4109"/>
    <w:rsid w:val="00DF4E10"/>
    <w:rsid w:val="00DF5B59"/>
    <w:rsid w:val="00DF5D41"/>
    <w:rsid w:val="00DF653C"/>
    <w:rsid w:val="00DF68DF"/>
    <w:rsid w:val="00DF6C8A"/>
    <w:rsid w:val="00DF6F9B"/>
    <w:rsid w:val="00DF7F76"/>
    <w:rsid w:val="00E0082D"/>
    <w:rsid w:val="00E015C2"/>
    <w:rsid w:val="00E016DD"/>
    <w:rsid w:val="00E01BC6"/>
    <w:rsid w:val="00E02D77"/>
    <w:rsid w:val="00E02EAD"/>
    <w:rsid w:val="00E03FDB"/>
    <w:rsid w:val="00E04A59"/>
    <w:rsid w:val="00E04B77"/>
    <w:rsid w:val="00E05727"/>
    <w:rsid w:val="00E0589F"/>
    <w:rsid w:val="00E072AE"/>
    <w:rsid w:val="00E07C00"/>
    <w:rsid w:val="00E100E5"/>
    <w:rsid w:val="00E10BCF"/>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20EB5"/>
    <w:rsid w:val="00E217C7"/>
    <w:rsid w:val="00E219FC"/>
    <w:rsid w:val="00E22966"/>
    <w:rsid w:val="00E23BC4"/>
    <w:rsid w:val="00E23CD0"/>
    <w:rsid w:val="00E245B8"/>
    <w:rsid w:val="00E2467F"/>
    <w:rsid w:val="00E24ADC"/>
    <w:rsid w:val="00E250FD"/>
    <w:rsid w:val="00E25536"/>
    <w:rsid w:val="00E2615E"/>
    <w:rsid w:val="00E26193"/>
    <w:rsid w:val="00E2697E"/>
    <w:rsid w:val="00E27CEA"/>
    <w:rsid w:val="00E3069D"/>
    <w:rsid w:val="00E30EBF"/>
    <w:rsid w:val="00E314F2"/>
    <w:rsid w:val="00E3151D"/>
    <w:rsid w:val="00E32258"/>
    <w:rsid w:val="00E40B8B"/>
    <w:rsid w:val="00E41376"/>
    <w:rsid w:val="00E41DD0"/>
    <w:rsid w:val="00E421F4"/>
    <w:rsid w:val="00E4257E"/>
    <w:rsid w:val="00E42824"/>
    <w:rsid w:val="00E432F8"/>
    <w:rsid w:val="00E43816"/>
    <w:rsid w:val="00E44A57"/>
    <w:rsid w:val="00E45E1C"/>
    <w:rsid w:val="00E46052"/>
    <w:rsid w:val="00E46E70"/>
    <w:rsid w:val="00E47029"/>
    <w:rsid w:val="00E4717D"/>
    <w:rsid w:val="00E47475"/>
    <w:rsid w:val="00E47E50"/>
    <w:rsid w:val="00E47E7D"/>
    <w:rsid w:val="00E47F1B"/>
    <w:rsid w:val="00E505EF"/>
    <w:rsid w:val="00E5148D"/>
    <w:rsid w:val="00E51B0F"/>
    <w:rsid w:val="00E52601"/>
    <w:rsid w:val="00E52A7F"/>
    <w:rsid w:val="00E53F56"/>
    <w:rsid w:val="00E5413D"/>
    <w:rsid w:val="00E5450E"/>
    <w:rsid w:val="00E56957"/>
    <w:rsid w:val="00E57431"/>
    <w:rsid w:val="00E605AC"/>
    <w:rsid w:val="00E60EB5"/>
    <w:rsid w:val="00E61FF3"/>
    <w:rsid w:val="00E62318"/>
    <w:rsid w:val="00E62407"/>
    <w:rsid w:val="00E62794"/>
    <w:rsid w:val="00E6303E"/>
    <w:rsid w:val="00E63A04"/>
    <w:rsid w:val="00E63F25"/>
    <w:rsid w:val="00E64FF5"/>
    <w:rsid w:val="00E67855"/>
    <w:rsid w:val="00E71990"/>
    <w:rsid w:val="00E71F8F"/>
    <w:rsid w:val="00E721A2"/>
    <w:rsid w:val="00E728B9"/>
    <w:rsid w:val="00E7304A"/>
    <w:rsid w:val="00E73BBC"/>
    <w:rsid w:val="00E74578"/>
    <w:rsid w:val="00E749C4"/>
    <w:rsid w:val="00E74AC6"/>
    <w:rsid w:val="00E75297"/>
    <w:rsid w:val="00E75561"/>
    <w:rsid w:val="00E766F4"/>
    <w:rsid w:val="00E77068"/>
    <w:rsid w:val="00E77972"/>
    <w:rsid w:val="00E80CB3"/>
    <w:rsid w:val="00E81E23"/>
    <w:rsid w:val="00E82421"/>
    <w:rsid w:val="00E83A7E"/>
    <w:rsid w:val="00E85619"/>
    <w:rsid w:val="00E86A2B"/>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EC3"/>
    <w:rsid w:val="00E965A7"/>
    <w:rsid w:val="00E965FB"/>
    <w:rsid w:val="00E96682"/>
    <w:rsid w:val="00E970C2"/>
    <w:rsid w:val="00E9728B"/>
    <w:rsid w:val="00EA00A2"/>
    <w:rsid w:val="00EA0881"/>
    <w:rsid w:val="00EA0B31"/>
    <w:rsid w:val="00EA387E"/>
    <w:rsid w:val="00EA3ABA"/>
    <w:rsid w:val="00EA3F9D"/>
    <w:rsid w:val="00EA4362"/>
    <w:rsid w:val="00EA500F"/>
    <w:rsid w:val="00EA5038"/>
    <w:rsid w:val="00EA5268"/>
    <w:rsid w:val="00EA61C3"/>
    <w:rsid w:val="00EA6C99"/>
    <w:rsid w:val="00EA6E37"/>
    <w:rsid w:val="00EA7E25"/>
    <w:rsid w:val="00EB01AC"/>
    <w:rsid w:val="00EB062B"/>
    <w:rsid w:val="00EB0D1C"/>
    <w:rsid w:val="00EB19F0"/>
    <w:rsid w:val="00EB29BB"/>
    <w:rsid w:val="00EB341C"/>
    <w:rsid w:val="00EB37BF"/>
    <w:rsid w:val="00EB50C7"/>
    <w:rsid w:val="00EB5440"/>
    <w:rsid w:val="00EB6142"/>
    <w:rsid w:val="00EB61CF"/>
    <w:rsid w:val="00EB6207"/>
    <w:rsid w:val="00EB64FA"/>
    <w:rsid w:val="00EB65FA"/>
    <w:rsid w:val="00EB6BCD"/>
    <w:rsid w:val="00EB73CB"/>
    <w:rsid w:val="00EB7E0E"/>
    <w:rsid w:val="00EC0A99"/>
    <w:rsid w:val="00EC1076"/>
    <w:rsid w:val="00EC1CC0"/>
    <w:rsid w:val="00EC2129"/>
    <w:rsid w:val="00EC38F1"/>
    <w:rsid w:val="00EC5371"/>
    <w:rsid w:val="00EC74AD"/>
    <w:rsid w:val="00EC7672"/>
    <w:rsid w:val="00ED02DB"/>
    <w:rsid w:val="00ED09B5"/>
    <w:rsid w:val="00ED0C20"/>
    <w:rsid w:val="00ED0E89"/>
    <w:rsid w:val="00ED1795"/>
    <w:rsid w:val="00ED2403"/>
    <w:rsid w:val="00ED312F"/>
    <w:rsid w:val="00ED365F"/>
    <w:rsid w:val="00ED4BE8"/>
    <w:rsid w:val="00ED53FF"/>
    <w:rsid w:val="00ED572B"/>
    <w:rsid w:val="00ED5985"/>
    <w:rsid w:val="00ED69FE"/>
    <w:rsid w:val="00ED6AED"/>
    <w:rsid w:val="00ED6EE3"/>
    <w:rsid w:val="00ED72DE"/>
    <w:rsid w:val="00EE051F"/>
    <w:rsid w:val="00EE0958"/>
    <w:rsid w:val="00EE0DE6"/>
    <w:rsid w:val="00EE0E66"/>
    <w:rsid w:val="00EE11DA"/>
    <w:rsid w:val="00EE1875"/>
    <w:rsid w:val="00EE37D1"/>
    <w:rsid w:val="00EE3BD5"/>
    <w:rsid w:val="00EE5087"/>
    <w:rsid w:val="00EE5812"/>
    <w:rsid w:val="00EE6592"/>
    <w:rsid w:val="00EE7E10"/>
    <w:rsid w:val="00EF041B"/>
    <w:rsid w:val="00EF07D1"/>
    <w:rsid w:val="00EF0AFC"/>
    <w:rsid w:val="00EF0DE2"/>
    <w:rsid w:val="00EF1531"/>
    <w:rsid w:val="00EF185E"/>
    <w:rsid w:val="00EF1C94"/>
    <w:rsid w:val="00EF212E"/>
    <w:rsid w:val="00EF2BF1"/>
    <w:rsid w:val="00EF3D87"/>
    <w:rsid w:val="00EF42FC"/>
    <w:rsid w:val="00EF4C17"/>
    <w:rsid w:val="00EF4FA4"/>
    <w:rsid w:val="00EF56D3"/>
    <w:rsid w:val="00EF6137"/>
    <w:rsid w:val="00EF6D5F"/>
    <w:rsid w:val="00EF7E55"/>
    <w:rsid w:val="00F029DE"/>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2E6"/>
    <w:rsid w:val="00F12FD1"/>
    <w:rsid w:val="00F13249"/>
    <w:rsid w:val="00F13360"/>
    <w:rsid w:val="00F1361B"/>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2647"/>
    <w:rsid w:val="00F32FC4"/>
    <w:rsid w:val="00F33607"/>
    <w:rsid w:val="00F33F82"/>
    <w:rsid w:val="00F35568"/>
    <w:rsid w:val="00F3590E"/>
    <w:rsid w:val="00F3592F"/>
    <w:rsid w:val="00F361C6"/>
    <w:rsid w:val="00F36EE9"/>
    <w:rsid w:val="00F36FE2"/>
    <w:rsid w:val="00F37521"/>
    <w:rsid w:val="00F40432"/>
    <w:rsid w:val="00F41A0E"/>
    <w:rsid w:val="00F41EBE"/>
    <w:rsid w:val="00F429EE"/>
    <w:rsid w:val="00F42BF3"/>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2A6B"/>
    <w:rsid w:val="00F72C7C"/>
    <w:rsid w:val="00F7342D"/>
    <w:rsid w:val="00F73792"/>
    <w:rsid w:val="00F73FFF"/>
    <w:rsid w:val="00F743A8"/>
    <w:rsid w:val="00F76534"/>
    <w:rsid w:val="00F76658"/>
    <w:rsid w:val="00F76D30"/>
    <w:rsid w:val="00F7770A"/>
    <w:rsid w:val="00F77B58"/>
    <w:rsid w:val="00F80D6B"/>
    <w:rsid w:val="00F8193A"/>
    <w:rsid w:val="00F83C35"/>
    <w:rsid w:val="00F83FB4"/>
    <w:rsid w:val="00F841AF"/>
    <w:rsid w:val="00F853E3"/>
    <w:rsid w:val="00F859D1"/>
    <w:rsid w:val="00F85A38"/>
    <w:rsid w:val="00F863CC"/>
    <w:rsid w:val="00F866DC"/>
    <w:rsid w:val="00F86ECC"/>
    <w:rsid w:val="00F87A2F"/>
    <w:rsid w:val="00F90B3F"/>
    <w:rsid w:val="00F90FDE"/>
    <w:rsid w:val="00F91181"/>
    <w:rsid w:val="00F9127F"/>
    <w:rsid w:val="00F91D36"/>
    <w:rsid w:val="00F92C83"/>
    <w:rsid w:val="00F93CCA"/>
    <w:rsid w:val="00F9455E"/>
    <w:rsid w:val="00F94D92"/>
    <w:rsid w:val="00F95A25"/>
    <w:rsid w:val="00F966EB"/>
    <w:rsid w:val="00F96C8F"/>
    <w:rsid w:val="00F97219"/>
    <w:rsid w:val="00F9787C"/>
    <w:rsid w:val="00F97FB2"/>
    <w:rsid w:val="00FA012A"/>
    <w:rsid w:val="00FA04B2"/>
    <w:rsid w:val="00FA1524"/>
    <w:rsid w:val="00FA19A3"/>
    <w:rsid w:val="00FA2348"/>
    <w:rsid w:val="00FA2D41"/>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668F"/>
    <w:rsid w:val="00FB7147"/>
    <w:rsid w:val="00FB7A16"/>
    <w:rsid w:val="00FC16E1"/>
    <w:rsid w:val="00FC1BAD"/>
    <w:rsid w:val="00FC346A"/>
    <w:rsid w:val="00FC4725"/>
    <w:rsid w:val="00FC50DB"/>
    <w:rsid w:val="00FC5454"/>
    <w:rsid w:val="00FC6734"/>
    <w:rsid w:val="00FC716E"/>
    <w:rsid w:val="00FC7A9F"/>
    <w:rsid w:val="00FD175A"/>
    <w:rsid w:val="00FD1819"/>
    <w:rsid w:val="00FD1979"/>
    <w:rsid w:val="00FD1AF9"/>
    <w:rsid w:val="00FD1CCE"/>
    <w:rsid w:val="00FD219A"/>
    <w:rsid w:val="00FD4029"/>
    <w:rsid w:val="00FD4B52"/>
    <w:rsid w:val="00FD4CB8"/>
    <w:rsid w:val="00FD4CDE"/>
    <w:rsid w:val="00FD5310"/>
    <w:rsid w:val="00FD5D20"/>
    <w:rsid w:val="00FD6323"/>
    <w:rsid w:val="00FD691D"/>
    <w:rsid w:val="00FD70CB"/>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B9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5E3"/>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numbering" w:customStyle="1" w:styleId="NoList1">
    <w:name w:val="No List1"/>
    <w:next w:val="NoList"/>
    <w:uiPriority w:val="99"/>
    <w:semiHidden/>
    <w:unhideWhenUsed/>
    <w:rsid w:val="00AB1789"/>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988512053">
      <w:bodyDiv w:val="1"/>
      <w:marLeft w:val="0"/>
      <w:marRight w:val="0"/>
      <w:marTop w:val="0"/>
      <w:marBottom w:val="0"/>
      <w:divBdr>
        <w:top w:val="none" w:sz="0" w:space="0" w:color="auto"/>
        <w:left w:val="none" w:sz="0" w:space="0" w:color="auto"/>
        <w:bottom w:val="none" w:sz="0" w:space="0" w:color="auto"/>
        <w:right w:val="none" w:sz="0" w:space="0" w:color="auto"/>
      </w:divBdr>
      <w:divsChild>
        <w:div w:id="708140881">
          <w:marLeft w:val="0"/>
          <w:marRight w:val="0"/>
          <w:marTop w:val="0"/>
          <w:marBottom w:val="0"/>
          <w:divBdr>
            <w:top w:val="none" w:sz="0" w:space="0" w:color="auto"/>
            <w:left w:val="none" w:sz="0" w:space="0" w:color="auto"/>
            <w:bottom w:val="none" w:sz="0" w:space="0" w:color="auto"/>
            <w:right w:val="none" w:sz="0" w:space="0" w:color="auto"/>
          </w:divBdr>
          <w:divsChild>
            <w:div w:id="18995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 w:id="1992519098">
      <w:bodyDiv w:val="1"/>
      <w:marLeft w:val="0"/>
      <w:marRight w:val="0"/>
      <w:marTop w:val="0"/>
      <w:marBottom w:val="0"/>
      <w:divBdr>
        <w:top w:val="none" w:sz="0" w:space="0" w:color="auto"/>
        <w:left w:val="none" w:sz="0" w:space="0" w:color="auto"/>
        <w:bottom w:val="none" w:sz="0" w:space="0" w:color="auto"/>
        <w:right w:val="none" w:sz="0" w:space="0" w:color="auto"/>
      </w:divBdr>
      <w:divsChild>
        <w:div w:id="2127236744">
          <w:marLeft w:val="0"/>
          <w:marRight w:val="0"/>
          <w:marTop w:val="0"/>
          <w:marBottom w:val="0"/>
          <w:divBdr>
            <w:top w:val="none" w:sz="0" w:space="0" w:color="auto"/>
            <w:left w:val="none" w:sz="0" w:space="0" w:color="auto"/>
            <w:bottom w:val="none" w:sz="0" w:space="0" w:color="auto"/>
            <w:right w:val="none" w:sz="0" w:space="0" w:color="auto"/>
          </w:divBdr>
          <w:divsChild>
            <w:div w:id="13438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4567">
      <w:bodyDiv w:val="1"/>
      <w:marLeft w:val="0"/>
      <w:marRight w:val="0"/>
      <w:marTop w:val="0"/>
      <w:marBottom w:val="0"/>
      <w:divBdr>
        <w:top w:val="none" w:sz="0" w:space="0" w:color="auto"/>
        <w:left w:val="none" w:sz="0" w:space="0" w:color="auto"/>
        <w:bottom w:val="none" w:sz="0" w:space="0" w:color="auto"/>
        <w:right w:val="none" w:sz="0" w:space="0" w:color="auto"/>
      </w:divBdr>
      <w:divsChild>
        <w:div w:id="1594509584">
          <w:marLeft w:val="0"/>
          <w:marRight w:val="0"/>
          <w:marTop w:val="0"/>
          <w:marBottom w:val="0"/>
          <w:divBdr>
            <w:top w:val="none" w:sz="0" w:space="0" w:color="auto"/>
            <w:left w:val="none" w:sz="0" w:space="0" w:color="auto"/>
            <w:bottom w:val="none" w:sz="0" w:space="0" w:color="auto"/>
            <w:right w:val="none" w:sz="0" w:space="0" w:color="auto"/>
          </w:divBdr>
          <w:divsChild>
            <w:div w:id="504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quicksearch.dla.mil/qsSearch.aspx" TargetMode="External"/><Relationship Id="rId18" Type="http://schemas.openxmlformats.org/officeDocument/2006/relationships/hyperlink" Target="https://assist.dla.mil/online/start/index.cfm"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assist.dla.mil/online/start/index.cfm" TargetMode="External"/><Relationship Id="rId7" Type="http://schemas.openxmlformats.org/officeDocument/2006/relationships/styles" Target="styles.xml"/><Relationship Id="rId12" Type="http://schemas.openxmlformats.org/officeDocument/2006/relationships/hyperlink" Target="http://www.tinker.af.mil/Home/TechnicalOrders.aspx" TargetMode="External"/><Relationship Id="rId17" Type="http://schemas.openxmlformats.org/officeDocument/2006/relationships/hyperlink" Target="http://www.e-publishing.af.mil/" TargetMode="External"/><Relationship Id="rId25" Type="http://schemas.openxmlformats.org/officeDocument/2006/relationships/footer" Target="footer1.xm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techdata.wpafb.af.mil/tmss/index.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32" Type="http://schemas.microsoft.com/office/2011/relationships/people" Target="people.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hyperlink" Target="https://techdata.wpafb.af.mil/tmss/index.html" TargetMode="External"/><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mailto:AFLCMC.PDSS.TOAPVIPR@us.af.mi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GMLSupport@us.af.mil" TargetMode="External"/><Relationship Id="rId22" Type="http://schemas.openxmlformats.org/officeDocument/2006/relationships/hyperlink" Target="mailto:SGMLsupport@us.af.mil" TargetMode="External"/><Relationship Id="rId27" Type="http://schemas.openxmlformats.org/officeDocument/2006/relationships/footer" Target="footer2.xml"/><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B4CD6486DCF9E4FBC24692BEA180161" ma:contentTypeVersion="13" ma:contentTypeDescription="Create a new document." ma:contentTypeScope="" ma:versionID="2d856f81091dbc2f05b9b0ada677e89a">
  <xsd:schema xmlns:xsd="http://www.w3.org/2001/XMLSchema" xmlns:xs="http://www.w3.org/2001/XMLSchema" xmlns:p="http://schemas.microsoft.com/office/2006/metadata/properties" xmlns:ns1="http://schemas.microsoft.com/sharepoint/v3" xmlns:ns3="8be4b8f9-d390-4190-8593-6393ac59e1c3" xmlns:ns4="62034107-eaac-462e-a7b2-92285c296526" targetNamespace="http://schemas.microsoft.com/office/2006/metadata/properties" ma:root="true" ma:fieldsID="c89ef0b76fea9320e889b2e53166bd6a" ns1:_="" ns3:_="" ns4:_="">
    <xsd:import namespace="http://schemas.microsoft.com/sharepoint/v3"/>
    <xsd:import namespace="8be4b8f9-d390-4190-8593-6393ac59e1c3"/>
    <xsd:import namespace="62034107-eaac-462e-a7b2-92285c29652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e4b8f9-d390-4190-8593-6393ac59e1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034107-eaac-462e-a7b2-92285c29652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2.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3.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032CD4-9DA7-4FAE-8A36-C5C4ABFC6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e4b8f9-d390-4190-8593-6393ac59e1c3"/>
    <ds:schemaRef ds:uri="62034107-eaac-462e-a7b2-92285c2965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D559160-815B-4BD3-B301-73A4804DA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19</Pages>
  <Words>8562</Words>
  <Characters>48809</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57257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14</cp:revision>
  <cp:lastPrinted>2020-02-27T14:11:00Z</cp:lastPrinted>
  <dcterms:created xsi:type="dcterms:W3CDTF">2022-01-24T21:10:00Z</dcterms:created>
  <dcterms:modified xsi:type="dcterms:W3CDTF">2022-04-11T15:45:00Z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0x01010013C0743CB707EF49840E2BB56C7BE303</vt:lpwstr>
  </property>
</Properties>
</file>